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F3AAF" w14:textId="0499E272" w:rsidR="00A20C31" w:rsidRDefault="00A20C31" w:rsidP="00A20C31">
      <w:pPr>
        <w:pStyle w:val="StandardWeb"/>
        <w:jc w:val="center"/>
      </w:pPr>
      <w:r w:rsidRPr="007E7C7D">
        <w:fldChar w:fldCharType="begin"/>
      </w:r>
      <w:r w:rsidR="005011FB">
        <w:instrText xml:space="preserve"> INCLUDEPICTURE "C:\\var\\folders\\20\\rjm24bv977n9lh7tsvl8lxs40000gn\\T\\com.microsoft.Word\\WebArchiveCopyPasteTempFiles\\image.imageformat.twocolumn.43904784.jpg" \* MERGEFORMAT </w:instrText>
      </w:r>
      <w:r w:rsidRPr="007E7C7D">
        <w:fldChar w:fldCharType="separate"/>
      </w:r>
      <w:r w:rsidRPr="007E7C7D">
        <w:rPr>
          <w:noProof/>
        </w:rPr>
        <w:drawing>
          <wp:inline distT="0" distB="0" distL="0" distR="0" wp14:anchorId="6951C0BA" wp14:editId="005B8A6C">
            <wp:extent cx="3043003" cy="1040392"/>
            <wp:effectExtent l="0" t="0" r="5080" b="1270"/>
            <wp:docPr id="1" name="Grafik 1" descr="UZ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ZH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5639" cy="1044712"/>
                    </a:xfrm>
                    <a:prstGeom prst="rect">
                      <a:avLst/>
                    </a:prstGeom>
                    <a:noFill/>
                    <a:ln>
                      <a:noFill/>
                    </a:ln>
                  </pic:spPr>
                </pic:pic>
              </a:graphicData>
            </a:graphic>
          </wp:inline>
        </w:drawing>
      </w:r>
      <w:r w:rsidRPr="007E7C7D">
        <w:fldChar w:fldCharType="end"/>
      </w:r>
    </w:p>
    <w:p w14:paraId="357B12C2" w14:textId="77777777" w:rsidR="00A20C31" w:rsidRDefault="00A20C31" w:rsidP="00A20C31">
      <w:pPr>
        <w:pStyle w:val="StandardWeb"/>
        <w:jc w:val="center"/>
      </w:pPr>
    </w:p>
    <w:p w14:paraId="4D8B6562" w14:textId="77777777" w:rsidR="00A20C31" w:rsidRDefault="00A20C31" w:rsidP="00A20C31">
      <w:pPr>
        <w:pStyle w:val="StandardWeb"/>
        <w:jc w:val="center"/>
      </w:pPr>
    </w:p>
    <w:p w14:paraId="77BD3052" w14:textId="77777777" w:rsidR="00A20C31" w:rsidRPr="00F238DC" w:rsidRDefault="002C3DB6" w:rsidP="00A20C31">
      <w:pPr>
        <w:pStyle w:val="StandardWeb"/>
        <w:jc w:val="center"/>
        <w:rPr>
          <w:sz w:val="18"/>
          <w:szCs w:val="18"/>
          <w:lang w:val="en-US"/>
        </w:rPr>
      </w:pPr>
      <w:r w:rsidRPr="00F238DC">
        <w:rPr>
          <w:rFonts w:ascii="TimesNewRomanPS" w:hAnsi="TimesNewRomanPS"/>
          <w:b/>
          <w:bCs/>
          <w:sz w:val="30"/>
          <w:szCs w:val="28"/>
          <w:lang w:val="en-US"/>
        </w:rPr>
        <w:t>Department of Business Administration</w:t>
      </w:r>
    </w:p>
    <w:p w14:paraId="2FF3C42F" w14:textId="77777777" w:rsidR="00A20C31" w:rsidRPr="00F238DC" w:rsidRDefault="003329A5" w:rsidP="00B0047B">
      <w:pPr>
        <w:pStyle w:val="StandardWeb"/>
        <w:jc w:val="center"/>
        <w:rPr>
          <w:rFonts w:ascii="TimesNewRomanPS" w:hAnsi="TimesNewRomanPS"/>
          <w:b/>
          <w:bCs/>
          <w:sz w:val="30"/>
          <w:szCs w:val="28"/>
          <w:lang w:val="en-US"/>
        </w:rPr>
      </w:pPr>
      <w:r w:rsidRPr="00F238DC">
        <w:rPr>
          <w:rFonts w:ascii="TimesNewRomanPS" w:hAnsi="TimesNewRomanPS"/>
          <w:b/>
          <w:bCs/>
          <w:sz w:val="30"/>
          <w:szCs w:val="28"/>
          <w:lang w:val="en-US"/>
        </w:rPr>
        <w:t>Chair of Quantitative Business Administration</w:t>
      </w:r>
    </w:p>
    <w:p w14:paraId="35BA056F" w14:textId="77777777" w:rsidR="00A20C31" w:rsidRPr="00F238DC" w:rsidRDefault="00571922" w:rsidP="00A20C31">
      <w:pPr>
        <w:pStyle w:val="StandardWeb"/>
        <w:jc w:val="center"/>
        <w:rPr>
          <w:rFonts w:ascii="TimesNewRomanPSMT" w:hAnsi="TimesNewRomanPSMT"/>
          <w:b/>
          <w:bCs/>
          <w:sz w:val="38"/>
          <w:szCs w:val="36"/>
          <w:lang w:val="en-US"/>
        </w:rPr>
      </w:pPr>
      <w:r w:rsidRPr="00F238DC">
        <w:rPr>
          <w:rFonts w:ascii="TimesNewRomanPSMT" w:hAnsi="TimesNewRomanPSMT"/>
          <w:b/>
          <w:bCs/>
          <w:sz w:val="38"/>
          <w:szCs w:val="36"/>
          <w:lang w:val="en-US"/>
        </w:rPr>
        <w:t>Seminar project</w:t>
      </w:r>
      <w:r w:rsidR="00A20C31" w:rsidRPr="00F238DC">
        <w:rPr>
          <w:rFonts w:ascii="TimesNewRomanPSMT" w:hAnsi="TimesNewRomanPSMT"/>
          <w:b/>
          <w:bCs/>
          <w:sz w:val="38"/>
          <w:szCs w:val="36"/>
          <w:lang w:val="en-US"/>
        </w:rPr>
        <w:t xml:space="preserve"> </w:t>
      </w:r>
      <w:r w:rsidR="0097424E" w:rsidRPr="00F238DC">
        <w:rPr>
          <w:rFonts w:ascii="TimesNewRomanPSMT" w:hAnsi="TimesNewRomanPSMT"/>
          <w:b/>
          <w:bCs/>
          <w:sz w:val="38"/>
          <w:szCs w:val="36"/>
          <w:lang w:val="en-US"/>
        </w:rPr>
        <w:t>Deep Reinforcement Learning</w:t>
      </w:r>
    </w:p>
    <w:p w14:paraId="3C6F3C4E" w14:textId="77777777" w:rsidR="00A20C31" w:rsidRPr="00D75F7B" w:rsidRDefault="00A20C31" w:rsidP="00A20C31">
      <w:pPr>
        <w:pStyle w:val="StandardWeb"/>
        <w:rPr>
          <w:lang w:val="en-US"/>
        </w:rPr>
      </w:pPr>
    </w:p>
    <w:p w14:paraId="12695308" w14:textId="577597C6" w:rsidR="00A20C31" w:rsidRPr="00EE6D25" w:rsidRDefault="0097424E" w:rsidP="002B13CE">
      <w:pPr>
        <w:pStyle w:val="StandardWeb"/>
        <w:jc w:val="center"/>
        <w:rPr>
          <w:rFonts w:ascii="TimesNewRomanPSMT" w:hAnsi="TimesNewRomanPSMT"/>
          <w:sz w:val="44"/>
          <w:szCs w:val="44"/>
          <w:lang w:val="en-US"/>
        </w:rPr>
      </w:pPr>
      <w:r w:rsidRPr="00EE6D25">
        <w:rPr>
          <w:rFonts w:ascii="TimesNewRomanPS" w:hAnsi="TimesNewRomanPS"/>
          <w:b/>
          <w:bCs/>
          <w:sz w:val="44"/>
          <w:szCs w:val="44"/>
          <w:lang w:val="en-US"/>
        </w:rPr>
        <w:t xml:space="preserve">Programming the game 2048 </w:t>
      </w:r>
      <w:r w:rsidR="00FA18E6" w:rsidRPr="00EE6D25">
        <w:rPr>
          <w:rFonts w:ascii="TimesNewRomanPS" w:hAnsi="TimesNewRomanPS"/>
          <w:b/>
          <w:bCs/>
          <w:sz w:val="44"/>
          <w:szCs w:val="44"/>
          <w:lang w:val="en-US"/>
        </w:rPr>
        <w:t>with methods</w:t>
      </w:r>
      <w:r w:rsidRPr="00EE6D25">
        <w:rPr>
          <w:rFonts w:ascii="TimesNewRomanPS" w:hAnsi="TimesNewRomanPS"/>
          <w:b/>
          <w:bCs/>
          <w:sz w:val="44"/>
          <w:szCs w:val="44"/>
          <w:lang w:val="en-US"/>
        </w:rPr>
        <w:t xml:space="preserve"> of </w:t>
      </w:r>
      <w:r w:rsidR="00EE6D25">
        <w:rPr>
          <w:rFonts w:ascii="TimesNewRomanPS" w:hAnsi="TimesNewRomanPS"/>
          <w:b/>
          <w:bCs/>
          <w:sz w:val="44"/>
          <w:szCs w:val="44"/>
          <w:lang w:val="en-US"/>
        </w:rPr>
        <w:t xml:space="preserve">Deep </w:t>
      </w:r>
      <w:r w:rsidRPr="00EE6D25">
        <w:rPr>
          <w:rFonts w:ascii="TimesNewRomanPS" w:hAnsi="TimesNewRomanPS"/>
          <w:b/>
          <w:bCs/>
          <w:sz w:val="44"/>
          <w:szCs w:val="44"/>
          <w:lang w:val="en-US"/>
        </w:rPr>
        <w:t>Reinforcement Learning</w:t>
      </w:r>
    </w:p>
    <w:p w14:paraId="6DA31373" w14:textId="77777777" w:rsidR="007B72B4" w:rsidRDefault="007B72B4" w:rsidP="007B72B4">
      <w:pPr>
        <w:pStyle w:val="StandardWeb"/>
        <w:rPr>
          <w:rFonts w:ascii="TimesNewRomanPSMT" w:hAnsi="TimesNewRomanPSMT"/>
          <w:lang w:val="en-US"/>
        </w:rPr>
      </w:pPr>
    </w:p>
    <w:p w14:paraId="242E0FCD" w14:textId="36ADB335" w:rsidR="007B72B4" w:rsidRPr="0077398E" w:rsidRDefault="007B72B4" w:rsidP="0006588D">
      <w:pPr>
        <w:pStyle w:val="StandardWeb"/>
        <w:jc w:val="center"/>
        <w:rPr>
          <w:rFonts w:ascii="TimesNewRomanPSMT" w:hAnsi="TimesNewRomanPSMT"/>
          <w:b/>
          <w:bCs/>
          <w:sz w:val="28"/>
          <w:szCs w:val="28"/>
          <w:lang w:val="en-US"/>
        </w:rPr>
      </w:pPr>
      <w:r w:rsidRPr="0077398E">
        <w:rPr>
          <w:rFonts w:ascii="TimesNewRomanPSMT" w:hAnsi="TimesNewRomanPSMT"/>
          <w:b/>
          <w:bCs/>
          <w:sz w:val="28"/>
          <w:szCs w:val="28"/>
          <w:lang w:val="en-US"/>
        </w:rPr>
        <w:t>Submitted by</w:t>
      </w:r>
      <w:r w:rsidR="00BF1B22" w:rsidRPr="0077398E">
        <w:rPr>
          <w:rFonts w:ascii="TimesNewRomanPSMT" w:hAnsi="TimesNewRomanPSMT"/>
          <w:b/>
          <w:bCs/>
          <w:sz w:val="28"/>
          <w:szCs w:val="28"/>
          <w:lang w:val="en-US"/>
        </w:rPr>
        <w:t xml:space="preserve"> Group </w:t>
      </w:r>
      <w:proofErr w:type="spellStart"/>
      <w:r w:rsidR="00BF1B22" w:rsidRPr="0077398E">
        <w:rPr>
          <w:rFonts w:ascii="TimesNewRomanPSMT" w:hAnsi="TimesNewRomanPSMT"/>
          <w:b/>
          <w:bCs/>
          <w:sz w:val="28"/>
          <w:szCs w:val="28"/>
          <w:lang w:val="en-US"/>
        </w:rPr>
        <w:t>ShaLuMa</w:t>
      </w:r>
      <w:proofErr w:type="spellEnd"/>
      <w:r w:rsidRPr="0077398E">
        <w:rPr>
          <w:rFonts w:ascii="TimesNewRomanPSMT" w:hAnsi="TimesNewRomanPSMT"/>
          <w:b/>
          <w:bCs/>
          <w:sz w:val="28"/>
          <w:szCs w:val="28"/>
          <w:lang w:val="en-US"/>
        </w:rPr>
        <w:t>:</w:t>
      </w:r>
    </w:p>
    <w:p w14:paraId="1620EA0A" w14:textId="30DEC212" w:rsidR="007B72B4" w:rsidRPr="0077398E" w:rsidRDefault="007B72B4" w:rsidP="0006588D">
      <w:pPr>
        <w:pStyle w:val="StandardWeb"/>
        <w:jc w:val="center"/>
        <w:rPr>
          <w:rFonts w:ascii="TimesNewRomanPSMT" w:hAnsi="TimesNewRomanPSMT"/>
          <w:sz w:val="28"/>
          <w:szCs w:val="28"/>
          <w:lang w:val="en-US"/>
        </w:rPr>
      </w:pPr>
      <w:proofErr w:type="spellStart"/>
      <w:r w:rsidRPr="0077398E">
        <w:rPr>
          <w:rFonts w:ascii="TimesNewRomanPSMT" w:hAnsi="TimesNewRomanPSMT"/>
          <w:sz w:val="28"/>
          <w:szCs w:val="28"/>
          <w:lang w:val="en-US"/>
        </w:rPr>
        <w:t>Lutharsanen</w:t>
      </w:r>
      <w:proofErr w:type="spellEnd"/>
      <w:r w:rsidRPr="0077398E">
        <w:rPr>
          <w:rFonts w:ascii="TimesNewRomanPSMT" w:hAnsi="TimesNewRomanPSMT"/>
          <w:sz w:val="28"/>
          <w:szCs w:val="28"/>
          <w:lang w:val="en-US"/>
        </w:rPr>
        <w:t xml:space="preserve"> </w:t>
      </w:r>
      <w:proofErr w:type="spellStart"/>
      <w:r w:rsidRPr="0077398E">
        <w:rPr>
          <w:rFonts w:ascii="TimesNewRomanPSMT" w:hAnsi="TimesNewRomanPSMT"/>
          <w:sz w:val="28"/>
          <w:szCs w:val="28"/>
          <w:lang w:val="en-US"/>
        </w:rPr>
        <w:t>Ku</w:t>
      </w:r>
      <w:r w:rsidR="0027267E">
        <w:rPr>
          <w:rFonts w:ascii="TimesNewRomanPSMT" w:hAnsi="TimesNewRomanPSMT"/>
          <w:sz w:val="28"/>
          <w:szCs w:val="28"/>
          <w:lang w:val="en-US"/>
        </w:rPr>
        <w:t>nam</w:t>
      </w:r>
      <w:proofErr w:type="spellEnd"/>
      <w:r w:rsidR="00940D29">
        <w:rPr>
          <w:rFonts w:ascii="TimesNewRomanPSMT" w:hAnsi="TimesNewRomanPSMT"/>
          <w:sz w:val="28"/>
          <w:szCs w:val="28"/>
          <w:lang w:val="en-US"/>
        </w:rPr>
        <w:t>,</w:t>
      </w:r>
      <w:r w:rsidR="003B1258">
        <w:rPr>
          <w:rFonts w:ascii="TimesNewRomanPSMT" w:hAnsi="TimesNewRomanPSMT"/>
          <w:sz w:val="28"/>
          <w:szCs w:val="28"/>
          <w:lang w:val="en-US"/>
        </w:rPr>
        <w:t xml:space="preserve"> 15-700-875</w:t>
      </w:r>
    </w:p>
    <w:p w14:paraId="07BF4ED0" w14:textId="48484172" w:rsidR="007B72B4" w:rsidRPr="0077398E" w:rsidRDefault="007B72B4" w:rsidP="0006588D">
      <w:pPr>
        <w:pStyle w:val="StandardWeb"/>
        <w:jc w:val="center"/>
        <w:rPr>
          <w:rFonts w:ascii="TimesNewRomanPSMT" w:hAnsi="TimesNewRomanPSMT"/>
          <w:sz w:val="28"/>
          <w:szCs w:val="28"/>
          <w:lang w:val="en-US"/>
        </w:rPr>
      </w:pPr>
      <w:r w:rsidRPr="0077398E">
        <w:rPr>
          <w:rFonts w:ascii="TimesNewRomanPSMT" w:hAnsi="TimesNewRomanPSMT"/>
          <w:sz w:val="28"/>
          <w:szCs w:val="28"/>
          <w:lang w:val="en-US"/>
        </w:rPr>
        <w:t xml:space="preserve">Matteo </w:t>
      </w:r>
      <w:proofErr w:type="spellStart"/>
      <w:r w:rsidRPr="0077398E">
        <w:rPr>
          <w:rFonts w:ascii="TimesNewRomanPSMT" w:hAnsi="TimesNewRomanPSMT"/>
          <w:sz w:val="28"/>
          <w:szCs w:val="28"/>
          <w:lang w:val="en-US"/>
        </w:rPr>
        <w:t>Brändli</w:t>
      </w:r>
      <w:proofErr w:type="spellEnd"/>
      <w:r w:rsidR="00940D29">
        <w:rPr>
          <w:rFonts w:ascii="TimesNewRomanPSMT" w:hAnsi="TimesNewRomanPSMT"/>
          <w:sz w:val="28"/>
          <w:szCs w:val="28"/>
          <w:lang w:val="en-US"/>
        </w:rPr>
        <w:t>,</w:t>
      </w:r>
      <w:ins w:id="0" w:author="Matteo Braendli" w:date="2019-12-12T12:34:00Z">
        <w:r w:rsidR="008D1611">
          <w:rPr>
            <w:rFonts w:ascii="TimesNewRomanPSMT" w:hAnsi="TimesNewRomanPSMT"/>
            <w:sz w:val="28"/>
            <w:szCs w:val="28"/>
            <w:lang w:val="en-US"/>
          </w:rPr>
          <w:t xml:space="preserve"> 10-733-566</w:t>
        </w:r>
      </w:ins>
    </w:p>
    <w:p w14:paraId="513F387C" w14:textId="723E5E14" w:rsidR="007B72B4" w:rsidDel="000A2C49" w:rsidRDefault="007B72B4" w:rsidP="0006588D">
      <w:pPr>
        <w:pStyle w:val="StandardWeb"/>
        <w:jc w:val="center"/>
        <w:rPr>
          <w:del w:id="1" w:author="Matteo Braendli" w:date="2019-12-12T14:25:00Z"/>
          <w:rFonts w:ascii="TimesNewRomanPSMT" w:hAnsi="TimesNewRomanPSMT"/>
          <w:sz w:val="28"/>
          <w:szCs w:val="28"/>
          <w:lang w:val="en-US"/>
        </w:rPr>
      </w:pPr>
      <w:del w:id="2" w:author="Matteo Braendli" w:date="2019-12-12T14:25:00Z">
        <w:r w:rsidRPr="0077398E" w:rsidDel="000A2C49">
          <w:rPr>
            <w:rFonts w:ascii="TimesNewRomanPSMT" w:hAnsi="TimesNewRomanPSMT"/>
            <w:sz w:val="28"/>
            <w:szCs w:val="28"/>
            <w:lang w:val="en-US"/>
          </w:rPr>
          <w:delText>Shabarna Chandrabala</w:delText>
        </w:r>
        <w:r w:rsidR="00E01DF7" w:rsidDel="000A2C49">
          <w:rPr>
            <w:rFonts w:ascii="TimesNewRomanPSMT" w:hAnsi="TimesNewRomanPSMT"/>
            <w:sz w:val="28"/>
            <w:szCs w:val="28"/>
            <w:lang w:val="en-US"/>
          </w:rPr>
          <w:delText xml:space="preserve">, </w:delText>
        </w:r>
        <w:r w:rsidRPr="0077398E" w:rsidDel="000A2C49">
          <w:rPr>
            <w:rFonts w:ascii="TimesNewRomanPSMT" w:hAnsi="TimesNewRomanPSMT"/>
            <w:sz w:val="28"/>
            <w:szCs w:val="28"/>
            <w:lang w:val="en-US"/>
          </w:rPr>
          <w:delText>15-734-650</w:delText>
        </w:r>
      </w:del>
    </w:p>
    <w:p w14:paraId="0166CC5C" w14:textId="5DAC2970" w:rsidR="00A44981" w:rsidRDefault="00A44981" w:rsidP="0006588D">
      <w:pPr>
        <w:pStyle w:val="StandardWeb"/>
        <w:jc w:val="center"/>
        <w:rPr>
          <w:ins w:id="3" w:author="Matteo Braendli" w:date="2019-12-12T14:26:00Z"/>
          <w:rFonts w:ascii="TimesNewRomanPSMT" w:hAnsi="TimesNewRomanPSMT"/>
          <w:sz w:val="28"/>
          <w:szCs w:val="28"/>
          <w:lang w:val="en-US"/>
        </w:rPr>
      </w:pPr>
    </w:p>
    <w:p w14:paraId="30BE976A" w14:textId="77777777" w:rsidR="000A2C49" w:rsidRPr="0077398E" w:rsidRDefault="000A2C49" w:rsidP="0006588D">
      <w:pPr>
        <w:pStyle w:val="StandardWeb"/>
        <w:jc w:val="center"/>
        <w:rPr>
          <w:rFonts w:ascii="TimesNewRomanPSMT" w:hAnsi="TimesNewRomanPSMT"/>
          <w:sz w:val="28"/>
          <w:szCs w:val="28"/>
          <w:lang w:val="en-US"/>
        </w:rPr>
      </w:pPr>
    </w:p>
    <w:p w14:paraId="5FBA9AB2" w14:textId="77777777" w:rsidR="007B72B4" w:rsidRPr="000C0E3A" w:rsidRDefault="007B72B4" w:rsidP="0006588D">
      <w:pPr>
        <w:pStyle w:val="StandardWeb"/>
        <w:jc w:val="center"/>
        <w:rPr>
          <w:rFonts w:ascii="TimesNewRomanPSMT" w:hAnsi="TimesNewRomanPSMT"/>
          <w:sz w:val="28"/>
          <w:szCs w:val="28"/>
          <w:lang w:val="en-US"/>
        </w:rPr>
      </w:pPr>
      <w:r w:rsidRPr="000C0E3A">
        <w:rPr>
          <w:rFonts w:ascii="TimesNewRomanPSMT" w:hAnsi="TimesNewRomanPSMT"/>
          <w:b/>
          <w:bCs/>
          <w:sz w:val="28"/>
          <w:szCs w:val="28"/>
          <w:lang w:val="en-US"/>
        </w:rPr>
        <w:t xml:space="preserve">Supervisor: </w:t>
      </w:r>
      <w:r w:rsidR="00624777" w:rsidRPr="000C0E3A">
        <w:rPr>
          <w:rFonts w:ascii="TimesNewRomanPSMT" w:hAnsi="TimesNewRomanPSMT"/>
          <w:sz w:val="28"/>
          <w:szCs w:val="28"/>
          <w:lang w:val="en-US"/>
        </w:rPr>
        <w:t>Dr. Robert Leonard Earle</w:t>
      </w:r>
    </w:p>
    <w:p w14:paraId="14CD7E20" w14:textId="77777777" w:rsidR="00624777" w:rsidRPr="000C0E3A" w:rsidRDefault="007B72B4" w:rsidP="0006588D">
      <w:pPr>
        <w:pStyle w:val="StandardWeb"/>
        <w:jc w:val="center"/>
        <w:rPr>
          <w:rFonts w:ascii="TimesNewRomanPSMT" w:hAnsi="TimesNewRomanPSMT"/>
          <w:sz w:val="28"/>
          <w:szCs w:val="28"/>
          <w:lang w:val="en-US"/>
        </w:rPr>
      </w:pPr>
      <w:r w:rsidRPr="000C0E3A">
        <w:rPr>
          <w:rFonts w:ascii="TimesNewRomanPSMT" w:hAnsi="TimesNewRomanPSMT"/>
          <w:b/>
          <w:bCs/>
          <w:sz w:val="28"/>
          <w:szCs w:val="28"/>
          <w:lang w:val="en-US"/>
        </w:rPr>
        <w:t xml:space="preserve">place, submission date: </w:t>
      </w:r>
      <w:r w:rsidR="00624777" w:rsidRPr="000C0E3A">
        <w:rPr>
          <w:rFonts w:ascii="TimesNewRomanPSMT" w:hAnsi="TimesNewRomanPSMT"/>
          <w:sz w:val="28"/>
          <w:szCs w:val="28"/>
          <w:lang w:val="en-US"/>
        </w:rPr>
        <w:t>Zurich, 12.12.2019</w:t>
      </w:r>
    </w:p>
    <w:p w14:paraId="2A6C604D" w14:textId="4F992D4E" w:rsidR="00F13CCE" w:rsidRDefault="00F13CCE">
      <w:pPr>
        <w:rPr>
          <w:rFonts w:ascii="TimesNewRomanPSMT" w:eastAsia="Times New Roman" w:hAnsi="TimesNewRomanPSMT"/>
          <w:b/>
          <w:bCs/>
          <w:lang w:val="en-US" w:eastAsia="de-DE"/>
        </w:rPr>
      </w:pPr>
      <w:r>
        <w:rPr>
          <w:rFonts w:ascii="TimesNewRomanPSMT" w:hAnsi="TimesNewRomanPSMT"/>
          <w:b/>
          <w:bCs/>
          <w:lang w:val="en-US"/>
        </w:rPr>
        <w:br w:type="page"/>
      </w:r>
    </w:p>
    <w:sdt>
      <w:sdtPr>
        <w:rPr>
          <w:rFonts w:ascii="Times New Roman" w:eastAsiaTheme="minorHAnsi" w:hAnsi="Times New Roman" w:cs="Times New Roman"/>
          <w:b w:val="0"/>
          <w:bCs w:val="0"/>
          <w:color w:val="auto"/>
          <w:sz w:val="24"/>
          <w:szCs w:val="24"/>
          <w:lang w:val="de-DE" w:eastAsia="en-US"/>
        </w:rPr>
        <w:id w:val="-415398440"/>
        <w:docPartObj>
          <w:docPartGallery w:val="Table of Contents"/>
          <w:docPartUnique/>
        </w:docPartObj>
      </w:sdtPr>
      <w:sdtEndPr/>
      <w:sdtContent>
        <w:p w14:paraId="7F08C1C8" w14:textId="1E2BFF6C" w:rsidR="00F13CCE" w:rsidRPr="00455F05" w:rsidRDefault="00F13CCE" w:rsidP="005A276F">
          <w:pPr>
            <w:pStyle w:val="Inhaltsverzeichnisberschrift"/>
            <w:rPr>
              <w:rFonts w:ascii="Times New Roman" w:hAnsi="Times New Roman" w:cs="Times New Roman"/>
              <w:color w:val="000000" w:themeColor="text1"/>
              <w:sz w:val="24"/>
              <w:szCs w:val="24"/>
              <w:lang w:val="en-US"/>
            </w:rPr>
          </w:pPr>
          <w:r w:rsidRPr="00455F05">
            <w:rPr>
              <w:rFonts w:ascii="Times New Roman" w:hAnsi="Times New Roman" w:cs="Times New Roman"/>
              <w:color w:val="000000" w:themeColor="text1"/>
              <w:sz w:val="36"/>
              <w:szCs w:val="36"/>
              <w:lang w:val="en-US"/>
            </w:rPr>
            <w:t>Table of content</w:t>
          </w:r>
        </w:p>
        <w:p w14:paraId="291D56CA" w14:textId="2F21FEB4" w:rsidR="00AC3693" w:rsidRDefault="00F13CCE">
          <w:pPr>
            <w:pStyle w:val="Verzeichnis1"/>
            <w:tabs>
              <w:tab w:val="right" w:leader="dot" w:pos="9056"/>
            </w:tabs>
            <w:rPr>
              <w:rFonts w:eastAsiaTheme="minorEastAsia" w:cstheme="minorBidi"/>
              <w:b w:val="0"/>
              <w:bCs w:val="0"/>
              <w:noProof/>
              <w:sz w:val="22"/>
              <w:szCs w:val="22"/>
              <w:lang w:val="de-CH" w:eastAsia="de-CH"/>
            </w:rPr>
          </w:pPr>
          <w:r w:rsidRPr="00455F05">
            <w:rPr>
              <w:rFonts w:ascii="Times New Roman" w:hAnsi="Times New Roman"/>
              <w:sz w:val="24"/>
              <w:szCs w:val="24"/>
            </w:rPr>
            <w:fldChar w:fldCharType="begin"/>
          </w:r>
          <w:r w:rsidRPr="00455F05">
            <w:rPr>
              <w:rFonts w:ascii="Times New Roman" w:hAnsi="Times New Roman"/>
              <w:sz w:val="24"/>
              <w:szCs w:val="24"/>
            </w:rPr>
            <w:instrText xml:space="preserve"> TOC \o "1-3" \h \z \u </w:instrText>
          </w:r>
          <w:r w:rsidRPr="00455F05">
            <w:rPr>
              <w:rFonts w:ascii="Times New Roman" w:hAnsi="Times New Roman"/>
              <w:sz w:val="24"/>
              <w:szCs w:val="24"/>
            </w:rPr>
            <w:fldChar w:fldCharType="separate"/>
          </w:r>
          <w:hyperlink w:anchor="_Toc27053256" w:history="1">
            <w:r w:rsidR="00AC3693" w:rsidRPr="00320E01">
              <w:rPr>
                <w:rStyle w:val="Hyperlink"/>
                <w:noProof/>
              </w:rPr>
              <w:t>0. Contribution of the group members to the project</w:t>
            </w:r>
            <w:r w:rsidR="00AC3693">
              <w:rPr>
                <w:noProof/>
                <w:webHidden/>
              </w:rPr>
              <w:tab/>
            </w:r>
            <w:r w:rsidR="00AC3693">
              <w:rPr>
                <w:noProof/>
                <w:webHidden/>
              </w:rPr>
              <w:fldChar w:fldCharType="begin"/>
            </w:r>
            <w:r w:rsidR="00AC3693">
              <w:rPr>
                <w:noProof/>
                <w:webHidden/>
              </w:rPr>
              <w:instrText xml:space="preserve"> PAGEREF _Toc27053256 \h </w:instrText>
            </w:r>
            <w:r w:rsidR="00AC3693">
              <w:rPr>
                <w:noProof/>
                <w:webHidden/>
              </w:rPr>
            </w:r>
            <w:r w:rsidR="00AC3693">
              <w:rPr>
                <w:noProof/>
                <w:webHidden/>
              </w:rPr>
              <w:fldChar w:fldCharType="separate"/>
            </w:r>
            <w:r w:rsidR="00AC3693">
              <w:rPr>
                <w:noProof/>
                <w:webHidden/>
              </w:rPr>
              <w:t>1</w:t>
            </w:r>
            <w:r w:rsidR="00AC3693">
              <w:rPr>
                <w:noProof/>
                <w:webHidden/>
              </w:rPr>
              <w:fldChar w:fldCharType="end"/>
            </w:r>
          </w:hyperlink>
        </w:p>
        <w:p w14:paraId="65974CBC" w14:textId="10D2B073" w:rsidR="00AC3693" w:rsidRDefault="00AC3693">
          <w:pPr>
            <w:pStyle w:val="Verzeichnis1"/>
            <w:tabs>
              <w:tab w:val="right" w:leader="dot" w:pos="9056"/>
            </w:tabs>
            <w:rPr>
              <w:rFonts w:eastAsiaTheme="minorEastAsia" w:cstheme="minorBidi"/>
              <w:b w:val="0"/>
              <w:bCs w:val="0"/>
              <w:noProof/>
              <w:sz w:val="22"/>
              <w:szCs w:val="22"/>
              <w:lang w:val="de-CH" w:eastAsia="de-CH"/>
            </w:rPr>
          </w:pPr>
          <w:hyperlink w:anchor="_Toc27053257" w:history="1">
            <w:r w:rsidRPr="00320E01">
              <w:rPr>
                <w:rStyle w:val="Hyperlink"/>
                <w:noProof/>
              </w:rPr>
              <w:t>1. Project- programming 2048 with deep reinforcement learning</w:t>
            </w:r>
            <w:r>
              <w:rPr>
                <w:noProof/>
                <w:webHidden/>
              </w:rPr>
              <w:tab/>
            </w:r>
            <w:r>
              <w:rPr>
                <w:noProof/>
                <w:webHidden/>
              </w:rPr>
              <w:fldChar w:fldCharType="begin"/>
            </w:r>
            <w:r>
              <w:rPr>
                <w:noProof/>
                <w:webHidden/>
              </w:rPr>
              <w:instrText xml:space="preserve"> PAGEREF _Toc27053257 \h </w:instrText>
            </w:r>
            <w:r>
              <w:rPr>
                <w:noProof/>
                <w:webHidden/>
              </w:rPr>
            </w:r>
            <w:r>
              <w:rPr>
                <w:noProof/>
                <w:webHidden/>
              </w:rPr>
              <w:fldChar w:fldCharType="separate"/>
            </w:r>
            <w:r>
              <w:rPr>
                <w:noProof/>
                <w:webHidden/>
              </w:rPr>
              <w:t>1</w:t>
            </w:r>
            <w:r>
              <w:rPr>
                <w:noProof/>
                <w:webHidden/>
              </w:rPr>
              <w:fldChar w:fldCharType="end"/>
            </w:r>
          </w:hyperlink>
        </w:p>
        <w:p w14:paraId="7867C1D4" w14:textId="3A0AB9FF" w:rsidR="00AC3693" w:rsidRDefault="00AC3693">
          <w:pPr>
            <w:pStyle w:val="Verzeichnis2"/>
            <w:tabs>
              <w:tab w:val="left" w:pos="720"/>
              <w:tab w:val="right" w:leader="dot" w:pos="9056"/>
            </w:tabs>
            <w:rPr>
              <w:rFonts w:eastAsiaTheme="minorEastAsia" w:cstheme="minorBidi"/>
              <w:i w:val="0"/>
              <w:iCs w:val="0"/>
              <w:noProof/>
              <w:sz w:val="22"/>
              <w:szCs w:val="22"/>
              <w:lang w:val="de-CH" w:eastAsia="de-CH"/>
            </w:rPr>
          </w:pPr>
          <w:hyperlink w:anchor="_Toc27053258" w:history="1">
            <w:r w:rsidRPr="00320E01">
              <w:rPr>
                <w:rStyle w:val="Hyperlink"/>
                <w:noProof/>
              </w:rPr>
              <w:t>1.1</w:t>
            </w:r>
            <w:r>
              <w:rPr>
                <w:rFonts w:eastAsiaTheme="minorEastAsia" w:cstheme="minorBidi"/>
                <w:i w:val="0"/>
                <w:iCs w:val="0"/>
                <w:noProof/>
                <w:sz w:val="22"/>
                <w:szCs w:val="22"/>
                <w:lang w:val="de-CH" w:eastAsia="de-CH"/>
              </w:rPr>
              <w:tab/>
            </w:r>
            <w:r w:rsidRPr="00320E01">
              <w:rPr>
                <w:rStyle w:val="Hyperlink"/>
                <w:noProof/>
              </w:rPr>
              <w:t>Our reinforcement problem</w:t>
            </w:r>
            <w:r>
              <w:rPr>
                <w:noProof/>
                <w:webHidden/>
              </w:rPr>
              <w:tab/>
            </w:r>
            <w:r>
              <w:rPr>
                <w:noProof/>
                <w:webHidden/>
              </w:rPr>
              <w:fldChar w:fldCharType="begin"/>
            </w:r>
            <w:r>
              <w:rPr>
                <w:noProof/>
                <w:webHidden/>
              </w:rPr>
              <w:instrText xml:space="preserve"> PAGEREF _Toc27053258 \h </w:instrText>
            </w:r>
            <w:r>
              <w:rPr>
                <w:noProof/>
                <w:webHidden/>
              </w:rPr>
            </w:r>
            <w:r>
              <w:rPr>
                <w:noProof/>
                <w:webHidden/>
              </w:rPr>
              <w:fldChar w:fldCharType="separate"/>
            </w:r>
            <w:r>
              <w:rPr>
                <w:noProof/>
                <w:webHidden/>
              </w:rPr>
              <w:t>1</w:t>
            </w:r>
            <w:r>
              <w:rPr>
                <w:noProof/>
                <w:webHidden/>
              </w:rPr>
              <w:fldChar w:fldCharType="end"/>
            </w:r>
          </w:hyperlink>
        </w:p>
        <w:p w14:paraId="3F83D3AF" w14:textId="2EF4496D" w:rsidR="00AC3693" w:rsidRDefault="00AC3693">
          <w:pPr>
            <w:pStyle w:val="Verzeichnis2"/>
            <w:tabs>
              <w:tab w:val="left" w:pos="720"/>
              <w:tab w:val="right" w:leader="dot" w:pos="9056"/>
            </w:tabs>
            <w:rPr>
              <w:rFonts w:eastAsiaTheme="minorEastAsia" w:cstheme="minorBidi"/>
              <w:i w:val="0"/>
              <w:iCs w:val="0"/>
              <w:noProof/>
              <w:sz w:val="22"/>
              <w:szCs w:val="22"/>
              <w:lang w:val="de-CH" w:eastAsia="de-CH"/>
            </w:rPr>
          </w:pPr>
          <w:hyperlink w:anchor="_Toc27053259" w:history="1">
            <w:r w:rsidRPr="00320E01">
              <w:rPr>
                <w:rStyle w:val="Hyperlink"/>
                <w:noProof/>
              </w:rPr>
              <w:t>1.2</w:t>
            </w:r>
            <w:r>
              <w:rPr>
                <w:rFonts w:eastAsiaTheme="minorEastAsia" w:cstheme="minorBidi"/>
                <w:i w:val="0"/>
                <w:iCs w:val="0"/>
                <w:noProof/>
                <w:sz w:val="22"/>
                <w:szCs w:val="22"/>
                <w:lang w:val="de-CH" w:eastAsia="de-CH"/>
              </w:rPr>
              <w:tab/>
            </w:r>
            <w:r w:rsidRPr="00320E01">
              <w:rPr>
                <w:rStyle w:val="Hyperlink"/>
                <w:noProof/>
              </w:rPr>
              <w:t>Q-Learning</w:t>
            </w:r>
            <w:r>
              <w:rPr>
                <w:noProof/>
                <w:webHidden/>
              </w:rPr>
              <w:tab/>
            </w:r>
            <w:r>
              <w:rPr>
                <w:noProof/>
                <w:webHidden/>
              </w:rPr>
              <w:fldChar w:fldCharType="begin"/>
            </w:r>
            <w:r>
              <w:rPr>
                <w:noProof/>
                <w:webHidden/>
              </w:rPr>
              <w:instrText xml:space="preserve"> PAGEREF _Toc27053259 \h </w:instrText>
            </w:r>
            <w:r>
              <w:rPr>
                <w:noProof/>
                <w:webHidden/>
              </w:rPr>
            </w:r>
            <w:r>
              <w:rPr>
                <w:noProof/>
                <w:webHidden/>
              </w:rPr>
              <w:fldChar w:fldCharType="separate"/>
            </w:r>
            <w:r>
              <w:rPr>
                <w:noProof/>
                <w:webHidden/>
              </w:rPr>
              <w:t>2</w:t>
            </w:r>
            <w:r>
              <w:rPr>
                <w:noProof/>
                <w:webHidden/>
              </w:rPr>
              <w:fldChar w:fldCharType="end"/>
            </w:r>
          </w:hyperlink>
        </w:p>
        <w:p w14:paraId="3F5CA92E" w14:textId="42E8A9AB" w:rsidR="00AC3693" w:rsidRDefault="00AC3693">
          <w:pPr>
            <w:pStyle w:val="Verzeichnis3"/>
            <w:tabs>
              <w:tab w:val="right" w:leader="dot" w:pos="9056"/>
            </w:tabs>
            <w:rPr>
              <w:rFonts w:eastAsiaTheme="minorEastAsia" w:cstheme="minorBidi"/>
              <w:noProof/>
              <w:sz w:val="22"/>
              <w:szCs w:val="22"/>
              <w:lang w:val="de-CH" w:eastAsia="de-CH"/>
            </w:rPr>
          </w:pPr>
          <w:hyperlink w:anchor="_Toc27053260" w:history="1">
            <w:r w:rsidRPr="00320E01">
              <w:rPr>
                <w:rStyle w:val="Hyperlink"/>
                <w:noProof/>
              </w:rPr>
              <w:t>1.2.1 Pre-test-runs</w:t>
            </w:r>
            <w:r>
              <w:rPr>
                <w:noProof/>
                <w:webHidden/>
              </w:rPr>
              <w:tab/>
            </w:r>
            <w:r>
              <w:rPr>
                <w:noProof/>
                <w:webHidden/>
              </w:rPr>
              <w:fldChar w:fldCharType="begin"/>
            </w:r>
            <w:r>
              <w:rPr>
                <w:noProof/>
                <w:webHidden/>
              </w:rPr>
              <w:instrText xml:space="preserve"> PAGEREF _Toc27053260 \h </w:instrText>
            </w:r>
            <w:r>
              <w:rPr>
                <w:noProof/>
                <w:webHidden/>
              </w:rPr>
            </w:r>
            <w:r>
              <w:rPr>
                <w:noProof/>
                <w:webHidden/>
              </w:rPr>
              <w:fldChar w:fldCharType="separate"/>
            </w:r>
            <w:r>
              <w:rPr>
                <w:noProof/>
                <w:webHidden/>
              </w:rPr>
              <w:t>2</w:t>
            </w:r>
            <w:r>
              <w:rPr>
                <w:noProof/>
                <w:webHidden/>
              </w:rPr>
              <w:fldChar w:fldCharType="end"/>
            </w:r>
          </w:hyperlink>
        </w:p>
        <w:p w14:paraId="60D323EC" w14:textId="201C26A9" w:rsidR="00AC3693" w:rsidRDefault="00AC3693">
          <w:pPr>
            <w:pStyle w:val="Verzeichnis3"/>
            <w:tabs>
              <w:tab w:val="right" w:leader="dot" w:pos="9056"/>
            </w:tabs>
            <w:rPr>
              <w:rFonts w:eastAsiaTheme="minorEastAsia" w:cstheme="minorBidi"/>
              <w:noProof/>
              <w:sz w:val="22"/>
              <w:szCs w:val="22"/>
              <w:lang w:val="de-CH" w:eastAsia="de-CH"/>
            </w:rPr>
          </w:pPr>
          <w:hyperlink w:anchor="_Toc27053261" w:history="1">
            <w:r w:rsidRPr="00320E01">
              <w:rPr>
                <w:rStyle w:val="Hyperlink"/>
                <w:noProof/>
              </w:rPr>
              <w:t>1.2.2 Q-Learning test series: experimental design &amp; results</w:t>
            </w:r>
            <w:r>
              <w:rPr>
                <w:noProof/>
                <w:webHidden/>
              </w:rPr>
              <w:tab/>
            </w:r>
            <w:r>
              <w:rPr>
                <w:noProof/>
                <w:webHidden/>
              </w:rPr>
              <w:fldChar w:fldCharType="begin"/>
            </w:r>
            <w:r>
              <w:rPr>
                <w:noProof/>
                <w:webHidden/>
              </w:rPr>
              <w:instrText xml:space="preserve"> PAGEREF _Toc27053261 \h </w:instrText>
            </w:r>
            <w:r>
              <w:rPr>
                <w:noProof/>
                <w:webHidden/>
              </w:rPr>
            </w:r>
            <w:r>
              <w:rPr>
                <w:noProof/>
                <w:webHidden/>
              </w:rPr>
              <w:fldChar w:fldCharType="separate"/>
            </w:r>
            <w:r>
              <w:rPr>
                <w:noProof/>
                <w:webHidden/>
              </w:rPr>
              <w:t>4</w:t>
            </w:r>
            <w:r>
              <w:rPr>
                <w:noProof/>
                <w:webHidden/>
              </w:rPr>
              <w:fldChar w:fldCharType="end"/>
            </w:r>
          </w:hyperlink>
        </w:p>
        <w:p w14:paraId="1F160940" w14:textId="254A0715" w:rsidR="00AC3693" w:rsidRDefault="00AC3693">
          <w:pPr>
            <w:pStyle w:val="Verzeichnis3"/>
            <w:tabs>
              <w:tab w:val="right" w:leader="dot" w:pos="9056"/>
            </w:tabs>
            <w:rPr>
              <w:rFonts w:eastAsiaTheme="minorEastAsia" w:cstheme="minorBidi"/>
              <w:noProof/>
              <w:sz w:val="22"/>
              <w:szCs w:val="22"/>
              <w:lang w:val="de-CH" w:eastAsia="de-CH"/>
            </w:rPr>
          </w:pPr>
          <w:hyperlink w:anchor="_Toc27053262" w:history="1">
            <w:r w:rsidRPr="00320E01">
              <w:rPr>
                <w:rStyle w:val="Hyperlink"/>
                <w:noProof/>
              </w:rPr>
              <w:t>1.2.3 Q-Learning test series: comparison</w:t>
            </w:r>
            <w:r>
              <w:rPr>
                <w:noProof/>
                <w:webHidden/>
              </w:rPr>
              <w:tab/>
            </w:r>
            <w:r>
              <w:rPr>
                <w:noProof/>
                <w:webHidden/>
              </w:rPr>
              <w:fldChar w:fldCharType="begin"/>
            </w:r>
            <w:r>
              <w:rPr>
                <w:noProof/>
                <w:webHidden/>
              </w:rPr>
              <w:instrText xml:space="preserve"> PAGEREF _Toc27053262 \h </w:instrText>
            </w:r>
            <w:r>
              <w:rPr>
                <w:noProof/>
                <w:webHidden/>
              </w:rPr>
            </w:r>
            <w:r>
              <w:rPr>
                <w:noProof/>
                <w:webHidden/>
              </w:rPr>
              <w:fldChar w:fldCharType="separate"/>
            </w:r>
            <w:r>
              <w:rPr>
                <w:noProof/>
                <w:webHidden/>
              </w:rPr>
              <w:t>5</w:t>
            </w:r>
            <w:r>
              <w:rPr>
                <w:noProof/>
                <w:webHidden/>
              </w:rPr>
              <w:fldChar w:fldCharType="end"/>
            </w:r>
          </w:hyperlink>
        </w:p>
        <w:p w14:paraId="2B6DA109" w14:textId="7FC037C5" w:rsidR="00AC3693" w:rsidRDefault="00AC3693">
          <w:pPr>
            <w:pStyle w:val="Verzeichnis3"/>
            <w:tabs>
              <w:tab w:val="right" w:leader="dot" w:pos="9056"/>
            </w:tabs>
            <w:rPr>
              <w:rFonts w:eastAsiaTheme="minorEastAsia" w:cstheme="minorBidi"/>
              <w:noProof/>
              <w:sz w:val="22"/>
              <w:szCs w:val="22"/>
              <w:lang w:val="de-CH" w:eastAsia="de-CH"/>
            </w:rPr>
          </w:pPr>
          <w:hyperlink w:anchor="_Toc27053263" w:history="1">
            <w:r w:rsidRPr="00320E01">
              <w:rPr>
                <w:rStyle w:val="Hyperlink"/>
                <w:noProof/>
              </w:rPr>
              <w:t>1.2.4 Q-Learning test series: conclusion</w:t>
            </w:r>
            <w:r>
              <w:rPr>
                <w:noProof/>
                <w:webHidden/>
              </w:rPr>
              <w:tab/>
            </w:r>
            <w:r>
              <w:rPr>
                <w:noProof/>
                <w:webHidden/>
              </w:rPr>
              <w:fldChar w:fldCharType="begin"/>
            </w:r>
            <w:r>
              <w:rPr>
                <w:noProof/>
                <w:webHidden/>
              </w:rPr>
              <w:instrText xml:space="preserve"> PAGEREF _Toc27053263 \h </w:instrText>
            </w:r>
            <w:r>
              <w:rPr>
                <w:noProof/>
                <w:webHidden/>
              </w:rPr>
            </w:r>
            <w:r>
              <w:rPr>
                <w:noProof/>
                <w:webHidden/>
              </w:rPr>
              <w:fldChar w:fldCharType="separate"/>
            </w:r>
            <w:r>
              <w:rPr>
                <w:noProof/>
                <w:webHidden/>
              </w:rPr>
              <w:t>5</w:t>
            </w:r>
            <w:r>
              <w:rPr>
                <w:noProof/>
                <w:webHidden/>
              </w:rPr>
              <w:fldChar w:fldCharType="end"/>
            </w:r>
          </w:hyperlink>
        </w:p>
        <w:p w14:paraId="27C7A65F" w14:textId="69B394E1" w:rsidR="00AC3693" w:rsidRDefault="00AC3693">
          <w:pPr>
            <w:pStyle w:val="Verzeichnis2"/>
            <w:tabs>
              <w:tab w:val="left" w:pos="720"/>
              <w:tab w:val="right" w:leader="dot" w:pos="9056"/>
            </w:tabs>
            <w:rPr>
              <w:rFonts w:eastAsiaTheme="minorEastAsia" w:cstheme="minorBidi"/>
              <w:i w:val="0"/>
              <w:iCs w:val="0"/>
              <w:noProof/>
              <w:sz w:val="22"/>
              <w:szCs w:val="22"/>
              <w:lang w:val="de-CH" w:eastAsia="de-CH"/>
            </w:rPr>
          </w:pPr>
          <w:hyperlink w:anchor="_Toc27053264" w:history="1">
            <w:r w:rsidRPr="00320E01">
              <w:rPr>
                <w:rStyle w:val="Hyperlink"/>
                <w:noProof/>
              </w:rPr>
              <w:t>1.3</w:t>
            </w:r>
            <w:r>
              <w:rPr>
                <w:rFonts w:eastAsiaTheme="minorEastAsia" w:cstheme="minorBidi"/>
                <w:i w:val="0"/>
                <w:iCs w:val="0"/>
                <w:noProof/>
                <w:sz w:val="22"/>
                <w:szCs w:val="22"/>
                <w:lang w:val="de-CH" w:eastAsia="de-CH"/>
              </w:rPr>
              <w:tab/>
            </w:r>
            <w:r w:rsidRPr="00320E01">
              <w:rPr>
                <w:rStyle w:val="Hyperlink"/>
                <w:noProof/>
              </w:rPr>
              <w:t>SARSA</w:t>
            </w:r>
            <w:r>
              <w:rPr>
                <w:noProof/>
                <w:webHidden/>
              </w:rPr>
              <w:tab/>
            </w:r>
            <w:r>
              <w:rPr>
                <w:noProof/>
                <w:webHidden/>
              </w:rPr>
              <w:fldChar w:fldCharType="begin"/>
            </w:r>
            <w:r>
              <w:rPr>
                <w:noProof/>
                <w:webHidden/>
              </w:rPr>
              <w:instrText xml:space="preserve"> PAGEREF _Toc27053264 \h </w:instrText>
            </w:r>
            <w:r>
              <w:rPr>
                <w:noProof/>
                <w:webHidden/>
              </w:rPr>
            </w:r>
            <w:r>
              <w:rPr>
                <w:noProof/>
                <w:webHidden/>
              </w:rPr>
              <w:fldChar w:fldCharType="separate"/>
            </w:r>
            <w:r>
              <w:rPr>
                <w:noProof/>
                <w:webHidden/>
              </w:rPr>
              <w:t>7</w:t>
            </w:r>
            <w:r>
              <w:rPr>
                <w:noProof/>
                <w:webHidden/>
              </w:rPr>
              <w:fldChar w:fldCharType="end"/>
            </w:r>
          </w:hyperlink>
        </w:p>
        <w:p w14:paraId="314644A8" w14:textId="73F733F9" w:rsidR="00AC3693" w:rsidRDefault="00AC3693">
          <w:pPr>
            <w:pStyle w:val="Verzeichnis3"/>
            <w:tabs>
              <w:tab w:val="right" w:leader="dot" w:pos="9056"/>
            </w:tabs>
            <w:rPr>
              <w:rFonts w:eastAsiaTheme="minorEastAsia" w:cstheme="minorBidi"/>
              <w:noProof/>
              <w:sz w:val="22"/>
              <w:szCs w:val="22"/>
              <w:lang w:val="de-CH" w:eastAsia="de-CH"/>
            </w:rPr>
          </w:pPr>
          <w:hyperlink w:anchor="_Toc27053265" w:history="1">
            <w:r w:rsidRPr="00320E01">
              <w:rPr>
                <w:rStyle w:val="Hyperlink"/>
                <w:noProof/>
              </w:rPr>
              <w:t>1.3.1 Pre-test runs</w:t>
            </w:r>
            <w:r>
              <w:rPr>
                <w:noProof/>
                <w:webHidden/>
              </w:rPr>
              <w:tab/>
            </w:r>
            <w:r>
              <w:rPr>
                <w:noProof/>
                <w:webHidden/>
              </w:rPr>
              <w:fldChar w:fldCharType="begin"/>
            </w:r>
            <w:r>
              <w:rPr>
                <w:noProof/>
                <w:webHidden/>
              </w:rPr>
              <w:instrText xml:space="preserve"> PAGEREF _Toc27053265 \h </w:instrText>
            </w:r>
            <w:r>
              <w:rPr>
                <w:noProof/>
                <w:webHidden/>
              </w:rPr>
            </w:r>
            <w:r>
              <w:rPr>
                <w:noProof/>
                <w:webHidden/>
              </w:rPr>
              <w:fldChar w:fldCharType="separate"/>
            </w:r>
            <w:r>
              <w:rPr>
                <w:noProof/>
                <w:webHidden/>
              </w:rPr>
              <w:t>7</w:t>
            </w:r>
            <w:r>
              <w:rPr>
                <w:noProof/>
                <w:webHidden/>
              </w:rPr>
              <w:fldChar w:fldCharType="end"/>
            </w:r>
          </w:hyperlink>
        </w:p>
        <w:p w14:paraId="6FC4B912" w14:textId="7308D16C" w:rsidR="00AC3693" w:rsidRDefault="00AC3693">
          <w:pPr>
            <w:pStyle w:val="Verzeichnis3"/>
            <w:tabs>
              <w:tab w:val="right" w:leader="dot" w:pos="9056"/>
            </w:tabs>
            <w:rPr>
              <w:rFonts w:eastAsiaTheme="minorEastAsia" w:cstheme="minorBidi"/>
              <w:noProof/>
              <w:sz w:val="22"/>
              <w:szCs w:val="22"/>
              <w:lang w:val="de-CH" w:eastAsia="de-CH"/>
            </w:rPr>
          </w:pPr>
          <w:hyperlink w:anchor="_Toc27053266" w:history="1">
            <w:r w:rsidRPr="00320E01">
              <w:rPr>
                <w:rStyle w:val="Hyperlink"/>
                <w:noProof/>
              </w:rPr>
              <w:t>1.3.2 SARSA test series: experimental design &amp; results</w:t>
            </w:r>
            <w:r>
              <w:rPr>
                <w:noProof/>
                <w:webHidden/>
              </w:rPr>
              <w:tab/>
            </w:r>
            <w:r>
              <w:rPr>
                <w:noProof/>
                <w:webHidden/>
              </w:rPr>
              <w:fldChar w:fldCharType="begin"/>
            </w:r>
            <w:r>
              <w:rPr>
                <w:noProof/>
                <w:webHidden/>
              </w:rPr>
              <w:instrText xml:space="preserve"> PAGEREF _Toc27053266 \h </w:instrText>
            </w:r>
            <w:r>
              <w:rPr>
                <w:noProof/>
                <w:webHidden/>
              </w:rPr>
            </w:r>
            <w:r>
              <w:rPr>
                <w:noProof/>
                <w:webHidden/>
              </w:rPr>
              <w:fldChar w:fldCharType="separate"/>
            </w:r>
            <w:r>
              <w:rPr>
                <w:noProof/>
                <w:webHidden/>
              </w:rPr>
              <w:t>9</w:t>
            </w:r>
            <w:r>
              <w:rPr>
                <w:noProof/>
                <w:webHidden/>
              </w:rPr>
              <w:fldChar w:fldCharType="end"/>
            </w:r>
          </w:hyperlink>
        </w:p>
        <w:p w14:paraId="68FCD1C9" w14:textId="2D4ED5B7" w:rsidR="00AC3693" w:rsidRDefault="00AC3693">
          <w:pPr>
            <w:pStyle w:val="Verzeichnis3"/>
            <w:tabs>
              <w:tab w:val="right" w:leader="dot" w:pos="9056"/>
            </w:tabs>
            <w:rPr>
              <w:rFonts w:eastAsiaTheme="minorEastAsia" w:cstheme="minorBidi"/>
              <w:noProof/>
              <w:sz w:val="22"/>
              <w:szCs w:val="22"/>
              <w:lang w:val="de-CH" w:eastAsia="de-CH"/>
            </w:rPr>
          </w:pPr>
          <w:hyperlink w:anchor="_Toc27053267" w:history="1">
            <w:r w:rsidRPr="00320E01">
              <w:rPr>
                <w:rStyle w:val="Hyperlink"/>
                <w:noProof/>
              </w:rPr>
              <w:t>1.3.3 SARSA test series: comparison</w:t>
            </w:r>
            <w:r>
              <w:rPr>
                <w:noProof/>
                <w:webHidden/>
              </w:rPr>
              <w:tab/>
            </w:r>
            <w:r>
              <w:rPr>
                <w:noProof/>
                <w:webHidden/>
              </w:rPr>
              <w:fldChar w:fldCharType="begin"/>
            </w:r>
            <w:r>
              <w:rPr>
                <w:noProof/>
                <w:webHidden/>
              </w:rPr>
              <w:instrText xml:space="preserve"> PAGEREF _Toc27053267 \h </w:instrText>
            </w:r>
            <w:r>
              <w:rPr>
                <w:noProof/>
                <w:webHidden/>
              </w:rPr>
            </w:r>
            <w:r>
              <w:rPr>
                <w:noProof/>
                <w:webHidden/>
              </w:rPr>
              <w:fldChar w:fldCharType="separate"/>
            </w:r>
            <w:r>
              <w:rPr>
                <w:noProof/>
                <w:webHidden/>
              </w:rPr>
              <w:t>10</w:t>
            </w:r>
            <w:r>
              <w:rPr>
                <w:noProof/>
                <w:webHidden/>
              </w:rPr>
              <w:fldChar w:fldCharType="end"/>
            </w:r>
          </w:hyperlink>
        </w:p>
        <w:p w14:paraId="4608FBBD" w14:textId="0A3F94E4" w:rsidR="00AC3693" w:rsidRDefault="00AC3693">
          <w:pPr>
            <w:pStyle w:val="Verzeichnis3"/>
            <w:tabs>
              <w:tab w:val="right" w:leader="dot" w:pos="9056"/>
            </w:tabs>
            <w:rPr>
              <w:rFonts w:eastAsiaTheme="minorEastAsia" w:cstheme="minorBidi"/>
              <w:noProof/>
              <w:sz w:val="22"/>
              <w:szCs w:val="22"/>
              <w:lang w:val="de-CH" w:eastAsia="de-CH"/>
            </w:rPr>
          </w:pPr>
          <w:hyperlink w:anchor="_Toc27053268" w:history="1">
            <w:r w:rsidRPr="00320E01">
              <w:rPr>
                <w:rStyle w:val="Hyperlink"/>
                <w:noProof/>
              </w:rPr>
              <w:t>1.3.4 Q-Learning test series: conclusion</w:t>
            </w:r>
            <w:r>
              <w:rPr>
                <w:noProof/>
                <w:webHidden/>
              </w:rPr>
              <w:tab/>
            </w:r>
            <w:r>
              <w:rPr>
                <w:noProof/>
                <w:webHidden/>
              </w:rPr>
              <w:fldChar w:fldCharType="begin"/>
            </w:r>
            <w:r>
              <w:rPr>
                <w:noProof/>
                <w:webHidden/>
              </w:rPr>
              <w:instrText xml:space="preserve"> PAGEREF _Toc27053268 \h </w:instrText>
            </w:r>
            <w:r>
              <w:rPr>
                <w:noProof/>
                <w:webHidden/>
              </w:rPr>
            </w:r>
            <w:r>
              <w:rPr>
                <w:noProof/>
                <w:webHidden/>
              </w:rPr>
              <w:fldChar w:fldCharType="separate"/>
            </w:r>
            <w:r>
              <w:rPr>
                <w:noProof/>
                <w:webHidden/>
              </w:rPr>
              <w:t>10</w:t>
            </w:r>
            <w:r>
              <w:rPr>
                <w:noProof/>
                <w:webHidden/>
              </w:rPr>
              <w:fldChar w:fldCharType="end"/>
            </w:r>
          </w:hyperlink>
        </w:p>
        <w:p w14:paraId="61AE54D4" w14:textId="629CACC3" w:rsidR="00AC3693" w:rsidRDefault="00AC3693">
          <w:pPr>
            <w:pStyle w:val="Verzeichnis2"/>
            <w:tabs>
              <w:tab w:val="left" w:pos="720"/>
              <w:tab w:val="right" w:leader="dot" w:pos="9056"/>
            </w:tabs>
            <w:rPr>
              <w:rFonts w:eastAsiaTheme="minorEastAsia" w:cstheme="minorBidi"/>
              <w:i w:val="0"/>
              <w:iCs w:val="0"/>
              <w:noProof/>
              <w:sz w:val="22"/>
              <w:szCs w:val="22"/>
              <w:lang w:val="de-CH" w:eastAsia="de-CH"/>
            </w:rPr>
          </w:pPr>
          <w:hyperlink w:anchor="_Toc27053269" w:history="1">
            <w:r w:rsidRPr="00320E01">
              <w:rPr>
                <w:rStyle w:val="Hyperlink"/>
                <w:noProof/>
              </w:rPr>
              <w:t>1.4</w:t>
            </w:r>
            <w:r>
              <w:rPr>
                <w:rFonts w:eastAsiaTheme="minorEastAsia" w:cstheme="minorBidi"/>
                <w:i w:val="0"/>
                <w:iCs w:val="0"/>
                <w:noProof/>
                <w:sz w:val="22"/>
                <w:szCs w:val="22"/>
                <w:lang w:val="de-CH" w:eastAsia="de-CH"/>
              </w:rPr>
              <w:tab/>
            </w:r>
            <w:r w:rsidRPr="00320E01">
              <w:rPr>
                <w:rStyle w:val="Hyperlink"/>
                <w:noProof/>
              </w:rPr>
              <w:t xml:space="preserve">Comparing Q-Learning and SARSA </w:t>
            </w:r>
            <w:r>
              <w:rPr>
                <w:noProof/>
                <w:webHidden/>
              </w:rPr>
              <w:tab/>
            </w:r>
            <w:r>
              <w:rPr>
                <w:noProof/>
                <w:webHidden/>
              </w:rPr>
              <w:fldChar w:fldCharType="begin"/>
            </w:r>
            <w:r>
              <w:rPr>
                <w:noProof/>
                <w:webHidden/>
              </w:rPr>
              <w:instrText xml:space="preserve"> PAGEREF _Toc27053269 \h </w:instrText>
            </w:r>
            <w:r>
              <w:rPr>
                <w:noProof/>
                <w:webHidden/>
              </w:rPr>
            </w:r>
            <w:r>
              <w:rPr>
                <w:noProof/>
                <w:webHidden/>
              </w:rPr>
              <w:fldChar w:fldCharType="separate"/>
            </w:r>
            <w:r>
              <w:rPr>
                <w:noProof/>
                <w:webHidden/>
              </w:rPr>
              <w:t>11</w:t>
            </w:r>
            <w:r>
              <w:rPr>
                <w:noProof/>
                <w:webHidden/>
              </w:rPr>
              <w:fldChar w:fldCharType="end"/>
            </w:r>
          </w:hyperlink>
        </w:p>
        <w:p w14:paraId="77F93AAE" w14:textId="0C24DAB2" w:rsidR="00AC3693" w:rsidRDefault="00AC3693">
          <w:pPr>
            <w:pStyle w:val="Verzeichnis2"/>
            <w:tabs>
              <w:tab w:val="left" w:pos="720"/>
              <w:tab w:val="right" w:leader="dot" w:pos="9056"/>
            </w:tabs>
            <w:rPr>
              <w:rFonts w:eastAsiaTheme="minorEastAsia" w:cstheme="minorBidi"/>
              <w:i w:val="0"/>
              <w:iCs w:val="0"/>
              <w:noProof/>
              <w:sz w:val="22"/>
              <w:szCs w:val="22"/>
              <w:lang w:val="de-CH" w:eastAsia="de-CH"/>
            </w:rPr>
          </w:pPr>
          <w:hyperlink w:anchor="_Toc27053270" w:history="1">
            <w:r w:rsidRPr="00320E01">
              <w:rPr>
                <w:rStyle w:val="Hyperlink"/>
                <w:noProof/>
              </w:rPr>
              <w:t>1.5</w:t>
            </w:r>
            <w:r>
              <w:rPr>
                <w:rFonts w:eastAsiaTheme="minorEastAsia" w:cstheme="minorBidi"/>
                <w:i w:val="0"/>
                <w:iCs w:val="0"/>
                <w:noProof/>
                <w:sz w:val="22"/>
                <w:szCs w:val="22"/>
                <w:lang w:val="de-CH" w:eastAsia="de-CH"/>
              </w:rPr>
              <w:tab/>
            </w:r>
            <w:r w:rsidRPr="00320E01">
              <w:rPr>
                <w:rStyle w:val="Hyperlink"/>
                <w:noProof/>
              </w:rPr>
              <w:t>Deep Q-Learning</w:t>
            </w:r>
            <w:r>
              <w:rPr>
                <w:noProof/>
                <w:webHidden/>
              </w:rPr>
              <w:tab/>
            </w:r>
            <w:r>
              <w:rPr>
                <w:noProof/>
                <w:webHidden/>
              </w:rPr>
              <w:fldChar w:fldCharType="begin"/>
            </w:r>
            <w:r>
              <w:rPr>
                <w:noProof/>
                <w:webHidden/>
              </w:rPr>
              <w:instrText xml:space="preserve"> PAGEREF _Toc27053270 \h </w:instrText>
            </w:r>
            <w:r>
              <w:rPr>
                <w:noProof/>
                <w:webHidden/>
              </w:rPr>
            </w:r>
            <w:r>
              <w:rPr>
                <w:noProof/>
                <w:webHidden/>
              </w:rPr>
              <w:fldChar w:fldCharType="separate"/>
            </w:r>
            <w:r>
              <w:rPr>
                <w:noProof/>
                <w:webHidden/>
              </w:rPr>
              <w:t>12</w:t>
            </w:r>
            <w:r>
              <w:rPr>
                <w:noProof/>
                <w:webHidden/>
              </w:rPr>
              <w:fldChar w:fldCharType="end"/>
            </w:r>
          </w:hyperlink>
        </w:p>
        <w:p w14:paraId="2F4D141B" w14:textId="610B5825" w:rsidR="00AC3693" w:rsidRDefault="00AC3693">
          <w:pPr>
            <w:pStyle w:val="Verzeichnis3"/>
            <w:tabs>
              <w:tab w:val="right" w:leader="dot" w:pos="9056"/>
            </w:tabs>
            <w:rPr>
              <w:rFonts w:eastAsiaTheme="minorEastAsia" w:cstheme="minorBidi"/>
              <w:noProof/>
              <w:sz w:val="22"/>
              <w:szCs w:val="22"/>
              <w:lang w:val="de-CH" w:eastAsia="de-CH"/>
            </w:rPr>
          </w:pPr>
          <w:hyperlink w:anchor="_Toc27053271" w:history="1">
            <w:r w:rsidRPr="00320E01">
              <w:rPr>
                <w:rStyle w:val="Hyperlink"/>
                <w:noProof/>
              </w:rPr>
              <w:t>1.5.1 Pre-test runs</w:t>
            </w:r>
            <w:r>
              <w:rPr>
                <w:noProof/>
                <w:webHidden/>
              </w:rPr>
              <w:tab/>
            </w:r>
            <w:r>
              <w:rPr>
                <w:noProof/>
                <w:webHidden/>
              </w:rPr>
              <w:fldChar w:fldCharType="begin"/>
            </w:r>
            <w:r>
              <w:rPr>
                <w:noProof/>
                <w:webHidden/>
              </w:rPr>
              <w:instrText xml:space="preserve"> PAGEREF _Toc27053271 \h </w:instrText>
            </w:r>
            <w:r>
              <w:rPr>
                <w:noProof/>
                <w:webHidden/>
              </w:rPr>
            </w:r>
            <w:r>
              <w:rPr>
                <w:noProof/>
                <w:webHidden/>
              </w:rPr>
              <w:fldChar w:fldCharType="separate"/>
            </w:r>
            <w:r>
              <w:rPr>
                <w:noProof/>
                <w:webHidden/>
              </w:rPr>
              <w:t>12</w:t>
            </w:r>
            <w:r>
              <w:rPr>
                <w:noProof/>
                <w:webHidden/>
              </w:rPr>
              <w:fldChar w:fldCharType="end"/>
            </w:r>
          </w:hyperlink>
        </w:p>
        <w:p w14:paraId="3B09230E" w14:textId="78244E51" w:rsidR="00AC3693" w:rsidRDefault="00AC3693">
          <w:pPr>
            <w:pStyle w:val="Verzeichnis3"/>
            <w:tabs>
              <w:tab w:val="right" w:leader="dot" w:pos="9056"/>
            </w:tabs>
            <w:rPr>
              <w:rFonts w:eastAsiaTheme="minorEastAsia" w:cstheme="minorBidi"/>
              <w:noProof/>
              <w:sz w:val="22"/>
              <w:szCs w:val="22"/>
              <w:lang w:val="de-CH" w:eastAsia="de-CH"/>
            </w:rPr>
          </w:pPr>
          <w:hyperlink w:anchor="_Toc27053272" w:history="1">
            <w:r w:rsidRPr="00320E01">
              <w:rPr>
                <w:rStyle w:val="Hyperlink"/>
                <w:noProof/>
              </w:rPr>
              <w:t>1.5.2 DQN test series: experimental design &amp; results</w:t>
            </w:r>
            <w:r>
              <w:rPr>
                <w:noProof/>
                <w:webHidden/>
              </w:rPr>
              <w:tab/>
            </w:r>
            <w:r>
              <w:rPr>
                <w:noProof/>
                <w:webHidden/>
              </w:rPr>
              <w:fldChar w:fldCharType="begin"/>
            </w:r>
            <w:r>
              <w:rPr>
                <w:noProof/>
                <w:webHidden/>
              </w:rPr>
              <w:instrText xml:space="preserve"> PAGEREF _Toc27053272 \h </w:instrText>
            </w:r>
            <w:r>
              <w:rPr>
                <w:noProof/>
                <w:webHidden/>
              </w:rPr>
            </w:r>
            <w:r>
              <w:rPr>
                <w:noProof/>
                <w:webHidden/>
              </w:rPr>
              <w:fldChar w:fldCharType="separate"/>
            </w:r>
            <w:r>
              <w:rPr>
                <w:noProof/>
                <w:webHidden/>
              </w:rPr>
              <w:t>14</w:t>
            </w:r>
            <w:r>
              <w:rPr>
                <w:noProof/>
                <w:webHidden/>
              </w:rPr>
              <w:fldChar w:fldCharType="end"/>
            </w:r>
          </w:hyperlink>
        </w:p>
        <w:p w14:paraId="6892A25B" w14:textId="773A12CF" w:rsidR="00AC3693" w:rsidRDefault="00AC3693">
          <w:pPr>
            <w:pStyle w:val="Verzeichnis3"/>
            <w:tabs>
              <w:tab w:val="right" w:leader="dot" w:pos="9056"/>
            </w:tabs>
            <w:rPr>
              <w:rFonts w:eastAsiaTheme="minorEastAsia" w:cstheme="minorBidi"/>
              <w:noProof/>
              <w:sz w:val="22"/>
              <w:szCs w:val="22"/>
              <w:lang w:val="de-CH" w:eastAsia="de-CH"/>
            </w:rPr>
          </w:pPr>
          <w:hyperlink w:anchor="_Toc27053273" w:history="1">
            <w:r w:rsidRPr="00320E01">
              <w:rPr>
                <w:rStyle w:val="Hyperlink"/>
                <w:noProof/>
              </w:rPr>
              <w:t>1.5.3 DQN test series: comparison</w:t>
            </w:r>
            <w:r>
              <w:rPr>
                <w:noProof/>
                <w:webHidden/>
              </w:rPr>
              <w:tab/>
            </w:r>
            <w:r>
              <w:rPr>
                <w:noProof/>
                <w:webHidden/>
              </w:rPr>
              <w:fldChar w:fldCharType="begin"/>
            </w:r>
            <w:r>
              <w:rPr>
                <w:noProof/>
                <w:webHidden/>
              </w:rPr>
              <w:instrText xml:space="preserve"> PAGEREF _Toc27053273 \h </w:instrText>
            </w:r>
            <w:r>
              <w:rPr>
                <w:noProof/>
                <w:webHidden/>
              </w:rPr>
            </w:r>
            <w:r>
              <w:rPr>
                <w:noProof/>
                <w:webHidden/>
              </w:rPr>
              <w:fldChar w:fldCharType="separate"/>
            </w:r>
            <w:r>
              <w:rPr>
                <w:noProof/>
                <w:webHidden/>
              </w:rPr>
              <w:t>15</w:t>
            </w:r>
            <w:r>
              <w:rPr>
                <w:noProof/>
                <w:webHidden/>
              </w:rPr>
              <w:fldChar w:fldCharType="end"/>
            </w:r>
          </w:hyperlink>
        </w:p>
        <w:p w14:paraId="5C6B67D4" w14:textId="16811AD7" w:rsidR="00AC3693" w:rsidRDefault="00AC3693">
          <w:pPr>
            <w:pStyle w:val="Verzeichnis3"/>
            <w:tabs>
              <w:tab w:val="right" w:leader="dot" w:pos="9056"/>
            </w:tabs>
            <w:rPr>
              <w:rFonts w:eastAsiaTheme="minorEastAsia" w:cstheme="minorBidi"/>
              <w:noProof/>
              <w:sz w:val="22"/>
              <w:szCs w:val="22"/>
              <w:lang w:val="de-CH" w:eastAsia="de-CH"/>
            </w:rPr>
          </w:pPr>
          <w:hyperlink w:anchor="_Toc27053274" w:history="1">
            <w:r w:rsidRPr="00320E01">
              <w:rPr>
                <w:rStyle w:val="Hyperlink"/>
                <w:noProof/>
              </w:rPr>
              <w:t>1.5.4 DQN test series: conclusion</w:t>
            </w:r>
            <w:r>
              <w:rPr>
                <w:noProof/>
                <w:webHidden/>
              </w:rPr>
              <w:tab/>
            </w:r>
            <w:r>
              <w:rPr>
                <w:noProof/>
                <w:webHidden/>
              </w:rPr>
              <w:fldChar w:fldCharType="begin"/>
            </w:r>
            <w:r>
              <w:rPr>
                <w:noProof/>
                <w:webHidden/>
              </w:rPr>
              <w:instrText xml:space="preserve"> PAGEREF _Toc27053274 \h </w:instrText>
            </w:r>
            <w:r>
              <w:rPr>
                <w:noProof/>
                <w:webHidden/>
              </w:rPr>
            </w:r>
            <w:r>
              <w:rPr>
                <w:noProof/>
                <w:webHidden/>
              </w:rPr>
              <w:fldChar w:fldCharType="separate"/>
            </w:r>
            <w:r>
              <w:rPr>
                <w:noProof/>
                <w:webHidden/>
              </w:rPr>
              <w:t>15</w:t>
            </w:r>
            <w:r>
              <w:rPr>
                <w:noProof/>
                <w:webHidden/>
              </w:rPr>
              <w:fldChar w:fldCharType="end"/>
            </w:r>
          </w:hyperlink>
        </w:p>
        <w:p w14:paraId="1F7B2A00" w14:textId="4B677D1C" w:rsidR="00AC3693" w:rsidRDefault="00AC3693">
          <w:pPr>
            <w:pStyle w:val="Verzeichnis2"/>
            <w:tabs>
              <w:tab w:val="left" w:pos="720"/>
              <w:tab w:val="right" w:leader="dot" w:pos="9056"/>
            </w:tabs>
            <w:rPr>
              <w:rFonts w:eastAsiaTheme="minorEastAsia" w:cstheme="minorBidi"/>
              <w:i w:val="0"/>
              <w:iCs w:val="0"/>
              <w:noProof/>
              <w:sz w:val="22"/>
              <w:szCs w:val="22"/>
              <w:lang w:val="de-CH" w:eastAsia="de-CH"/>
            </w:rPr>
          </w:pPr>
          <w:hyperlink w:anchor="_Toc27053275" w:history="1">
            <w:r w:rsidRPr="00320E01">
              <w:rPr>
                <w:rStyle w:val="Hyperlink"/>
                <w:noProof/>
              </w:rPr>
              <w:t>1.6</w:t>
            </w:r>
            <w:r>
              <w:rPr>
                <w:rFonts w:eastAsiaTheme="minorEastAsia" w:cstheme="minorBidi"/>
                <w:i w:val="0"/>
                <w:iCs w:val="0"/>
                <w:noProof/>
                <w:sz w:val="22"/>
                <w:szCs w:val="22"/>
                <w:lang w:val="de-CH" w:eastAsia="de-CH"/>
              </w:rPr>
              <w:tab/>
            </w:r>
            <w:r w:rsidRPr="00320E01">
              <w:rPr>
                <w:rStyle w:val="Hyperlink"/>
                <w:noProof/>
              </w:rPr>
              <w:t>Conclusion</w:t>
            </w:r>
            <w:r>
              <w:rPr>
                <w:noProof/>
                <w:webHidden/>
              </w:rPr>
              <w:tab/>
            </w:r>
            <w:r>
              <w:rPr>
                <w:noProof/>
                <w:webHidden/>
              </w:rPr>
              <w:fldChar w:fldCharType="begin"/>
            </w:r>
            <w:r>
              <w:rPr>
                <w:noProof/>
                <w:webHidden/>
              </w:rPr>
              <w:instrText xml:space="preserve"> PAGEREF _Toc27053275 \h </w:instrText>
            </w:r>
            <w:r>
              <w:rPr>
                <w:noProof/>
                <w:webHidden/>
              </w:rPr>
            </w:r>
            <w:r>
              <w:rPr>
                <w:noProof/>
                <w:webHidden/>
              </w:rPr>
              <w:fldChar w:fldCharType="separate"/>
            </w:r>
            <w:r>
              <w:rPr>
                <w:noProof/>
                <w:webHidden/>
              </w:rPr>
              <w:t>16</w:t>
            </w:r>
            <w:r>
              <w:rPr>
                <w:noProof/>
                <w:webHidden/>
              </w:rPr>
              <w:fldChar w:fldCharType="end"/>
            </w:r>
          </w:hyperlink>
        </w:p>
        <w:p w14:paraId="530710C0" w14:textId="4C05F1A1" w:rsidR="00AC3693" w:rsidRDefault="00AC3693">
          <w:pPr>
            <w:pStyle w:val="Verzeichnis1"/>
            <w:tabs>
              <w:tab w:val="right" w:leader="dot" w:pos="9056"/>
            </w:tabs>
            <w:rPr>
              <w:rFonts w:eastAsiaTheme="minorEastAsia" w:cstheme="minorBidi"/>
              <w:b w:val="0"/>
              <w:bCs w:val="0"/>
              <w:noProof/>
              <w:sz w:val="22"/>
              <w:szCs w:val="22"/>
              <w:lang w:val="de-CH" w:eastAsia="de-CH"/>
            </w:rPr>
          </w:pPr>
          <w:hyperlink w:anchor="_Toc27053276" w:history="1">
            <w:r w:rsidRPr="00320E01">
              <w:rPr>
                <w:rStyle w:val="Hyperlink"/>
                <w:noProof/>
              </w:rPr>
              <w:t>2. Questio</w:t>
            </w:r>
            <w:r w:rsidR="008C479B">
              <w:rPr>
                <w:rStyle w:val="Hyperlink"/>
                <w:noProof/>
              </w:rPr>
              <w:t>n</w:t>
            </w:r>
            <w:r w:rsidRPr="00320E01">
              <w:rPr>
                <w:rStyle w:val="Hyperlink"/>
                <w:noProof/>
              </w:rPr>
              <w:t xml:space="preserve"> 1</w:t>
            </w:r>
            <w:r>
              <w:rPr>
                <w:noProof/>
                <w:webHidden/>
              </w:rPr>
              <w:tab/>
            </w:r>
            <w:r>
              <w:rPr>
                <w:noProof/>
                <w:webHidden/>
              </w:rPr>
              <w:fldChar w:fldCharType="begin"/>
            </w:r>
            <w:r>
              <w:rPr>
                <w:noProof/>
                <w:webHidden/>
              </w:rPr>
              <w:instrText xml:space="preserve"> PAGEREF _Toc27053276 \h </w:instrText>
            </w:r>
            <w:r>
              <w:rPr>
                <w:noProof/>
                <w:webHidden/>
              </w:rPr>
            </w:r>
            <w:r>
              <w:rPr>
                <w:noProof/>
                <w:webHidden/>
              </w:rPr>
              <w:fldChar w:fldCharType="separate"/>
            </w:r>
            <w:r>
              <w:rPr>
                <w:noProof/>
                <w:webHidden/>
              </w:rPr>
              <w:t>17</w:t>
            </w:r>
            <w:r>
              <w:rPr>
                <w:noProof/>
                <w:webHidden/>
              </w:rPr>
              <w:fldChar w:fldCharType="end"/>
            </w:r>
          </w:hyperlink>
        </w:p>
        <w:p w14:paraId="511A6BEB" w14:textId="26FBDC26" w:rsidR="00AC3693" w:rsidRDefault="00AC3693">
          <w:pPr>
            <w:pStyle w:val="Verzeichnis1"/>
            <w:tabs>
              <w:tab w:val="right" w:leader="dot" w:pos="9056"/>
            </w:tabs>
            <w:rPr>
              <w:rFonts w:eastAsiaTheme="minorEastAsia" w:cstheme="minorBidi"/>
              <w:b w:val="0"/>
              <w:bCs w:val="0"/>
              <w:noProof/>
              <w:sz w:val="22"/>
              <w:szCs w:val="22"/>
              <w:lang w:val="de-CH" w:eastAsia="de-CH"/>
            </w:rPr>
          </w:pPr>
          <w:hyperlink w:anchor="_Toc27053277" w:history="1">
            <w:r w:rsidRPr="00320E01">
              <w:rPr>
                <w:rStyle w:val="Hyperlink"/>
                <w:noProof/>
              </w:rPr>
              <w:t>3. Question 2</w:t>
            </w:r>
            <w:r>
              <w:rPr>
                <w:noProof/>
                <w:webHidden/>
              </w:rPr>
              <w:tab/>
            </w:r>
            <w:r>
              <w:rPr>
                <w:noProof/>
                <w:webHidden/>
              </w:rPr>
              <w:fldChar w:fldCharType="begin"/>
            </w:r>
            <w:r>
              <w:rPr>
                <w:noProof/>
                <w:webHidden/>
              </w:rPr>
              <w:instrText xml:space="preserve"> PAGEREF _Toc27053277 \h </w:instrText>
            </w:r>
            <w:r>
              <w:rPr>
                <w:noProof/>
                <w:webHidden/>
              </w:rPr>
            </w:r>
            <w:r>
              <w:rPr>
                <w:noProof/>
                <w:webHidden/>
              </w:rPr>
              <w:fldChar w:fldCharType="separate"/>
            </w:r>
            <w:r>
              <w:rPr>
                <w:noProof/>
                <w:webHidden/>
              </w:rPr>
              <w:t>18</w:t>
            </w:r>
            <w:r>
              <w:rPr>
                <w:noProof/>
                <w:webHidden/>
              </w:rPr>
              <w:fldChar w:fldCharType="end"/>
            </w:r>
          </w:hyperlink>
        </w:p>
        <w:p w14:paraId="7DAAEBDC" w14:textId="46A6D413" w:rsidR="00AC3693" w:rsidRDefault="00AC3693">
          <w:pPr>
            <w:pStyle w:val="Verzeichnis1"/>
            <w:tabs>
              <w:tab w:val="right" w:leader="dot" w:pos="9056"/>
            </w:tabs>
            <w:rPr>
              <w:rFonts w:eastAsiaTheme="minorEastAsia" w:cstheme="minorBidi"/>
              <w:b w:val="0"/>
              <w:bCs w:val="0"/>
              <w:noProof/>
              <w:sz w:val="22"/>
              <w:szCs w:val="22"/>
              <w:lang w:val="de-CH" w:eastAsia="de-CH"/>
            </w:rPr>
          </w:pPr>
          <w:hyperlink w:anchor="_Toc27053278" w:history="1">
            <w:r w:rsidRPr="00320E01">
              <w:rPr>
                <w:rStyle w:val="Hyperlink"/>
                <w:noProof/>
              </w:rPr>
              <w:t>4. Question 3</w:t>
            </w:r>
            <w:r>
              <w:rPr>
                <w:noProof/>
                <w:webHidden/>
              </w:rPr>
              <w:tab/>
            </w:r>
            <w:r>
              <w:rPr>
                <w:noProof/>
                <w:webHidden/>
              </w:rPr>
              <w:fldChar w:fldCharType="begin"/>
            </w:r>
            <w:r>
              <w:rPr>
                <w:noProof/>
                <w:webHidden/>
              </w:rPr>
              <w:instrText xml:space="preserve"> PAGEREF _Toc27053278 \h </w:instrText>
            </w:r>
            <w:r>
              <w:rPr>
                <w:noProof/>
                <w:webHidden/>
              </w:rPr>
            </w:r>
            <w:r>
              <w:rPr>
                <w:noProof/>
                <w:webHidden/>
              </w:rPr>
              <w:fldChar w:fldCharType="separate"/>
            </w:r>
            <w:r>
              <w:rPr>
                <w:noProof/>
                <w:webHidden/>
              </w:rPr>
              <w:t>19</w:t>
            </w:r>
            <w:r>
              <w:rPr>
                <w:noProof/>
                <w:webHidden/>
              </w:rPr>
              <w:fldChar w:fldCharType="end"/>
            </w:r>
          </w:hyperlink>
        </w:p>
        <w:p w14:paraId="212760CB" w14:textId="2F56E619" w:rsidR="00AC3693" w:rsidRDefault="00AC3693">
          <w:pPr>
            <w:pStyle w:val="Verzeichnis1"/>
            <w:tabs>
              <w:tab w:val="right" w:leader="dot" w:pos="9056"/>
            </w:tabs>
            <w:rPr>
              <w:rFonts w:eastAsiaTheme="minorEastAsia" w:cstheme="minorBidi"/>
              <w:b w:val="0"/>
              <w:bCs w:val="0"/>
              <w:noProof/>
              <w:sz w:val="22"/>
              <w:szCs w:val="22"/>
              <w:lang w:val="de-CH" w:eastAsia="de-CH"/>
            </w:rPr>
          </w:pPr>
          <w:hyperlink w:anchor="_Toc27053279" w:history="1">
            <w:r w:rsidRPr="00320E01">
              <w:rPr>
                <w:rStyle w:val="Hyperlink"/>
                <w:noProof/>
              </w:rPr>
              <w:t>6. Bibliography</w:t>
            </w:r>
            <w:r>
              <w:rPr>
                <w:noProof/>
                <w:webHidden/>
              </w:rPr>
              <w:tab/>
            </w:r>
            <w:r>
              <w:rPr>
                <w:noProof/>
                <w:webHidden/>
              </w:rPr>
              <w:fldChar w:fldCharType="begin"/>
            </w:r>
            <w:r>
              <w:rPr>
                <w:noProof/>
                <w:webHidden/>
              </w:rPr>
              <w:instrText xml:space="preserve"> PAGEREF _Toc27053279 \h </w:instrText>
            </w:r>
            <w:r>
              <w:rPr>
                <w:noProof/>
                <w:webHidden/>
              </w:rPr>
            </w:r>
            <w:r>
              <w:rPr>
                <w:noProof/>
                <w:webHidden/>
              </w:rPr>
              <w:fldChar w:fldCharType="separate"/>
            </w:r>
            <w:r>
              <w:rPr>
                <w:noProof/>
                <w:webHidden/>
              </w:rPr>
              <w:t>20</w:t>
            </w:r>
            <w:r>
              <w:rPr>
                <w:noProof/>
                <w:webHidden/>
              </w:rPr>
              <w:fldChar w:fldCharType="end"/>
            </w:r>
          </w:hyperlink>
        </w:p>
        <w:p w14:paraId="0DFF0A40" w14:textId="09F1C5CF" w:rsidR="00F13CCE" w:rsidRPr="00E74B63" w:rsidRDefault="00F13CCE">
          <w:r w:rsidRPr="00455F05">
            <w:rPr>
              <w:b/>
              <w:bCs/>
              <w:lang w:val="de-DE"/>
            </w:rPr>
            <w:fldChar w:fldCharType="end"/>
          </w:r>
        </w:p>
      </w:sdtContent>
    </w:sdt>
    <w:p w14:paraId="32DECEE5" w14:textId="0DAB8B6B" w:rsidR="00F13CCE" w:rsidRDefault="00F13CCE" w:rsidP="00AC31D0">
      <w:pPr>
        <w:rPr>
          <w:color w:val="0D0D0D" w:themeColor="text1" w:themeTint="F2"/>
          <w:sz w:val="32"/>
          <w:szCs w:val="32"/>
        </w:rPr>
        <w:sectPr w:rsidR="00F13CCE" w:rsidSect="00993E50">
          <w:headerReference w:type="default" r:id="rId9"/>
          <w:footerReference w:type="even" r:id="rId10"/>
          <w:headerReference w:type="first" r:id="rId11"/>
          <w:pgSz w:w="11900" w:h="16840"/>
          <w:pgMar w:top="1417" w:right="1417" w:bottom="1134" w:left="1417" w:header="708" w:footer="708" w:gutter="0"/>
          <w:cols w:space="708"/>
          <w:titlePg/>
          <w:docGrid w:linePitch="360"/>
        </w:sectPr>
      </w:pPr>
    </w:p>
    <w:p w14:paraId="2D4D6AA4" w14:textId="1626ABAD" w:rsidR="005B0F37" w:rsidRPr="001F3EDF" w:rsidRDefault="001F3EDF" w:rsidP="005A276F">
      <w:pPr>
        <w:pStyle w:val="berschrift1"/>
      </w:pPr>
      <w:bookmarkStart w:id="4" w:name="_Toc25999746"/>
      <w:bookmarkStart w:id="5" w:name="_Toc25999754"/>
      <w:bookmarkStart w:id="6" w:name="_Toc26039695"/>
      <w:bookmarkStart w:id="7" w:name="_Toc26966744"/>
      <w:bookmarkStart w:id="8" w:name="_Toc27053256"/>
      <w:r w:rsidRPr="001F3EDF">
        <w:lastRenderedPageBreak/>
        <w:t>0.</w:t>
      </w:r>
      <w:r w:rsidR="000A4B0B">
        <w:t xml:space="preserve"> </w:t>
      </w:r>
      <w:r w:rsidRPr="001F3EDF">
        <w:t>Contribution of the group members</w:t>
      </w:r>
      <w:bookmarkEnd w:id="4"/>
      <w:bookmarkEnd w:id="5"/>
      <w:r w:rsidR="00A640FD">
        <w:t xml:space="preserve"> to the project</w:t>
      </w:r>
      <w:bookmarkEnd w:id="6"/>
      <w:bookmarkEnd w:id="7"/>
      <w:bookmarkEnd w:id="8"/>
    </w:p>
    <w:tbl>
      <w:tblPr>
        <w:tblStyle w:val="Tabellenraster"/>
        <w:tblW w:w="0" w:type="auto"/>
        <w:tblLook w:val="04A0" w:firstRow="1" w:lastRow="0" w:firstColumn="1" w:lastColumn="0" w:noHBand="0" w:noVBand="1"/>
      </w:tblPr>
      <w:tblGrid>
        <w:gridCol w:w="3114"/>
        <w:gridCol w:w="5942"/>
      </w:tblGrid>
      <w:tr w:rsidR="005B0F37" w14:paraId="257B0A5F" w14:textId="77777777" w:rsidTr="00CC54A3">
        <w:tc>
          <w:tcPr>
            <w:tcW w:w="3114" w:type="dxa"/>
          </w:tcPr>
          <w:p w14:paraId="0E00F125" w14:textId="77777777" w:rsidR="005B0F37" w:rsidRDefault="005B0F37" w:rsidP="0064377A">
            <w:pPr>
              <w:spacing w:line="276" w:lineRule="auto"/>
              <w:jc w:val="both"/>
            </w:pPr>
            <w:proofErr w:type="spellStart"/>
            <w:r>
              <w:t>Lutharsanen</w:t>
            </w:r>
            <w:proofErr w:type="spellEnd"/>
            <w:r>
              <w:t xml:space="preserve"> </w:t>
            </w:r>
            <w:proofErr w:type="spellStart"/>
            <w:r>
              <w:t>Kunam</w:t>
            </w:r>
            <w:proofErr w:type="spellEnd"/>
          </w:p>
        </w:tc>
        <w:tc>
          <w:tcPr>
            <w:tcW w:w="5942" w:type="dxa"/>
          </w:tcPr>
          <w:p w14:paraId="552FCA91" w14:textId="0CB8C5C7" w:rsidR="005B0F37" w:rsidRDefault="00F67F4F" w:rsidP="00DA3A53">
            <w:pPr>
              <w:spacing w:line="276" w:lineRule="auto"/>
              <w:jc w:val="both"/>
            </w:pPr>
            <w:r>
              <w:t xml:space="preserve">Ideas, discussion, presentation, </w:t>
            </w:r>
            <w:r w:rsidR="00DE2E20">
              <w:t xml:space="preserve">first tries, got code running, </w:t>
            </w:r>
            <w:r w:rsidR="000D54A9">
              <w:t>debugging</w:t>
            </w:r>
            <w:r w:rsidR="00F85550">
              <w:t>, testing</w:t>
            </w:r>
            <w:r w:rsidR="00CB5D05">
              <w:t xml:space="preserve">, </w:t>
            </w:r>
            <w:r w:rsidR="00DE5BFE">
              <w:t>report</w:t>
            </w:r>
            <w:r w:rsidR="00CB5D05">
              <w:t xml:space="preserve"> and questions</w:t>
            </w:r>
          </w:p>
        </w:tc>
      </w:tr>
      <w:tr w:rsidR="005B0F37" w14:paraId="6AF6320F" w14:textId="77777777" w:rsidTr="00CC54A3">
        <w:tc>
          <w:tcPr>
            <w:tcW w:w="3114" w:type="dxa"/>
          </w:tcPr>
          <w:p w14:paraId="7C49B55A" w14:textId="77777777" w:rsidR="005B0F37" w:rsidRDefault="005B0F37" w:rsidP="0064377A">
            <w:pPr>
              <w:spacing w:line="276" w:lineRule="auto"/>
              <w:jc w:val="both"/>
            </w:pPr>
            <w:r>
              <w:t xml:space="preserve">Matteo </w:t>
            </w:r>
            <w:proofErr w:type="spellStart"/>
            <w:r>
              <w:t>Brändli</w:t>
            </w:r>
            <w:proofErr w:type="spellEnd"/>
            <w:r>
              <w:t xml:space="preserve"> </w:t>
            </w:r>
          </w:p>
        </w:tc>
        <w:tc>
          <w:tcPr>
            <w:tcW w:w="5942" w:type="dxa"/>
          </w:tcPr>
          <w:p w14:paraId="32BF2B8B" w14:textId="3FC20946" w:rsidR="005B0F37" w:rsidRDefault="00DE5BFE" w:rsidP="00DA3A53">
            <w:pPr>
              <w:spacing w:line="276" w:lineRule="auto"/>
              <w:jc w:val="both"/>
            </w:pPr>
            <w:r>
              <w:t>Ideas, discussion, presentation, first tries, debugging, methodology</w:t>
            </w:r>
            <w:r>
              <w:t xml:space="preserve">, </w:t>
            </w:r>
            <w:r>
              <w:t>testing</w:t>
            </w:r>
            <w:r>
              <w:t xml:space="preserve"> </w:t>
            </w:r>
            <w:r w:rsidR="00CB5D05">
              <w:t>report and question</w:t>
            </w:r>
          </w:p>
        </w:tc>
      </w:tr>
    </w:tbl>
    <w:p w14:paraId="6221BC60" w14:textId="570166FD" w:rsidR="001F3EDF" w:rsidRPr="001F3EDF" w:rsidRDefault="00CB5D05" w:rsidP="0064377A">
      <w:pPr>
        <w:spacing w:line="276" w:lineRule="auto"/>
        <w:jc w:val="both"/>
      </w:pPr>
      <w:r>
        <w:t xml:space="preserve">* A first </w:t>
      </w:r>
      <w:r w:rsidR="009F03B2">
        <w:t xml:space="preserve">report </w:t>
      </w:r>
      <w:r>
        <w:t>version of “Pre</w:t>
      </w:r>
      <w:r w:rsidR="009F03B2">
        <w:t>-</w:t>
      </w:r>
      <w:r>
        <w:t>test</w:t>
      </w:r>
      <w:r w:rsidR="009F03B2">
        <w:t xml:space="preserve"> runs” and the questions has been made by </w:t>
      </w:r>
      <w:proofErr w:type="spellStart"/>
      <w:r w:rsidR="009F03B2">
        <w:t>Shabarna</w:t>
      </w:r>
      <w:proofErr w:type="spellEnd"/>
      <w:r w:rsidR="009F03B2">
        <w:t>, who later dropped out of the project.</w:t>
      </w:r>
    </w:p>
    <w:p w14:paraId="3C95E898" w14:textId="43BA3C3D" w:rsidR="001F3EDF" w:rsidRPr="001F3EDF" w:rsidRDefault="001F3EDF" w:rsidP="005A276F">
      <w:pPr>
        <w:pStyle w:val="berschrift1"/>
      </w:pPr>
      <w:bookmarkStart w:id="9" w:name="_Toc25999747"/>
      <w:bookmarkStart w:id="10" w:name="_Toc25999755"/>
      <w:bookmarkStart w:id="11" w:name="_Toc26039696"/>
      <w:bookmarkStart w:id="12" w:name="_Toc26966745"/>
      <w:bookmarkStart w:id="13" w:name="_Toc27053257"/>
      <w:r w:rsidRPr="001F3EDF">
        <w:t>1.</w:t>
      </w:r>
      <w:r w:rsidR="000A4B0B">
        <w:t xml:space="preserve"> </w:t>
      </w:r>
      <w:r w:rsidRPr="001F3EDF">
        <w:t>Project- programming 2048 with deep reinforcement learning</w:t>
      </w:r>
      <w:bookmarkEnd w:id="9"/>
      <w:bookmarkEnd w:id="10"/>
      <w:bookmarkEnd w:id="11"/>
      <w:bookmarkEnd w:id="12"/>
      <w:bookmarkEnd w:id="13"/>
    </w:p>
    <w:p w14:paraId="639EBF1F" w14:textId="606917FA" w:rsidR="003F450F" w:rsidRPr="003F450F" w:rsidRDefault="001F3EDF" w:rsidP="004B348A">
      <w:pPr>
        <w:pStyle w:val="berschrift2"/>
      </w:pPr>
      <w:bookmarkStart w:id="14" w:name="_Toc25999748"/>
      <w:bookmarkStart w:id="15" w:name="_Toc25999756"/>
      <w:bookmarkStart w:id="16" w:name="_Toc26039697"/>
      <w:bookmarkStart w:id="17" w:name="_Toc26966746"/>
      <w:bookmarkStart w:id="18" w:name="_Toc27053258"/>
      <w:r w:rsidRPr="001F3EDF">
        <w:t xml:space="preserve">Our </w:t>
      </w:r>
      <w:r w:rsidR="00483EB0">
        <w:t>r</w:t>
      </w:r>
      <w:r w:rsidRPr="001F3EDF">
        <w:t>einforcement problem</w:t>
      </w:r>
      <w:bookmarkEnd w:id="14"/>
      <w:bookmarkEnd w:id="15"/>
      <w:bookmarkEnd w:id="16"/>
      <w:bookmarkEnd w:id="17"/>
      <w:bookmarkEnd w:id="18"/>
    </w:p>
    <w:p w14:paraId="1AD89506" w14:textId="66602FCE" w:rsidR="00091380" w:rsidRPr="0092218C" w:rsidRDefault="21EF90AA" w:rsidP="00FE07AF">
      <w:pPr>
        <w:spacing w:after="240" w:line="276" w:lineRule="auto"/>
        <w:jc w:val="both"/>
        <w:rPr>
          <w:lang w:val="en-US"/>
        </w:rPr>
      </w:pPr>
      <w:r w:rsidRPr="21EF90AA">
        <w:t>Our objective was to program</w:t>
      </w:r>
      <w:r w:rsidR="007C5287">
        <w:t xml:space="preserve"> a</w:t>
      </w:r>
      <w:r w:rsidR="00141934">
        <w:t>n</w:t>
      </w:r>
      <w:r w:rsidR="007C5287">
        <w:t xml:space="preserve"> algorithm, which solves</w:t>
      </w:r>
      <w:r w:rsidRPr="21EF90AA">
        <w:t xml:space="preserve"> the game 2048 with Reinforcement Learning methods learned in class. </w:t>
      </w:r>
      <w:r w:rsidR="00EF6431">
        <w:t xml:space="preserve">We used python to program. </w:t>
      </w:r>
      <w:r w:rsidRPr="21EF90AA">
        <w:t>The goal of the game</w:t>
      </w:r>
      <w:r w:rsidR="00571398">
        <w:t xml:space="preserve"> 2048</w:t>
      </w:r>
      <w:r w:rsidRPr="21EF90AA">
        <w:t xml:space="preserve"> is to combine two same-value numbered tiles, so that they merge and result in their sum, to </w:t>
      </w:r>
      <w:r w:rsidR="0022070F">
        <w:t xml:space="preserve">finally </w:t>
      </w:r>
      <w:r w:rsidRPr="21EF90AA">
        <w:t xml:space="preserve">attain the </w:t>
      </w:r>
      <w:r w:rsidR="0022070F">
        <w:t>tile</w:t>
      </w:r>
      <w:r w:rsidRPr="21EF90AA">
        <w:t xml:space="preserve"> 2048. However, in the game it is possible to attain higher numbers. Nonetheless, after attaining 2048 the player has won the game</w:t>
      </w:r>
      <w:r w:rsidRPr="0092218C">
        <w:rPr>
          <w:lang w:val="en-US"/>
        </w:rPr>
        <w:t xml:space="preserve">. </w:t>
      </w:r>
    </w:p>
    <w:p w14:paraId="67374A7A" w14:textId="258BC36A" w:rsidR="00FE07AF" w:rsidRDefault="21EF90AA" w:rsidP="00FE07AF">
      <w:pPr>
        <w:spacing w:after="240" w:line="276" w:lineRule="auto"/>
        <w:jc w:val="both"/>
      </w:pPr>
      <w:r w:rsidRPr="21EF90AA">
        <w:t xml:space="preserve">For our project, we </w:t>
      </w:r>
      <w:r w:rsidR="00B72300">
        <w:t xml:space="preserve">have </w:t>
      </w:r>
      <w:r w:rsidR="0007635E">
        <w:t>used</w:t>
      </w:r>
      <w:r w:rsidRPr="21EF90AA">
        <w:t xml:space="preserve"> t</w:t>
      </w:r>
      <w:r w:rsidR="00B72300">
        <w:t>hree</w:t>
      </w:r>
      <w:r w:rsidRPr="21EF90AA">
        <w:t xml:space="preserve"> methods, namely </w:t>
      </w:r>
      <w:r w:rsidR="00B72300">
        <w:t xml:space="preserve">Q-Learning, </w:t>
      </w:r>
      <w:r w:rsidRPr="21EF90AA">
        <w:t>SARSA and Deep Q-learning to implement the learning.</w:t>
      </w:r>
      <w:r w:rsidR="00F828D9" w:rsidRPr="00F828D9">
        <w:t xml:space="preserve"> </w:t>
      </w:r>
      <w:r w:rsidRPr="21EF90AA">
        <w:t>We used an open AI environment from gym</w:t>
      </w:r>
      <w:r w:rsidR="004C0615">
        <w:t xml:space="preserve"> and</w:t>
      </w:r>
      <w:r w:rsidRPr="21EF90AA">
        <w:t xml:space="preserve"> </w:t>
      </w:r>
      <w:r w:rsidR="007D5620">
        <w:t>installed</w:t>
      </w:r>
      <w:r w:rsidRPr="21EF90AA">
        <w:t xml:space="preserve"> </w:t>
      </w:r>
      <w:r w:rsidR="007D5620">
        <w:t xml:space="preserve">the </w:t>
      </w:r>
      <w:r w:rsidRPr="21EF90AA">
        <w:t>vers</w:t>
      </w:r>
      <w:r w:rsidR="007D5620">
        <w:t>ion gym-2048</w:t>
      </w:r>
      <w:r w:rsidRPr="21EF90AA">
        <w:t>. This environment has an output of a state space with a 4x4 matrix. We have mostly transformed this 4 x 4 matrix into a list with 16 elements to make it easier to use them in the model. The discrete action space consists of four elements</w:t>
      </w:r>
      <w:r w:rsidR="00571613">
        <w:t xml:space="preserve"> for all the states, even if a particular action would </w:t>
      </w:r>
      <w:r w:rsidR="00F96085">
        <w:t>be unfeasible</w:t>
      </w:r>
      <w:r w:rsidR="00571613">
        <w:t xml:space="preserve"> </w:t>
      </w:r>
      <w:r w:rsidR="00F96085">
        <w:t>in</w:t>
      </w:r>
      <w:r w:rsidR="00571613">
        <w:t xml:space="preserve"> a specific </w:t>
      </w:r>
      <w:r w:rsidR="00F96085">
        <w:t>state</w:t>
      </w:r>
      <w:r w:rsidR="00D054AB">
        <w:t xml:space="preserve">. We had to control for this in our tabular models, but the Deep-Q learning </w:t>
      </w:r>
      <w:r w:rsidR="004678DF">
        <w:t>appeared to avoid this problem by itself.</w:t>
      </w:r>
      <w:r w:rsidRPr="21EF90AA">
        <w:t xml:space="preserve"> The four different actions possible were: swipe up, swipe right, swipe down and swipe left. The reward was </w:t>
      </w:r>
      <w:r w:rsidR="00307056">
        <w:t xml:space="preserve">given </w:t>
      </w:r>
      <w:r w:rsidR="00E0041D">
        <w:t>by the env</w:t>
      </w:r>
      <w:r w:rsidR="00C3306C">
        <w:t>i</w:t>
      </w:r>
      <w:r w:rsidR="00E0041D">
        <w:t>ronment</w:t>
      </w:r>
      <w:r w:rsidR="00714DC9">
        <w:t xml:space="preserve"> as</w:t>
      </w:r>
      <w:r w:rsidRPr="21EF90AA">
        <w:t xml:space="preserve"> the </w:t>
      </w:r>
      <w:r w:rsidR="00C3306C">
        <w:t>sum of merged cells</w:t>
      </w:r>
      <w:r w:rsidRPr="21EF90AA">
        <w:t xml:space="preserve"> in a step. The goal of our models </w:t>
      </w:r>
      <w:r w:rsidR="00307056">
        <w:t>is</w:t>
      </w:r>
      <w:r w:rsidRPr="21EF90AA">
        <w:t xml:space="preserve"> to maximize the sum of the rewards to solve the 2048 task.</w:t>
      </w:r>
      <w:r w:rsidR="002B4D8A">
        <w:t xml:space="preserve"> </w:t>
      </w:r>
      <w:r w:rsidR="00B81459">
        <w:t>We ran multiple versions of code with very mixed results, even in terms of getting software and code to work</w:t>
      </w:r>
      <w:r w:rsidR="005231C7">
        <w:t>.</w:t>
      </w:r>
      <w:r w:rsidR="00DA3A53">
        <w:t xml:space="preserve"> Unfortunately, we could not solve the problem to </w:t>
      </w:r>
      <w:r w:rsidR="0060347A">
        <w:t>save agents’ progress, i.e. we were not able to import/export Q</w:t>
      </w:r>
      <w:r w:rsidR="003B04AC">
        <w:t>-</w:t>
      </w:r>
      <w:r w:rsidR="0060347A">
        <w:t xml:space="preserve">tables </w:t>
      </w:r>
      <w:r w:rsidR="009D0CA2">
        <w:t>or neural weightings</w:t>
      </w:r>
      <w:r w:rsidR="00D76D8E">
        <w:t xml:space="preserve"> during this project</w:t>
      </w:r>
      <w:r w:rsidR="003B04AC">
        <w:t>.</w:t>
      </w:r>
    </w:p>
    <w:p w14:paraId="438DC1FA" w14:textId="40DDFE9F" w:rsidR="006A3147" w:rsidRDefault="00FE07AF" w:rsidP="00B54C3E">
      <w:pPr>
        <w:spacing w:after="240" w:line="276" w:lineRule="auto"/>
        <w:jc w:val="both"/>
        <w:pPrChange w:id="19" w:author="Matteo Braendli" w:date="2019-12-12T14:34:00Z">
          <w:pPr/>
        </w:pPrChange>
      </w:pPr>
      <w:r>
        <w:t xml:space="preserve">To </w:t>
      </w:r>
      <w:r w:rsidR="00B77C65">
        <w:t xml:space="preserve">visualize and </w:t>
      </w:r>
      <w:r w:rsidR="00046C04">
        <w:t xml:space="preserve">interpret </w:t>
      </w:r>
      <w:r w:rsidR="002273B9">
        <w:t>the learning process</w:t>
      </w:r>
      <w:r>
        <w:t xml:space="preserve">, we </w:t>
      </w:r>
      <w:r w:rsidR="009267B7">
        <w:t>are using</w:t>
      </w:r>
      <w:r>
        <w:t xml:space="preserve"> different graphs and plot</w:t>
      </w:r>
      <w:r w:rsidR="009267B7">
        <w:t>s</w:t>
      </w:r>
      <w:r>
        <w:t xml:space="preserve">. </w:t>
      </w:r>
      <w:r w:rsidR="00141934">
        <w:t xml:space="preserve">We </w:t>
      </w:r>
      <w:r w:rsidR="009267B7">
        <w:t xml:space="preserve">will </w:t>
      </w:r>
      <w:r w:rsidR="00141934">
        <w:t xml:space="preserve">divide </w:t>
      </w:r>
      <w:r w:rsidR="00161BD8">
        <w:t xml:space="preserve">most of </w:t>
      </w:r>
      <w:r w:rsidR="00141934">
        <w:t xml:space="preserve">our episodes into </w:t>
      </w:r>
      <w:r w:rsidR="00BC6FC3">
        <w:t>groups</w:t>
      </w:r>
      <w:r w:rsidR="00BC6FC3">
        <w:t xml:space="preserve"> </w:t>
      </w:r>
      <w:r w:rsidR="00E62A6F">
        <w:t>corresponding to percentiles</w:t>
      </w:r>
      <w:r w:rsidR="00141934">
        <w:t xml:space="preserve"> </w:t>
      </w:r>
      <w:r w:rsidR="00F56D22">
        <w:t xml:space="preserve">(always </w:t>
      </w:r>
      <w:r w:rsidR="00141934">
        <w:t xml:space="preserve">100 </w:t>
      </w:r>
      <w:r w:rsidR="00BC6FC3">
        <w:t>groups</w:t>
      </w:r>
      <w:r w:rsidR="00F56D22">
        <w:t>)</w:t>
      </w:r>
      <w:r w:rsidR="00141934">
        <w:t xml:space="preserve">. We expect to see an improvement from one batch to the next batch. With our plots we will analyse the win statistics. In each test-run we will define a winning </w:t>
      </w:r>
      <w:r w:rsidR="00FF5694">
        <w:t xml:space="preserve">rate - </w:t>
      </w:r>
      <w:r w:rsidR="00CE71C4">
        <w:t xml:space="preserve">we are going to </w:t>
      </w:r>
      <w:r w:rsidR="00141934">
        <w:t xml:space="preserve">set a </w:t>
      </w:r>
      <w:r w:rsidR="00CE71C4">
        <w:t xml:space="preserve">tile </w:t>
      </w:r>
      <w:r w:rsidR="00141934">
        <w:t>number a</w:t>
      </w:r>
      <w:r w:rsidR="00CE71C4">
        <w:t>s a</w:t>
      </w:r>
      <w:r w:rsidR="00141934">
        <w:t xml:space="preserve"> goal and count how often the model </w:t>
      </w:r>
      <w:r w:rsidR="00CE71C4">
        <w:t xml:space="preserve">has </w:t>
      </w:r>
      <w:r w:rsidR="00141934">
        <w:t>achieve</w:t>
      </w:r>
      <w:r w:rsidR="00CE71C4">
        <w:t>d</w:t>
      </w:r>
      <w:r w:rsidR="00141934">
        <w:t xml:space="preserve"> th</w:t>
      </w:r>
      <w:r w:rsidR="00CE71C4">
        <w:t>is</w:t>
      </w:r>
      <w:r w:rsidR="00141934">
        <w:t xml:space="preserve"> goal.</w:t>
      </w:r>
      <w:r w:rsidR="004B2074">
        <w:t xml:space="preserve"> The goal was set at 256 to </w:t>
      </w:r>
      <w:r w:rsidR="007908EF">
        <w:t>obtain meaningful win statistics</w:t>
      </w:r>
      <w:r w:rsidR="00BD5EF5">
        <w:t xml:space="preserve"> with</w:t>
      </w:r>
      <w:r w:rsidR="00E22CA1">
        <w:t xml:space="preserve"> tabular models.</w:t>
      </w:r>
      <w:r w:rsidR="00141934">
        <w:t xml:space="preserve"> </w:t>
      </w:r>
      <w:r w:rsidR="005533A6">
        <w:t>Other</w:t>
      </w:r>
      <w:r w:rsidR="000C6FC9">
        <w:t xml:space="preserve"> </w:t>
      </w:r>
      <w:r w:rsidR="002A5D36">
        <w:t>plot</w:t>
      </w:r>
      <w:r w:rsidR="000930DA">
        <w:t>ted</w:t>
      </w:r>
      <w:r w:rsidR="002A5D36">
        <w:t xml:space="preserve"> </w:t>
      </w:r>
      <w:r w:rsidR="000930DA">
        <w:t xml:space="preserve">statistic </w:t>
      </w:r>
      <w:r w:rsidR="000C6FC9">
        <w:t xml:space="preserve">will </w:t>
      </w:r>
      <w:r w:rsidR="000930DA">
        <w:t>present</w:t>
      </w:r>
      <w:r w:rsidR="000C6FC9">
        <w:t xml:space="preserve"> the</w:t>
      </w:r>
      <w:r w:rsidR="002A5D36">
        <w:t xml:space="preserve"> maximum value </w:t>
      </w:r>
      <w:r w:rsidR="000930DA">
        <w:t>tile reached,</w:t>
      </w:r>
      <w:r w:rsidR="00477DAF">
        <w:t xml:space="preserve"> </w:t>
      </w:r>
      <w:r w:rsidR="002A5D36">
        <w:t>the average</w:t>
      </w:r>
      <w:r w:rsidR="005533A6">
        <w:t xml:space="preserve"> maximum tile </w:t>
      </w:r>
      <w:r w:rsidR="00B54C3E">
        <w:t>reached,</w:t>
      </w:r>
      <w:r w:rsidR="000D198A">
        <w:t xml:space="preserve"> </w:t>
      </w:r>
      <w:r w:rsidR="005533A6">
        <w:t>and the average rewards obtained by the</w:t>
      </w:r>
      <w:r w:rsidR="00EC191E">
        <w:t xml:space="preserve"> interaction with the</w:t>
      </w:r>
      <w:r w:rsidR="005533A6">
        <w:t xml:space="preserve"> environment</w:t>
      </w:r>
      <w:r w:rsidR="002A5D36">
        <w:t>. In all plots, we expect an improvement of the calculated values</w:t>
      </w:r>
      <w:r w:rsidR="000E4738">
        <w:t>, especially for the “</w:t>
      </w:r>
      <w:r w:rsidR="008C4942">
        <w:t xml:space="preserve">average </w:t>
      </w:r>
      <w:r w:rsidR="00987D33">
        <w:t>reward</w:t>
      </w:r>
      <w:r w:rsidR="008C4942">
        <w:t xml:space="preserve">” statistic </w:t>
      </w:r>
      <w:r w:rsidR="0090453F">
        <w:t>(</w:t>
      </w:r>
      <w:r w:rsidR="008C4942">
        <w:t xml:space="preserve">which </w:t>
      </w:r>
      <w:r w:rsidR="00646242">
        <w:t>should be optimized</w:t>
      </w:r>
      <w:r w:rsidR="002C2AC6">
        <w:t xml:space="preserve"> by the models</w:t>
      </w:r>
      <w:r w:rsidR="0090453F">
        <w:t>)</w:t>
      </w:r>
      <w:r w:rsidR="002A5D36">
        <w:t>.</w:t>
      </w:r>
      <w:r w:rsidR="00AF5207" w:rsidRPr="00AF5207">
        <w:t xml:space="preserve"> </w:t>
      </w:r>
      <w:r w:rsidR="004E40BD">
        <w:t>As a comparison for performance w</w:t>
      </w:r>
      <w:r w:rsidR="00EA4E7C">
        <w:t xml:space="preserve">e had </w:t>
      </w:r>
      <w:r w:rsidR="00CF490F">
        <w:t xml:space="preserve">an </w:t>
      </w:r>
      <w:r w:rsidR="00EA4E7C">
        <w:t xml:space="preserve">agent </w:t>
      </w:r>
      <w:r w:rsidR="00ED69C6">
        <w:t>act</w:t>
      </w:r>
      <w:r w:rsidR="00EA4E7C">
        <w:t xml:space="preserve"> randomly at any point</w:t>
      </w:r>
      <w:r w:rsidR="00ED69C6">
        <w:t xml:space="preserve">. </w:t>
      </w:r>
      <w:r w:rsidR="00CF490F">
        <w:t xml:space="preserve">If they </w:t>
      </w:r>
      <w:r w:rsidR="00E427A4">
        <w:t xml:space="preserve">fail to </w:t>
      </w:r>
      <w:r w:rsidR="00CF490F">
        <w:t>ou</w:t>
      </w:r>
      <w:r w:rsidR="00E427A4">
        <w:t>t</w:t>
      </w:r>
      <w:r w:rsidR="00CF490F">
        <w:t>perform such a</w:t>
      </w:r>
      <w:r w:rsidR="00850FE5">
        <w:t xml:space="preserve">n agent our models </w:t>
      </w:r>
      <w:r w:rsidR="00E427A4">
        <w:t>m</w:t>
      </w:r>
      <w:r w:rsidR="00B54C3E">
        <w:t>a</w:t>
      </w:r>
      <w:r w:rsidR="00E427A4">
        <w:t>y not have learned much.</w:t>
      </w:r>
    </w:p>
    <w:p w14:paraId="4E2FA9BE" w14:textId="54B90115" w:rsidR="00103EBF" w:rsidDel="00B54C3E" w:rsidRDefault="00B54C3E" w:rsidP="0059433F">
      <w:pPr>
        <w:rPr>
          <w:del w:id="20" w:author="Matteo Braendli" w:date="2019-12-12T14:34:00Z"/>
        </w:rPr>
      </w:pPr>
      <w:ins w:id="21" w:author="Matteo Braendli" w:date="2019-12-12T14:34:00Z">
        <w:r>
          <w:lastRenderedPageBreak/>
          <w:t xml:space="preserve"> </w:t>
        </w:r>
      </w:ins>
    </w:p>
    <w:p w14:paraId="530D301E" w14:textId="63EA3E70" w:rsidR="00885AE9" w:rsidRPr="00885AE9" w:rsidRDefault="00885AE9" w:rsidP="004B348A">
      <w:pPr>
        <w:pStyle w:val="berschrift2"/>
      </w:pPr>
      <w:bookmarkStart w:id="22" w:name="_Toc26966747"/>
      <w:bookmarkStart w:id="23" w:name="_Toc27053259"/>
      <w:r>
        <w:t>Q-Learning</w:t>
      </w:r>
      <w:bookmarkEnd w:id="22"/>
      <w:bookmarkEnd w:id="23"/>
    </w:p>
    <w:p w14:paraId="0BBA00BF" w14:textId="571E4621" w:rsidR="004E332A" w:rsidRDefault="00B46970" w:rsidP="0018642D">
      <w:pPr>
        <w:spacing w:after="120" w:line="276" w:lineRule="auto"/>
        <w:jc w:val="both"/>
      </w:pPr>
      <w:r>
        <w:t xml:space="preserve">The first model we </w:t>
      </w:r>
      <w:r w:rsidR="003A6531">
        <w:t>used</w:t>
      </w:r>
      <w:r>
        <w:t xml:space="preserve"> to solve the game 2048 was Q-learning. </w:t>
      </w:r>
      <w:r w:rsidR="00885AE9">
        <w:t xml:space="preserve">In our opinion, it was theoretically a </w:t>
      </w:r>
      <w:r w:rsidR="00AF6307">
        <w:t>well-suited</w:t>
      </w:r>
      <w:r w:rsidR="00885AE9">
        <w:t xml:space="preserve"> model for </w:t>
      </w:r>
      <w:r>
        <w:t xml:space="preserve">the </w:t>
      </w:r>
      <w:r w:rsidR="00885AE9">
        <w:t>2048 problem</w:t>
      </w:r>
      <w:r w:rsidR="00AF6307" w:rsidRPr="00C627FD">
        <w:rPr>
          <w:color w:val="FF0000"/>
        </w:rPr>
        <w:t>.</w:t>
      </w:r>
      <w:r w:rsidR="00AF6307" w:rsidRPr="00C627FD">
        <w:t xml:space="preserve"> </w:t>
      </w:r>
      <w:r w:rsidR="00411A07" w:rsidRPr="00C627FD">
        <w:t xml:space="preserve">The reasons are </w:t>
      </w:r>
      <w:r w:rsidR="00C77565">
        <w:t xml:space="preserve">that </w:t>
      </w:r>
      <w:r w:rsidR="009A533A">
        <w:t>both reward and</w:t>
      </w:r>
      <w:r w:rsidR="00EE5B75">
        <w:t xml:space="preserve"> transitions can be observed</w:t>
      </w:r>
      <w:r w:rsidR="009A533A">
        <w:t xml:space="preserve"> </w:t>
      </w:r>
      <w:r w:rsidR="001F3D47">
        <w:t xml:space="preserve">and that there is a natural limit </w:t>
      </w:r>
      <w:r w:rsidR="00635C76">
        <w:t>to the reward</w:t>
      </w:r>
      <w:r w:rsidR="00EB02C1">
        <w:t xml:space="preserve"> due to the rules of the game</w:t>
      </w:r>
      <w:r w:rsidR="00D5327F">
        <w:t xml:space="preserve">. As a result, </w:t>
      </w:r>
      <w:r w:rsidR="00A0442B">
        <w:t xml:space="preserve">a Q-Table can be </w:t>
      </w:r>
      <w:r w:rsidR="004852CA">
        <w:t>computed,</w:t>
      </w:r>
      <w:r w:rsidR="00A0442B">
        <w:t xml:space="preserve"> and </w:t>
      </w:r>
      <w:r w:rsidR="00C72D9A">
        <w:t>one should not have to worry too much about discounting</w:t>
      </w:r>
      <w:r w:rsidR="003E1CAC">
        <w:t xml:space="preserve">. We thus chose discounting at </w:t>
      </w:r>
      <w:r w:rsidR="001D64D5">
        <w:t>gamma=0.99</w:t>
      </w:r>
      <w:r w:rsidR="00D5327F">
        <w:t xml:space="preserve"> to explore the foresight without completely neglecting possible loops.</w:t>
      </w:r>
    </w:p>
    <w:p w14:paraId="244BE59D" w14:textId="0AEDECC9" w:rsidR="00B03425" w:rsidRDefault="00C627FD" w:rsidP="00B03425">
      <w:pPr>
        <w:spacing w:after="120" w:line="276" w:lineRule="auto"/>
        <w:jc w:val="both"/>
      </w:pPr>
      <w:r>
        <w:t xml:space="preserve">We started </w:t>
      </w:r>
      <w:r w:rsidR="002D2A09">
        <w:t xml:space="preserve">to implement the Q-Learning model by adding a json file to the model, where it </w:t>
      </w:r>
      <w:r w:rsidR="009A7F59">
        <w:t xml:space="preserve">should </w:t>
      </w:r>
      <w:r w:rsidR="002D2A09">
        <w:t xml:space="preserve">store the </w:t>
      </w:r>
      <w:r w:rsidR="00D3054B">
        <w:t>Q</w:t>
      </w:r>
      <w:r w:rsidR="002D2A09">
        <w:t>-table. Due to type issues we stopped this version. At the end</w:t>
      </w:r>
      <w:r w:rsidR="006D1CD3">
        <w:t>,</w:t>
      </w:r>
      <w:r w:rsidR="002D2A09">
        <w:t xml:space="preserve"> we implemented the </w:t>
      </w:r>
      <w:r w:rsidR="00D3054B">
        <w:t>Q</w:t>
      </w:r>
      <w:r w:rsidR="002D2A09">
        <w:t>-table similar</w:t>
      </w:r>
      <w:r w:rsidR="006D1CD3">
        <w:t>ly</w:t>
      </w:r>
      <w:r w:rsidR="002D2A09">
        <w:t xml:space="preserve"> to SARSA. In fact, both models are </w:t>
      </w:r>
      <w:r w:rsidR="006D1CD3">
        <w:t>almost identical</w:t>
      </w:r>
      <w:r w:rsidR="00D2704A">
        <w:t xml:space="preserve"> but for the updating function</w:t>
      </w:r>
      <w:r w:rsidR="002D2A09">
        <w:t xml:space="preserve">. </w:t>
      </w:r>
      <w:r w:rsidR="00A050AF">
        <w:t>Our</w:t>
      </w:r>
      <w:r w:rsidR="006D1CD3">
        <w:t xml:space="preserve"> goal is</w:t>
      </w:r>
      <w:r w:rsidR="002D2A09">
        <w:t xml:space="preserve"> to</w:t>
      </w:r>
      <w:r w:rsidR="00E40D51">
        <w:t xml:space="preserve"> compare both approaches and </w:t>
      </w:r>
      <w:r w:rsidR="008E76C5">
        <w:t>see</w:t>
      </w:r>
      <w:r w:rsidR="002D2A09">
        <w:t xml:space="preserve"> </w:t>
      </w:r>
      <w:r w:rsidR="00FE3825">
        <w:t xml:space="preserve">whether </w:t>
      </w:r>
      <w:r w:rsidR="008E76C5">
        <w:t xml:space="preserve">one is </w:t>
      </w:r>
      <w:r w:rsidR="00F235E7">
        <w:t>more suitable</w:t>
      </w:r>
      <w:r w:rsidR="002D2A09">
        <w:t xml:space="preserve"> to our 2048 environment. </w:t>
      </w:r>
    </w:p>
    <w:p w14:paraId="7FCC8185" w14:textId="03F56788" w:rsidR="0065157B" w:rsidRDefault="000B49FF" w:rsidP="00B73539">
      <w:pPr>
        <w:spacing w:line="276" w:lineRule="auto"/>
        <w:jc w:val="both"/>
      </w:pPr>
      <w:r>
        <w:t>Many functions</w:t>
      </w:r>
      <w:r w:rsidR="0009091F">
        <w:t xml:space="preserve"> were originally </w:t>
      </w:r>
      <w:r w:rsidR="00FC3268">
        <w:t>taken</w:t>
      </w:r>
      <w:r w:rsidR="004C076D">
        <w:t xml:space="preserve"> </w:t>
      </w:r>
      <w:r w:rsidR="001A33C8">
        <w:t>from the</w:t>
      </w:r>
      <w:r>
        <w:t xml:space="preserve"> youtuber Machine Learning with Phil</w:t>
      </w:r>
      <w:r w:rsidR="00FC3268">
        <w:t>(add hyperlink later…)</w:t>
      </w:r>
      <w:r>
        <w:t>.</w:t>
      </w:r>
      <w:r w:rsidR="001A33C8">
        <w:t xml:space="preserve"> Much of the code has been </w:t>
      </w:r>
      <w:r w:rsidR="00B61F72">
        <w:t xml:space="preserve">modified to cope with our environment </w:t>
      </w:r>
      <w:r w:rsidR="00C83478">
        <w:t xml:space="preserve">and to </w:t>
      </w:r>
      <w:r w:rsidR="00AD761E">
        <w:t>visualize</w:t>
      </w:r>
      <w:r w:rsidR="00C83478">
        <w:t xml:space="preserve"> the data</w:t>
      </w:r>
      <w:r w:rsidR="00AD761E">
        <w:t xml:space="preserve">. </w:t>
      </w:r>
      <w:r w:rsidR="002D2A09">
        <w:t xml:space="preserve">In the process of developing </w:t>
      </w:r>
      <w:r w:rsidR="00B710CA">
        <w:t>the Q-</w:t>
      </w:r>
      <w:r w:rsidR="002D2A09">
        <w:t xml:space="preserve"> model </w:t>
      </w:r>
      <w:r w:rsidR="00070DEB">
        <w:t xml:space="preserve">our </w:t>
      </w:r>
      <w:r w:rsidR="000E5039">
        <w:t xml:space="preserve">agent </w:t>
      </w:r>
      <w:r w:rsidR="002D2A09">
        <w:t>g</w:t>
      </w:r>
      <w:r w:rsidR="00070DEB">
        <w:t>o</w:t>
      </w:r>
      <w:r w:rsidR="002D2A09">
        <w:t>t</w:t>
      </w:r>
      <w:r w:rsidR="00FC3268">
        <w:t xml:space="preserve"> continuously</w:t>
      </w:r>
      <w:r w:rsidR="002D2A09">
        <w:t xml:space="preserve"> stuck in the same state</w:t>
      </w:r>
      <w:r w:rsidR="00AD0BB7">
        <w:t xml:space="preserve"> </w:t>
      </w:r>
      <w:r w:rsidR="002D2A09">
        <w:t xml:space="preserve">where </w:t>
      </w:r>
      <w:r w:rsidR="00AD1A62">
        <w:t>no step is activated</w:t>
      </w:r>
      <w:r w:rsidR="00675E9B">
        <w:t xml:space="preserve"> (due to the supposed “optimality” of that move by Q considerations)</w:t>
      </w:r>
      <w:r w:rsidR="00FC3268">
        <w:t xml:space="preserve"> and could not overcome this problem with the </w:t>
      </w:r>
      <w:r w:rsidR="00167971">
        <w:t>computational power at hand</w:t>
      </w:r>
      <w:r w:rsidR="00AD1A62">
        <w:t xml:space="preserve">. This </w:t>
      </w:r>
      <w:r w:rsidR="00A80008">
        <w:t>has been overcome</w:t>
      </w:r>
      <w:r w:rsidR="002D2A09">
        <w:t xml:space="preserve"> by the </w:t>
      </w:r>
      <w:proofErr w:type="spellStart"/>
      <w:r w:rsidR="002D2A09">
        <w:t>choseandcheck</w:t>
      </w:r>
      <w:proofErr w:type="spellEnd"/>
      <w:r w:rsidR="002D2A09">
        <w:t xml:space="preserve"> function</w:t>
      </w:r>
      <w:r w:rsidR="00A80008">
        <w:t xml:space="preserve"> that tracks if the state </w:t>
      </w:r>
      <w:r w:rsidR="00A5534F">
        <w:t xml:space="preserve">changed after an action and reduces the </w:t>
      </w:r>
      <w:r w:rsidR="00B53AB5">
        <w:t xml:space="preserve">corresponding Q value directly </w:t>
      </w:r>
      <w:r w:rsidR="00696411">
        <w:t xml:space="preserve">in case of </w:t>
      </w:r>
      <w:r w:rsidR="00F86F29">
        <w:t>an inactive move</w:t>
      </w:r>
      <w:r w:rsidR="002D2A09">
        <w:t xml:space="preserve">. </w:t>
      </w:r>
      <w:r w:rsidR="00CB51A3">
        <w:t xml:space="preserve">Like this we avoid infinite loops and </w:t>
      </w:r>
      <w:r w:rsidR="00B23A47">
        <w:t>we reuse</w:t>
      </w:r>
      <w:r w:rsidR="00167971">
        <w:t>d</w:t>
      </w:r>
      <w:r w:rsidR="00B23A47">
        <w:t xml:space="preserve"> this code snippet </w:t>
      </w:r>
      <w:r w:rsidR="008C71BF">
        <w:t>for the SARSA</w:t>
      </w:r>
      <w:r w:rsidR="00B23A47">
        <w:t xml:space="preserve"> model</w:t>
      </w:r>
      <w:r w:rsidR="008C71BF">
        <w:t xml:space="preserve"> </w:t>
      </w:r>
      <w:r w:rsidR="00CF41E4">
        <w:t>in the next chapter</w:t>
      </w:r>
      <w:r w:rsidR="00B23A47">
        <w:t>. The function</w:t>
      </w:r>
      <w:r w:rsidR="002D2A09">
        <w:t xml:space="preserve"> checks, if the state changes and if it doesn’t</w:t>
      </w:r>
      <w:r w:rsidR="00826449">
        <w:t>, it reduces</w:t>
      </w:r>
      <w:r w:rsidR="002D2A09">
        <w:t xml:space="preserve"> the </w:t>
      </w:r>
      <w:r w:rsidR="00B710CA">
        <w:t>Q</w:t>
      </w:r>
      <w:r w:rsidR="002D2A09">
        <w:t>-value</w:t>
      </w:r>
      <w:r w:rsidR="006729DD">
        <w:t xml:space="preserve">. </w:t>
      </w:r>
      <w:r w:rsidR="00B23A47">
        <w:t>With this function we want to make sure, that our model will avoid these steps in future</w:t>
      </w:r>
      <w:r w:rsidR="000A043B">
        <w:t xml:space="preserve"> a</w:t>
      </w:r>
      <w:r w:rsidR="005A29FB">
        <w:t>nd thus avo</w:t>
      </w:r>
      <w:r w:rsidR="009A0B55">
        <w:t>i</w:t>
      </w:r>
      <w:r w:rsidR="005A29FB">
        <w:t>d dead-ends</w:t>
      </w:r>
      <w:r w:rsidR="00B23A47">
        <w:t>.</w:t>
      </w:r>
      <w:r w:rsidR="00857302">
        <w:t xml:space="preserve"> </w:t>
      </w:r>
    </w:p>
    <w:p w14:paraId="5AC42ACF" w14:textId="50761B43" w:rsidR="0028303F" w:rsidRDefault="0028303F" w:rsidP="0028303F">
      <w:pPr>
        <w:pStyle w:val="berschrift3"/>
        <w:rPr>
          <w:ins w:id="24" w:author="Matteo Braendli" w:date="2019-12-11T21:07:00Z"/>
        </w:rPr>
      </w:pPr>
      <w:bookmarkStart w:id="25" w:name="_Toc26990238"/>
      <w:bookmarkStart w:id="26" w:name="_Toc26990698"/>
      <w:bookmarkStart w:id="27" w:name="_Toc27053260"/>
      <w:bookmarkEnd w:id="25"/>
      <w:bookmarkEnd w:id="26"/>
      <w:ins w:id="28" w:author="Matteo Braendli" w:date="2019-12-11T21:07:00Z">
        <w:r>
          <w:t>1.2.1 Pre-test</w:t>
        </w:r>
      </w:ins>
      <w:ins w:id="29" w:author="Matteo Braendli" w:date="2019-12-11T21:11:00Z">
        <w:r w:rsidR="00B87DE4">
          <w:t>-</w:t>
        </w:r>
      </w:ins>
      <w:ins w:id="30" w:author="Matteo Braendli" w:date="2019-12-11T21:07:00Z">
        <w:r>
          <w:t>runs</w:t>
        </w:r>
        <w:bookmarkEnd w:id="27"/>
      </w:ins>
    </w:p>
    <w:p w14:paraId="1717E80D" w14:textId="0D91973D" w:rsidR="00C627FD" w:rsidDel="0065157B" w:rsidRDefault="00C627FD" w:rsidP="00217577">
      <w:pPr>
        <w:spacing w:line="276" w:lineRule="auto"/>
        <w:jc w:val="both"/>
        <w:rPr>
          <w:del w:id="31" w:author="Lutharsanen Kunam" w:date="2019-12-11T15:38:00Z"/>
        </w:rPr>
      </w:pPr>
    </w:p>
    <w:p w14:paraId="2F831948" w14:textId="54429FBD" w:rsidR="0056450A" w:rsidRPr="0056450A" w:rsidDel="0028303F" w:rsidRDefault="00D67D14" w:rsidP="002F3708">
      <w:pPr>
        <w:pStyle w:val="berschrift3"/>
        <w:numPr>
          <w:ilvl w:val="2"/>
          <w:numId w:val="10"/>
        </w:numPr>
        <w:rPr>
          <w:del w:id="32" w:author="Matteo Braendli" w:date="2019-12-11T21:07:00Z"/>
        </w:rPr>
      </w:pPr>
      <w:bookmarkStart w:id="33" w:name="_Toc26966748"/>
      <w:bookmarkStart w:id="34" w:name="_Toc27052893"/>
      <w:del w:id="35" w:author="Matteo Braendli" w:date="2019-12-11T21:07:00Z">
        <w:r w:rsidDel="0028303F">
          <w:delText>P</w:delText>
        </w:r>
        <w:r w:rsidR="000C4953" w:rsidDel="0028303F">
          <w:delText>re-</w:delText>
        </w:r>
        <w:r w:rsidR="0018642D" w:rsidRPr="002C6041" w:rsidDel="0028303F">
          <w:delText>test</w:delText>
        </w:r>
      </w:del>
      <w:del w:id="36" w:author="Matteo Braendli" w:date="2019-12-11T21:04:00Z">
        <w:r w:rsidR="0018642D" w:rsidRPr="002C6041" w:rsidDel="00E1259F">
          <w:delText>-</w:delText>
        </w:r>
      </w:del>
      <w:del w:id="37" w:author="Matteo Braendli" w:date="2019-12-11T21:07:00Z">
        <w:r w:rsidR="0018642D" w:rsidRPr="002C6041" w:rsidDel="0028303F">
          <w:delText>run</w:delText>
        </w:r>
        <w:r w:rsidDel="0028303F">
          <w:delText>s</w:delText>
        </w:r>
        <w:bookmarkEnd w:id="33"/>
        <w:bookmarkEnd w:id="34"/>
      </w:del>
    </w:p>
    <w:p w14:paraId="34D8222A" w14:textId="16D4B4FE" w:rsidR="0018642D" w:rsidRDefault="0018642D" w:rsidP="0010154D">
      <w:pPr>
        <w:spacing w:before="120"/>
        <w:jc w:val="both"/>
      </w:pPr>
      <w:r>
        <w:t xml:space="preserve">In our first test-run we run 5’000 episodes. This means that each batch contains 50 episodes. </w:t>
      </w:r>
      <w:r w:rsidR="00267F31">
        <w:t xml:space="preserve">We </w:t>
      </w:r>
      <w:r w:rsidR="00C161CE">
        <w:t>have used</w:t>
      </w:r>
      <w:r w:rsidR="00267F31">
        <w:t xml:space="preserve"> alpha as </w:t>
      </w:r>
      <w:r w:rsidR="00C161CE">
        <w:t xml:space="preserve">the </w:t>
      </w:r>
      <w:r w:rsidR="00267F31">
        <w:t>learning rate with a value</w:t>
      </w:r>
      <w:r w:rsidR="00C161CE">
        <w:t xml:space="preserve"> of</w:t>
      </w:r>
      <w:r w:rsidR="00267F31">
        <w:t xml:space="preserve"> 0.</w:t>
      </w:r>
      <w:r w:rsidR="00994000">
        <w:t>2</w:t>
      </w:r>
      <w:r w:rsidR="00267F31">
        <w:t>,</w:t>
      </w:r>
      <w:r w:rsidR="00994000">
        <w:t xml:space="preserve"> as gamma we</w:t>
      </w:r>
      <w:r w:rsidR="00C161CE">
        <w:t xml:space="preserve"> have</w:t>
      </w:r>
      <w:r w:rsidR="00994000">
        <w:t xml:space="preserve"> used 0.99</w:t>
      </w:r>
      <w:r w:rsidR="00C161CE">
        <w:t xml:space="preserve"> and </w:t>
      </w:r>
      <w:r w:rsidR="00CA4005">
        <w:t>epsilon, which is the exploration rate, decreases from 1 to 0.0002 over time. Our goal in this test-run was 256. Due to a bug, we couldn’t produce the average score in this test-run.</w:t>
      </w:r>
      <w:r w:rsidR="00267F31">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573"/>
      </w:tblGrid>
      <w:tr w:rsidR="00CA4005" w14:paraId="37EE35BA" w14:textId="77777777" w:rsidTr="0010154D">
        <w:tc>
          <w:tcPr>
            <w:tcW w:w="4493" w:type="dxa"/>
          </w:tcPr>
          <w:p w14:paraId="64797B2E" w14:textId="77777777" w:rsidR="0010154D" w:rsidRDefault="00CA4005" w:rsidP="0010154D">
            <w:pPr>
              <w:keepNext/>
              <w:spacing w:before="120"/>
            </w:pPr>
            <w:r>
              <w:rPr>
                <w:noProof/>
              </w:rPr>
              <w:drawing>
                <wp:inline distT="0" distB="0" distL="0" distR="0" wp14:anchorId="1B570758" wp14:editId="02E0BE17">
                  <wp:extent cx="2412000" cy="1656000"/>
                  <wp:effectExtent l="0" t="0" r="1270" b="0"/>
                  <wp:docPr id="4"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2000" cy="1656000"/>
                          </a:xfrm>
                          <a:prstGeom prst="rect">
                            <a:avLst/>
                          </a:prstGeom>
                        </pic:spPr>
                      </pic:pic>
                    </a:graphicData>
                  </a:graphic>
                </wp:inline>
              </w:drawing>
            </w:r>
          </w:p>
          <w:p w14:paraId="1CB48FD8" w14:textId="73AD0F30" w:rsidR="00CA4005" w:rsidRPr="0010154D" w:rsidRDefault="0010154D" w:rsidP="0010154D">
            <w:pPr>
              <w:pStyle w:val="Beschriftung"/>
              <w:jc w:val="center"/>
              <w:rPr>
                <w:lang w:val="fr-CH"/>
              </w:rPr>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C06307">
              <w:rPr>
                <w:noProof/>
                <w:sz w:val="14"/>
                <w:szCs w:val="14"/>
              </w:rPr>
              <w:t>1</w:t>
            </w:r>
            <w:r w:rsidRPr="0010154D">
              <w:rPr>
                <w:sz w:val="14"/>
                <w:szCs w:val="14"/>
              </w:rPr>
              <w:fldChar w:fldCharType="end"/>
            </w:r>
            <w:r w:rsidRPr="0010154D">
              <w:rPr>
                <w:sz w:val="14"/>
                <w:szCs w:val="14"/>
              </w:rPr>
              <w:t>:maximal values statist</w:t>
            </w:r>
            <w:proofErr w:type="spellStart"/>
            <w:r w:rsidRPr="0010154D">
              <w:rPr>
                <w:sz w:val="14"/>
                <w:szCs w:val="14"/>
                <w:lang w:val="fr-CH"/>
              </w:rPr>
              <w:t>ic</w:t>
            </w:r>
            <w:proofErr w:type="spellEnd"/>
          </w:p>
        </w:tc>
        <w:tc>
          <w:tcPr>
            <w:tcW w:w="4573" w:type="dxa"/>
          </w:tcPr>
          <w:p w14:paraId="48334239" w14:textId="77777777" w:rsidR="0010154D" w:rsidRDefault="00CA4005" w:rsidP="0010154D">
            <w:pPr>
              <w:keepNext/>
              <w:spacing w:before="120"/>
            </w:pPr>
            <w:r>
              <w:rPr>
                <w:noProof/>
              </w:rPr>
              <w:drawing>
                <wp:inline distT="0" distB="0" distL="0" distR="0" wp14:anchorId="7DEB7DDA" wp14:editId="71222E40">
                  <wp:extent cx="2412000" cy="1656000"/>
                  <wp:effectExtent l="0" t="0" r="1270" b="0"/>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2000" cy="1656000"/>
                          </a:xfrm>
                          <a:prstGeom prst="rect">
                            <a:avLst/>
                          </a:prstGeom>
                        </pic:spPr>
                      </pic:pic>
                    </a:graphicData>
                  </a:graphic>
                </wp:inline>
              </w:drawing>
            </w:r>
          </w:p>
          <w:p w14:paraId="55FF22FD" w14:textId="4722D254" w:rsidR="00CA4005" w:rsidRDefault="0010154D" w:rsidP="0010154D">
            <w:pPr>
              <w:pStyle w:val="Beschriftung"/>
              <w:jc w:val="center"/>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C06307">
              <w:rPr>
                <w:noProof/>
                <w:sz w:val="14"/>
                <w:szCs w:val="14"/>
              </w:rPr>
              <w:t>2</w:t>
            </w:r>
            <w:r w:rsidRPr="0010154D">
              <w:rPr>
                <w:sz w:val="14"/>
                <w:szCs w:val="14"/>
              </w:rPr>
              <w:fldChar w:fldCharType="end"/>
            </w:r>
            <w:r w:rsidRPr="0010154D">
              <w:rPr>
                <w:sz w:val="14"/>
                <w:szCs w:val="14"/>
              </w:rPr>
              <w:t>:winning-statistic</w:t>
            </w:r>
          </w:p>
        </w:tc>
      </w:tr>
    </w:tbl>
    <w:p w14:paraId="7EBB4AFD" w14:textId="45BDF8C5" w:rsidR="0010154D" w:rsidDel="00F52089" w:rsidRDefault="0010154D" w:rsidP="00F52089">
      <w:pPr>
        <w:spacing w:before="120"/>
        <w:jc w:val="both"/>
        <w:rPr>
          <w:del w:id="38" w:author="Matteo Braendli" w:date="2019-12-11T21:22:00Z"/>
        </w:rPr>
      </w:pPr>
      <w:r>
        <w:t xml:space="preserve">Following our first </w:t>
      </w:r>
      <w:r w:rsidR="009E2875">
        <w:t>test-run</w:t>
      </w:r>
      <w:r>
        <w:t xml:space="preserve"> we can see</w:t>
      </w:r>
      <w:del w:id="39" w:author="Matteo Braendli" w:date="2019-12-11T21:15:00Z">
        <w:r w:rsidDel="00340E05">
          <w:delText>,</w:delText>
        </w:r>
      </w:del>
      <w:r>
        <w:t xml:space="preserve"> that there is a positive correlation between the </w:t>
      </w:r>
      <w:del w:id="40" w:author="Matteo Braendli" w:date="2019-12-11T21:15:00Z">
        <w:r w:rsidDel="00C527BF">
          <w:delText xml:space="preserve">batches </w:delText>
        </w:r>
      </w:del>
      <w:ins w:id="41" w:author="Matteo Braendli" w:date="2019-12-11T21:15:00Z">
        <w:r w:rsidR="00C527BF">
          <w:t xml:space="preserve">games </w:t>
        </w:r>
      </w:ins>
      <w:r>
        <w:t xml:space="preserve">and the winning statistic. This shows as that our model </w:t>
      </w:r>
      <w:del w:id="42" w:author="Matteo Braendli" w:date="2019-12-11T15:02:00Z">
        <w:r w:rsidDel="00387F0F">
          <w:delText>is able to improve</w:delText>
        </w:r>
      </w:del>
      <w:ins w:id="43" w:author="Matteo Braendli" w:date="2019-12-11T15:02:00Z">
        <w:r w:rsidR="00387F0F">
          <w:t>improves</w:t>
        </w:r>
      </w:ins>
      <w:r>
        <w:t xml:space="preserve"> </w:t>
      </w:r>
      <w:del w:id="44" w:author="Matteo Braendli" w:date="2019-12-11T21:15:00Z">
        <w:r w:rsidR="00FD690E" w:rsidDel="002A0696">
          <w:delText>itself</w:delText>
        </w:r>
        <w:r w:rsidDel="002A0696">
          <w:delText xml:space="preserve"> from</w:delText>
        </w:r>
      </w:del>
      <w:ins w:id="45" w:author="Matteo Braendli" w:date="2019-12-11T21:15:00Z">
        <w:r w:rsidR="002A0696">
          <w:t xml:space="preserve">when </w:t>
        </w:r>
      </w:ins>
      <w:ins w:id="46" w:author="Matteo Braendli" w:date="2019-12-11T21:16:00Z">
        <w:r w:rsidR="002A0696">
          <w:t>ex</w:t>
        </w:r>
        <w:r w:rsidR="00053D53">
          <w:t xml:space="preserve">ploitation is </w:t>
        </w:r>
      </w:ins>
      <w:ins w:id="47" w:author="Matteo Braendli" w:date="2019-12-12T14:36:00Z">
        <w:r w:rsidR="0059433F">
          <w:t>reduced,</w:t>
        </w:r>
      </w:ins>
      <w:ins w:id="48" w:author="Matteo Braendli" w:date="2019-12-11T21:16:00Z">
        <w:r w:rsidR="00A527D7">
          <w:t xml:space="preserve"> and further episodes are played</w:t>
        </w:r>
      </w:ins>
      <w:del w:id="49" w:author="Matteo Braendli" w:date="2019-12-11T21:16:00Z">
        <w:r w:rsidDel="00DC0BBB">
          <w:delText xml:space="preserve"> game to game</w:delText>
        </w:r>
      </w:del>
      <w:r>
        <w:t xml:space="preserve">. In our </w:t>
      </w:r>
      <w:r w:rsidR="00D45039">
        <w:t xml:space="preserve">next try, </w:t>
      </w:r>
      <w:r>
        <w:t>we will</w:t>
      </w:r>
      <w:r w:rsidR="00D45039">
        <w:t xml:space="preserve"> raise the goal from 256 to 512, to see, if our model can attain higher tiles. </w:t>
      </w:r>
      <w:r w:rsidR="00F2092D">
        <w:t>The y-axis of Figure 2 stands for the games won.</w:t>
      </w:r>
    </w:p>
    <w:p w14:paraId="2A4801A5" w14:textId="77777777" w:rsidR="00F52089" w:rsidRPr="0018642D" w:rsidRDefault="00F52089" w:rsidP="0010154D">
      <w:pPr>
        <w:spacing w:before="120"/>
        <w:jc w:val="both"/>
        <w:rPr>
          <w:ins w:id="50" w:author="Matteo Braendli" w:date="2019-12-11T21:22:00Z"/>
        </w:rPr>
      </w:pPr>
    </w:p>
    <w:p w14:paraId="16B59725" w14:textId="52568AED" w:rsidR="002F3708" w:rsidDel="00F52089" w:rsidRDefault="002F3708" w:rsidP="002F3708">
      <w:pPr>
        <w:rPr>
          <w:del w:id="51" w:author="Matteo Braendli" w:date="2019-12-11T21:22:00Z"/>
        </w:rPr>
      </w:pPr>
    </w:p>
    <w:p w14:paraId="2EC358AC" w14:textId="4A7F74ED" w:rsidR="0010154D" w:rsidRDefault="0010154D">
      <w:pPr>
        <w:spacing w:before="120"/>
        <w:jc w:val="both"/>
        <w:pPrChange w:id="52" w:author="Matteo Braendli" w:date="2019-12-11T21:22:00Z">
          <w:pPr/>
        </w:pPrChange>
      </w:pPr>
      <w:r>
        <w:t xml:space="preserve">In our second </w:t>
      </w:r>
      <w:r w:rsidR="009E2875">
        <w:t>test-run</w:t>
      </w:r>
      <w:r>
        <w:t xml:space="preserve"> </w:t>
      </w:r>
      <w:r w:rsidR="00C91EA7">
        <w:t>we decreased alpha to</w:t>
      </w:r>
      <w:r w:rsidR="00C7451B">
        <w:t xml:space="preserve"> 0.1 to</w:t>
      </w:r>
      <w:r w:rsidR="00C91EA7">
        <w:t xml:space="preserve"> see</w:t>
      </w:r>
      <w:r w:rsidR="00344F12">
        <w:t xml:space="preserve"> </w:t>
      </w:r>
      <w:r w:rsidR="00EC1F56">
        <w:t>what the effect of</w:t>
      </w:r>
      <w:r w:rsidR="004D4130">
        <w:t xml:space="preserve"> a lower alpha </w:t>
      </w:r>
      <w:r w:rsidR="00592B1B">
        <w:t>is</w:t>
      </w:r>
      <w:r w:rsidR="004D4130">
        <w:t xml:space="preserve"> on our model. Intuitively, we would say that a lower learning rate should have a negative impact on the model. But we know from lecture, that there is an issue of overfitting and therefore we want to avoid to overfit our model. We also increased the goal to 512 to see</w:t>
      </w:r>
      <w:r w:rsidR="00D342FE">
        <w:t>, if our model can achieve this goal too.</w:t>
      </w:r>
      <w:r w:rsidR="004D4130">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3B5876" w14:paraId="24EBCF53" w14:textId="77777777" w:rsidTr="003B5876">
        <w:tc>
          <w:tcPr>
            <w:tcW w:w="4528" w:type="dxa"/>
          </w:tcPr>
          <w:p w14:paraId="52EE956A" w14:textId="0544BF6F" w:rsidR="00C91EA7" w:rsidRDefault="003B5876" w:rsidP="0010154D">
            <w:r>
              <w:rPr>
                <w:noProof/>
              </w:rPr>
              <w:drawing>
                <wp:inline distT="0" distB="0" distL="0" distR="0" wp14:anchorId="7E850608" wp14:editId="52CB161F">
                  <wp:extent cx="2412000" cy="1656000"/>
                  <wp:effectExtent l="0" t="0" r="1270" b="0"/>
                  <wp:docPr id="2" name="Grafik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25E6DE53" w14:textId="02EEA8B7" w:rsidR="00C91EA7" w:rsidRDefault="003B5876" w:rsidP="0010154D">
            <w:r>
              <w:rPr>
                <w:noProof/>
              </w:rPr>
              <w:drawing>
                <wp:inline distT="0" distB="0" distL="0" distR="0" wp14:anchorId="0CA09C8C" wp14:editId="351C6A9F">
                  <wp:extent cx="2412000" cy="1656000"/>
                  <wp:effectExtent l="0" t="0" r="1270" b="0"/>
                  <wp:docPr id="7" name="Grafik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010470A3" w14:textId="736BB668" w:rsidR="00A06FF8" w:rsidRDefault="00D342FE" w:rsidP="00F2092D">
      <w:pPr>
        <w:jc w:val="both"/>
      </w:pPr>
      <w:del w:id="53" w:author="Matteo Braendli" w:date="2019-12-11T21:18:00Z">
        <w:r w:rsidDel="0081355F">
          <w:delText xml:space="preserve">Unfortunately, we didn’t have much success by increasing the goal to 512. </w:delText>
        </w:r>
      </w:del>
      <w:r>
        <w:t>The model never reached this value and therefore the winning statistic d</w:t>
      </w:r>
      <w:r w:rsidR="00592B1B">
        <w:t>idn</w:t>
      </w:r>
      <w:r>
        <w:t>’t make any sense</w:t>
      </w:r>
      <w:r w:rsidR="0089699C">
        <w:t xml:space="preserve"> in this </w:t>
      </w:r>
      <w:r w:rsidR="009E2875">
        <w:t>test-run</w:t>
      </w:r>
      <w:r>
        <w:t>.</w:t>
      </w:r>
      <w:r w:rsidR="003508F1">
        <w:t xml:space="preserve"> The maximal value from this </w:t>
      </w:r>
      <w:r w:rsidR="009E2875">
        <w:t>test-run</w:t>
      </w:r>
      <w:r w:rsidR="003508F1">
        <w:t xml:space="preserve"> was 256.</w:t>
      </w:r>
      <w:r>
        <w:t xml:space="preserve"> </w:t>
      </w:r>
      <w:r w:rsidR="00A06FF8">
        <w:t>In our opinion</w:t>
      </w:r>
      <w:r w:rsidR="00D45039">
        <w:t>,</w:t>
      </w:r>
      <w:r w:rsidR="00A06FF8">
        <w:t xml:space="preserve"> the </w:t>
      </w:r>
      <w:r w:rsidR="00A06FF8" w:rsidRPr="00D45039">
        <w:rPr>
          <w:i/>
          <w:iCs/>
        </w:rPr>
        <w:t xml:space="preserve">graph with the average of rewards </w:t>
      </w:r>
      <w:r w:rsidR="00A06FF8">
        <w:t xml:space="preserve">is a suited graph to </w:t>
      </w:r>
      <w:del w:id="54" w:author="Matteo Braendli" w:date="2019-12-11T21:19:00Z">
        <w:r w:rsidR="00A06FF8" w:rsidDel="004543F9">
          <w:delText>measure how well the model is able to learn</w:delText>
        </w:r>
      </w:del>
      <w:ins w:id="55" w:author="Matteo Braendli" w:date="2019-12-11T21:19:00Z">
        <w:r w:rsidR="004543F9">
          <w:t>visualize the progress of the network</w:t>
        </w:r>
        <w:r w:rsidR="00927B8C">
          <w:t>,</w:t>
        </w:r>
      </w:ins>
      <w:del w:id="56" w:author="Matteo Braendli" w:date="2019-12-11T21:19:00Z">
        <w:r w:rsidR="00A06FF8" w:rsidDel="00927B8C">
          <w:delText>,</w:delText>
        </w:r>
      </w:del>
      <w:r w:rsidR="00A06FF8">
        <w:t xml:space="preserve"> especially the slope of the graph</w:t>
      </w:r>
      <w:ins w:id="57" w:author="Matteo Braendli" w:date="2019-12-11T21:19:00Z">
        <w:r w:rsidR="00927B8C">
          <w:t xml:space="preserve"> and the</w:t>
        </w:r>
      </w:ins>
      <w:ins w:id="58" w:author="Matteo Braendli" w:date="2019-12-11T21:20:00Z">
        <w:r w:rsidR="00A3316A">
          <w:t xml:space="preserve"> average</w:t>
        </w:r>
        <w:r w:rsidR="0038524A">
          <w:t xml:space="preserve"> reward increase </w:t>
        </w:r>
      </w:ins>
      <w:ins w:id="59" w:author="Matteo Braendli" w:date="2019-12-11T21:28:00Z">
        <w:r w:rsidR="00B4269C">
          <w:t xml:space="preserve">to </w:t>
        </w:r>
        <w:r w:rsidR="0090441F">
          <w:t xml:space="preserve">975.93 </w:t>
        </w:r>
      </w:ins>
      <w:ins w:id="60" w:author="Matteo Braendli" w:date="2019-12-11T21:20:00Z">
        <w:r w:rsidR="0038524A">
          <w:t>suggest faster learning</w:t>
        </w:r>
      </w:ins>
      <w:del w:id="61" w:author="Matteo Braendli" w:date="2019-12-11T21:20:00Z">
        <w:r w:rsidR="00D45039" w:rsidDel="0038524A">
          <w:delText xml:space="preserve"> shows that the learning effect is increasing</w:delText>
        </w:r>
      </w:del>
      <w:r w:rsidR="00A06FF8">
        <w:t>.</w:t>
      </w:r>
      <w:r w:rsidR="00F2092D">
        <w:t xml:space="preserve"> The regression line of the figure </w:t>
      </w:r>
      <w:r w:rsidR="00F2092D" w:rsidRPr="00F2092D">
        <w:rPr>
          <w:i/>
          <w:iCs/>
        </w:rPr>
        <w:t>average of maximal values</w:t>
      </w:r>
      <w:r w:rsidR="00F2092D">
        <w:rPr>
          <w:i/>
          <w:iCs/>
        </w:rPr>
        <w:t xml:space="preserve"> </w:t>
      </w:r>
      <w:r w:rsidR="00F2092D">
        <w:t>shows a constant line.</w:t>
      </w:r>
      <w:del w:id="62" w:author="Matteo Braendli" w:date="2019-12-12T10:41:00Z">
        <w:r w:rsidR="00F2092D" w:rsidDel="00C238E2">
          <w:delText xml:space="preserve"> </w:delText>
        </w:r>
      </w:del>
    </w:p>
    <w:p w14:paraId="215FA80B" w14:textId="2A3A2ACA" w:rsidR="0010154D" w:rsidRDefault="00A06FF8" w:rsidP="00A06FF8">
      <w:pPr>
        <w:spacing w:before="120" w:after="240"/>
        <w:jc w:val="both"/>
      </w:pPr>
      <w:r>
        <w:t xml:space="preserve">In our third </w:t>
      </w:r>
      <w:r w:rsidR="009E2875">
        <w:t>test-run</w:t>
      </w:r>
      <w:r w:rsidR="008F08B9">
        <w:t>,</w:t>
      </w:r>
      <w:r>
        <w:t xml:space="preserve"> we increased our alpha to 0.3. Therefore, we wanted to explore </w:t>
      </w:r>
      <w:r w:rsidR="00C331CC">
        <w:t xml:space="preserve">the trade-off of </w:t>
      </w:r>
      <w:r w:rsidR="0026298C">
        <w:t xml:space="preserve">a </w:t>
      </w:r>
      <w:r w:rsidR="00C331CC">
        <w:t>higher or lower</w:t>
      </w:r>
      <w:r>
        <w:t xml:space="preserve"> learning rate. W</w:t>
      </w:r>
      <w:r w:rsidR="00C331CC">
        <w:t>e</w:t>
      </w:r>
      <w:r>
        <w:t xml:space="preserve"> have decreased the goal back to 256 to have a better view on how </w:t>
      </w:r>
      <w:proofErr w:type="spellStart"/>
      <w:r>
        <w:t>t</w:t>
      </w:r>
      <w:proofErr w:type="spellEnd"/>
      <w:r w:rsidR="00C331CC">
        <w:t xml:space="preserve"> </w:t>
      </w:r>
      <w:r>
        <w:t xml:space="preserve">how often </w:t>
      </w:r>
      <w:r w:rsidR="0026298C">
        <w:t>t</w:t>
      </w:r>
      <w:r>
        <w:t xml:space="preserve">he </w:t>
      </w:r>
      <w:r w:rsidR="0026298C">
        <w:t xml:space="preserve">model </w:t>
      </w:r>
      <w:r>
        <w:t xml:space="preserve">reaches the goal. Due to runtime time restriction, we weren’t able to </w:t>
      </w:r>
      <w:del w:id="63" w:author="Matteo Braendli" w:date="2019-12-11T21:22:00Z">
        <w:r w:rsidDel="00F52089">
          <w:delText>increase the episode</w:delText>
        </w:r>
        <w:r w:rsidR="00560495" w:rsidDel="00F52089">
          <w:delText>s</w:delText>
        </w:r>
        <w:r w:rsidDel="00F52089">
          <w:delText xml:space="preserve"> to an amount, which reaches constantly 512.</w:delText>
        </w:r>
      </w:del>
      <w:ins w:id="64" w:author="Matteo Braendli" w:date="2019-12-11T21:22:00Z">
        <w:r w:rsidR="00F52089">
          <w:t xml:space="preserve">able to </w:t>
        </w:r>
        <w:r w:rsidR="00A73F15">
          <w:t xml:space="preserve">reach 512 </w:t>
        </w:r>
      </w:ins>
      <w:ins w:id="65" w:author="Matteo Braendli" w:date="2019-12-11T21:23:00Z">
        <w:r w:rsidR="00A73F15">
          <w:t xml:space="preserve">often enough for meaningful </w:t>
        </w:r>
        <w:r w:rsidR="007454F7">
          <w:t>interpretations.</w:t>
        </w:r>
      </w:ins>
      <w:r>
        <w:t xml:space="preserve">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35796" w14:paraId="25DE8A38" w14:textId="77777777" w:rsidTr="00535796">
        <w:trPr>
          <w:jc w:val="center"/>
        </w:trPr>
        <w:tc>
          <w:tcPr>
            <w:tcW w:w="4528" w:type="dxa"/>
          </w:tcPr>
          <w:p w14:paraId="4A283874" w14:textId="51348E2E" w:rsidR="00535796" w:rsidRDefault="00535796" w:rsidP="00A06FF8">
            <w:pPr>
              <w:spacing w:before="120"/>
              <w:jc w:val="both"/>
            </w:pPr>
            <w:r>
              <w:rPr>
                <w:noProof/>
              </w:rPr>
              <w:drawing>
                <wp:inline distT="0" distB="0" distL="0" distR="0" wp14:anchorId="6184CDC5" wp14:editId="3B544079">
                  <wp:extent cx="2412000" cy="1656000"/>
                  <wp:effectExtent l="0" t="0" r="1270" b="0"/>
                  <wp:docPr id="21" name="Grafik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428" t="307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040A9ABA" w14:textId="2E48EBED" w:rsidR="00535796" w:rsidRDefault="00535796" w:rsidP="00A06FF8">
            <w:pPr>
              <w:spacing w:before="120"/>
              <w:jc w:val="both"/>
            </w:pPr>
            <w:r>
              <w:rPr>
                <w:noProof/>
              </w:rPr>
              <w:drawing>
                <wp:inline distT="0" distB="0" distL="0" distR="0" wp14:anchorId="5BFF89D5" wp14:editId="18D1180E">
                  <wp:extent cx="2412000" cy="1656000"/>
                  <wp:effectExtent l="0" t="0" r="1270" b="0"/>
                  <wp:docPr id="22" name="Grafik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l="-927" t="513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199FC9C" w14:textId="77777777" w:rsidR="00C238E2" w:rsidRDefault="00535796" w:rsidP="00C238E2">
      <w:pPr>
        <w:jc w:val="both"/>
        <w:rPr>
          <w:ins w:id="66" w:author="Matteo Braendli" w:date="2019-12-12T10:41:00Z"/>
        </w:rPr>
      </w:pPr>
      <w:r>
        <w:t>An increase of the learning rate to 0.3 had an enormous impact on the slope of the average rewards graph. On average the reward increases per batch by over 3 units.</w:t>
      </w:r>
      <w:ins w:id="67" w:author="Matteo Braendli" w:date="2019-12-11T21:25:00Z">
        <w:r w:rsidR="00716180">
          <w:t xml:space="preserve"> Overall average</w:t>
        </w:r>
        <w:r w:rsidR="00877473">
          <w:t xml:space="preserve"> 1057.52</w:t>
        </w:r>
        <w:r w:rsidR="00781FD8">
          <w:t xml:space="preserve">. </w:t>
        </w:r>
      </w:ins>
      <w:r>
        <w:t xml:space="preserve"> This is an increase of over 100% compared to the graph with a learning rate of 0.</w:t>
      </w:r>
      <w:r w:rsidR="0045076B">
        <w:t>1. We also</w:t>
      </w:r>
      <w:r w:rsidR="00C331CC">
        <w:t xml:space="preserve"> see</w:t>
      </w:r>
      <w:r w:rsidR="0045076B">
        <w:t xml:space="preserve"> an increase of the percentual win rate over the batches. The maximal value, which was achieved by the model was 256.</w:t>
      </w:r>
      <w:r w:rsidR="0045076B" w:rsidRPr="00F30505">
        <w:t xml:space="preserve"> </w:t>
      </w:r>
    </w:p>
    <w:p w14:paraId="266EE362" w14:textId="2B7CAC10" w:rsidR="002F3708" w:rsidDel="003A4ACD" w:rsidRDefault="002F3708" w:rsidP="00DB40C1">
      <w:pPr>
        <w:jc w:val="both"/>
        <w:rPr>
          <w:del w:id="68" w:author="Matteo Braendli" w:date="2019-12-12T10:41:00Z"/>
        </w:rPr>
      </w:pPr>
    </w:p>
    <w:p w14:paraId="6EF9C4CD" w14:textId="68E1AEE9" w:rsidR="002F3708" w:rsidDel="00C238E2" w:rsidRDefault="002F3708" w:rsidP="00DB40C1">
      <w:pPr>
        <w:jc w:val="both"/>
        <w:rPr>
          <w:del w:id="69" w:author="Matteo Braendli" w:date="2019-12-12T10:41:00Z"/>
        </w:rPr>
      </w:pPr>
    </w:p>
    <w:p w14:paraId="2C01811F" w14:textId="0715EB8A" w:rsidR="001F0118" w:rsidRPr="002F3708" w:rsidRDefault="006D1A70" w:rsidP="00DB40C1">
      <w:pPr>
        <w:jc w:val="both"/>
        <w:rPr>
          <w:highlight w:val="yellow"/>
        </w:rPr>
      </w:pPr>
      <w:r>
        <w:t xml:space="preserve">In the fourth </w:t>
      </w:r>
      <w:r w:rsidR="009E2875">
        <w:t>test-run</w:t>
      </w:r>
      <w:r>
        <w:t xml:space="preserve"> we decreased again the learning rate to 0.01 to verify our hypothesis, that the scope of the reward graph will decrease, if we decrease our alpha. </w:t>
      </w:r>
      <w:r w:rsidR="004202C5">
        <w:t>There was</w:t>
      </w:r>
      <w:r>
        <w:t xml:space="preserve"> an additional </w:t>
      </w:r>
      <w:r w:rsidR="004202C5">
        <w:t>exception</w:t>
      </w:r>
      <w:r>
        <w:t xml:space="preserve">, </w:t>
      </w:r>
      <w:r w:rsidR="004202C5">
        <w:t>as we were</w:t>
      </w:r>
      <w:r>
        <w:t xml:space="preserve"> running only 4000 episodes instead of 5000. All the other parameters </w:t>
      </w:r>
      <w:r w:rsidR="004202C5">
        <w:t>stayed</w:t>
      </w:r>
      <w:r>
        <w:t xml:space="preserve"> the same.</w:t>
      </w:r>
      <w:r w:rsidR="00F30505">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B40C1" w14:paraId="4FBC14F8" w14:textId="77777777" w:rsidTr="00DB40C1">
        <w:tc>
          <w:tcPr>
            <w:tcW w:w="4528" w:type="dxa"/>
          </w:tcPr>
          <w:p w14:paraId="07C5E756" w14:textId="44431478" w:rsidR="00DB40C1" w:rsidRDefault="00DB40C1" w:rsidP="00DB40C1">
            <w:pPr>
              <w:jc w:val="both"/>
            </w:pPr>
            <w:r>
              <w:rPr>
                <w:noProof/>
              </w:rPr>
              <w:lastRenderedPageBreak/>
              <w:drawing>
                <wp:inline distT="0" distB="0" distL="0" distR="0" wp14:anchorId="7090C433" wp14:editId="4FA2864F">
                  <wp:extent cx="2412000" cy="1656000"/>
                  <wp:effectExtent l="0" t="0" r="1270" b="0"/>
                  <wp:docPr id="26" name="Grafik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a:extLst>
                              <a:ext uri="{28A0092B-C50C-407E-A947-70E740481C1C}">
                                <a14:useLocalDpi xmlns:a14="http://schemas.microsoft.com/office/drawing/2010/main" val="0"/>
                              </a:ext>
                            </a:extLst>
                          </a:blip>
                          <a:srcRect b="3752"/>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4E4888FC" w14:textId="14C0CEB5" w:rsidR="00DB40C1" w:rsidRDefault="00DB40C1" w:rsidP="00DB40C1">
            <w:pPr>
              <w:jc w:val="both"/>
            </w:pPr>
            <w:r>
              <w:rPr>
                <w:noProof/>
              </w:rPr>
              <w:drawing>
                <wp:inline distT="0" distB="0" distL="0" distR="0" wp14:anchorId="4219143D" wp14:editId="26478120">
                  <wp:extent cx="2412000" cy="1656000"/>
                  <wp:effectExtent l="0" t="0" r="1270" b="0"/>
                  <wp:docPr id="27" name="Grafik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9">
                            <a:extLst>
                              <a:ext uri="{28A0092B-C50C-407E-A947-70E740481C1C}">
                                <a14:useLocalDpi xmlns:a14="http://schemas.microsoft.com/office/drawing/2010/main" val="0"/>
                              </a:ext>
                            </a:extLst>
                          </a:blip>
                          <a:srcRect t="1446" b="-1"/>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8EDC7CE" w14:textId="3C9A7353" w:rsidR="00DB40C1" w:rsidRDefault="003E335C" w:rsidP="006C195A">
      <w:pPr>
        <w:spacing w:after="120"/>
        <w:jc w:val="both"/>
      </w:pPr>
      <w:del w:id="70" w:author="Matteo Braendli" w:date="2019-12-11T21:13:00Z">
        <w:r w:rsidDel="00FD5457">
          <w:delText xml:space="preserve">As we </w:delText>
        </w:r>
        <w:r w:rsidR="00133438" w:rsidDel="00FD5457">
          <w:delText xml:space="preserve">have </w:delText>
        </w:r>
        <w:r w:rsidDel="00FD5457">
          <w:delText>expected</w:delText>
        </w:r>
        <w:r w:rsidR="00133438" w:rsidDel="00FD5457">
          <w:delText>,</w:delText>
        </w:r>
        <w:r w:rsidDel="00FD5457">
          <w:delText xml:space="preserve"> the</w:delText>
        </w:r>
      </w:del>
      <w:ins w:id="71" w:author="Matteo Braendli" w:date="2019-12-11T21:13:00Z">
        <w:r w:rsidR="00FD5457">
          <w:t>The</w:t>
        </w:r>
      </w:ins>
      <w:r>
        <w:t xml:space="preserve"> slope of the reward graph decreased</w:t>
      </w:r>
      <w:r w:rsidR="00B83A79">
        <w:t xml:space="preserve"> in comparison to the third test-run</w:t>
      </w:r>
      <w:r w:rsidR="006C195A">
        <w:t xml:space="preserve"> due to</w:t>
      </w:r>
      <w:r>
        <w:t xml:space="preserve"> a</w:t>
      </w:r>
      <w:r w:rsidR="006C195A">
        <w:t xml:space="preserve"> lower</w:t>
      </w:r>
      <w:r>
        <w:t xml:space="preserve"> learning rate </w:t>
      </w:r>
      <w:del w:id="72" w:author="Matteo Braendli" w:date="2019-12-11T21:13:00Z">
        <w:r w:rsidR="006C195A" w:rsidDel="00395AEC">
          <w:delText>and a</w:delText>
        </w:r>
      </w:del>
      <w:ins w:id="73" w:author="Matteo Braendli" w:date="2019-12-11T21:13:00Z">
        <w:r w:rsidR="00395AEC">
          <w:t xml:space="preserve">possibly driven by further reduction of the already limited </w:t>
        </w:r>
      </w:ins>
      <w:del w:id="74" w:author="Matteo Braendli" w:date="2019-12-11T21:13:00Z">
        <w:r w:rsidR="006C195A" w:rsidDel="00287664">
          <w:delText xml:space="preserve"> lower range of episod</w:delText>
        </w:r>
      </w:del>
      <w:ins w:id="75" w:author="Matteo Braendli" w:date="2019-12-11T21:13:00Z">
        <w:r w:rsidR="00287664">
          <w:t>episodes</w:t>
        </w:r>
      </w:ins>
      <w:del w:id="76" w:author="Matteo Braendli" w:date="2019-12-11T21:13:00Z">
        <w:r w:rsidR="006C195A" w:rsidDel="00287664">
          <w:delText>es</w:delText>
        </w:r>
      </w:del>
      <w:r w:rsidR="006C195A">
        <w:t>.</w:t>
      </w:r>
      <w:r>
        <w:t xml:space="preserve"> </w:t>
      </w:r>
      <w:r w:rsidR="006C195A">
        <w:t xml:space="preserve">Also, the slope of the winning statistic is 3 times smaller than in the previous </w:t>
      </w:r>
      <w:r w:rsidR="009E2875">
        <w:t>test-run</w:t>
      </w:r>
      <w:r w:rsidR="006C195A">
        <w:t>.</w:t>
      </w:r>
      <w:r w:rsidR="005E525A">
        <w:t xml:space="preserve"> The maximal value, which was achieved in this </w:t>
      </w:r>
      <w:r w:rsidR="009E2875">
        <w:t>test-run</w:t>
      </w:r>
      <w:r w:rsidR="005E525A">
        <w:t xml:space="preserve"> was </w:t>
      </w:r>
      <w:del w:id="77" w:author="Matteo Braendli" w:date="2019-12-11T21:12:00Z">
        <w:r w:rsidR="005E525A" w:rsidDel="0097347C">
          <w:delText xml:space="preserve">as expected </w:delText>
        </w:r>
      </w:del>
      <w:r w:rsidR="005E525A">
        <w:t xml:space="preserve">256, because, it performs worse than in the previous </w:t>
      </w:r>
      <w:r w:rsidR="009E2875">
        <w:t>test-run</w:t>
      </w:r>
      <w:r w:rsidR="005E525A">
        <w:t>.</w:t>
      </w:r>
    </w:p>
    <w:p w14:paraId="13D98CC7" w14:textId="7DBE83FF" w:rsidR="006C195A" w:rsidRDefault="005E525A" w:rsidP="00A73D3E">
      <w:pPr>
        <w:spacing w:after="240"/>
        <w:jc w:val="both"/>
      </w:pPr>
      <w:r>
        <w:t xml:space="preserve">In the fifth </w:t>
      </w:r>
      <w:r w:rsidR="009E2875">
        <w:t>test-run</w:t>
      </w:r>
      <w:r>
        <w:t xml:space="preserve">, we once again increased the learning rate alpha to 0.5. </w:t>
      </w:r>
      <w:r w:rsidR="00D83129">
        <w:t xml:space="preserve">The maximal value of the </w:t>
      </w:r>
      <w:r w:rsidR="009E2875">
        <w:t>test-run</w:t>
      </w:r>
      <w:r w:rsidR="00D83129">
        <w:t xml:space="preserve"> was still 256.</w:t>
      </w:r>
      <w:r>
        <w:t>We expect to have a higher slope in the rewards graph and therefore to have the best possible result so far.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E525A" w14:paraId="51F5F961" w14:textId="77777777" w:rsidTr="004C72A5">
        <w:tc>
          <w:tcPr>
            <w:tcW w:w="4528" w:type="dxa"/>
          </w:tcPr>
          <w:p w14:paraId="51CF57BE" w14:textId="3E868F5A" w:rsidR="005E525A" w:rsidRDefault="00E41B8C" w:rsidP="005E525A">
            <w:r>
              <w:rPr>
                <w:noProof/>
              </w:rPr>
              <w:drawing>
                <wp:inline distT="0" distB="0" distL="0" distR="0" wp14:anchorId="555AD19C" wp14:editId="63FBA2B2">
                  <wp:extent cx="2412000" cy="1656000"/>
                  <wp:effectExtent l="0" t="0" r="1270" b="0"/>
                  <wp:docPr id="28" name="Grafik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1A65E459" w14:textId="76E09639" w:rsidR="005E525A" w:rsidRDefault="00E41B8C" w:rsidP="005E525A">
            <w:r>
              <w:rPr>
                <w:noProof/>
              </w:rPr>
              <w:drawing>
                <wp:inline distT="0" distB="0" distL="0" distR="0" wp14:anchorId="20F009E3" wp14:editId="70812F9F">
                  <wp:extent cx="2412000" cy="1656000"/>
                  <wp:effectExtent l="0" t="0" r="1270" b="0"/>
                  <wp:docPr id="29" name="Grafik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7459B633" w14:textId="3DC851FE" w:rsidR="005E525A" w:rsidRDefault="003A6B5A" w:rsidP="00A73D3E">
      <w:pPr>
        <w:jc w:val="both"/>
      </w:pPr>
      <w:r>
        <w:t xml:space="preserve">As expected, this </w:t>
      </w:r>
      <w:r w:rsidR="009E2875">
        <w:t>test-run</w:t>
      </w:r>
      <w:r>
        <w:t xml:space="preserve"> outperformed all the previous </w:t>
      </w:r>
      <w:r w:rsidR="009E2875">
        <w:t>test-run</w:t>
      </w:r>
      <w:r>
        <w:t xml:space="preserve">s. The slope of the reward graph is </w:t>
      </w:r>
      <w:del w:id="78" w:author="Matteo Braendli" w:date="2019-12-11T15:11:00Z">
        <w:r w:rsidDel="00B82B7B">
          <w:delText xml:space="preserve">really </w:delText>
        </w:r>
        <w:r w:rsidR="00766F5E" w:rsidDel="00B82B7B">
          <w:delText>high</w:delText>
        </w:r>
      </w:del>
      <w:ins w:id="79" w:author="Matteo Braendli" w:date="2019-12-11T15:11:00Z">
        <w:r w:rsidR="00B82B7B">
          <w:t>quite steep</w:t>
        </w:r>
      </w:ins>
      <w:r w:rsidR="00766F5E">
        <w:t>,</w:t>
      </w:r>
      <w:r>
        <w:t xml:space="preserve"> and you could even see a positive correlation between the batches and the reward without a regression line.</w:t>
      </w:r>
      <w:r w:rsidR="00D60EF4">
        <w:t xml:space="preserve"> </w:t>
      </w:r>
      <w:r w:rsidR="00F30505">
        <w:t>The reward increases per batch on average by 5 units.</w:t>
      </w:r>
    </w:p>
    <w:p w14:paraId="1BAD6521" w14:textId="2328470E" w:rsidR="00633A6F" w:rsidRDefault="00633A6F" w:rsidP="00633A6F">
      <w:pPr>
        <w:pStyle w:val="berschrift3"/>
      </w:pPr>
      <w:bookmarkStart w:id="80" w:name="_Toc26966749"/>
      <w:bookmarkStart w:id="81" w:name="_Toc27053261"/>
      <w:r>
        <w:t>1.2.</w:t>
      </w:r>
      <w:r w:rsidR="00CE0E33">
        <w:t>2</w:t>
      </w:r>
      <w:r>
        <w:t xml:space="preserve"> </w:t>
      </w:r>
      <w:r w:rsidR="000C4953">
        <w:t>Q-</w:t>
      </w:r>
      <w:del w:id="82" w:author="Matteo Braendli" w:date="2019-12-12T12:33:00Z">
        <w:r w:rsidR="000C4953" w:rsidDel="00082170">
          <w:delText>l</w:delText>
        </w:r>
      </w:del>
      <w:ins w:id="83" w:author="Matteo Braendli" w:date="2019-12-12T12:33:00Z">
        <w:r w:rsidR="00082170">
          <w:t>L</w:t>
        </w:r>
      </w:ins>
      <w:r w:rsidR="000C4953">
        <w:t xml:space="preserve">earning </w:t>
      </w:r>
      <w:r>
        <w:t>test series</w:t>
      </w:r>
      <w:r w:rsidR="00CE0E33">
        <w:t xml:space="preserve">: </w:t>
      </w:r>
      <w:r w:rsidR="00BA07AC">
        <w:t>experimental design</w:t>
      </w:r>
      <w:r w:rsidR="00D07997">
        <w:t xml:space="preserve"> &amp; results</w:t>
      </w:r>
      <w:bookmarkEnd w:id="80"/>
      <w:bookmarkEnd w:id="81"/>
    </w:p>
    <w:p w14:paraId="4B384E7B" w14:textId="77777777" w:rsidR="00151EDA" w:rsidRDefault="0057670A" w:rsidP="00A73D3E">
      <w:pPr>
        <w:jc w:val="both"/>
      </w:pPr>
      <w:r>
        <w:t xml:space="preserve">In the </w:t>
      </w:r>
      <w:proofErr w:type="spellStart"/>
      <w:r w:rsidR="00F239AA">
        <w:t>github</w:t>
      </w:r>
      <w:proofErr w:type="spellEnd"/>
      <w:r w:rsidR="00F239AA">
        <w:t xml:space="preserve"> folder Q learning you will find </w:t>
      </w:r>
      <w:r w:rsidR="00FD013C">
        <w:t>6 specifications</w:t>
      </w:r>
      <w:r w:rsidR="00DB2A66">
        <w:t>, varying along two dimensions</w:t>
      </w:r>
      <w:r w:rsidR="00151EDA">
        <w:t>.</w:t>
      </w:r>
    </w:p>
    <w:p w14:paraId="42A2E587" w14:textId="2B3D02C3" w:rsidR="007758F3" w:rsidRDefault="00151EDA" w:rsidP="007758F3">
      <w:pPr>
        <w:spacing w:after="120"/>
        <w:jc w:val="both"/>
        <w:rPr>
          <w:ins w:id="84" w:author="Matteo Braendli" w:date="2019-12-12T09:36:00Z"/>
        </w:rPr>
      </w:pPr>
      <w:r>
        <w:t xml:space="preserve">There are two epsilon </w:t>
      </w:r>
      <w:r w:rsidR="009272CE">
        <w:t>schemes</w:t>
      </w:r>
      <w:r w:rsidR="000A481F">
        <w:t>; whereas</w:t>
      </w:r>
      <w:r w:rsidR="009272CE">
        <w:t xml:space="preserve"> one is a monotonously linearly decreasing epsilon, </w:t>
      </w:r>
      <w:r w:rsidR="00DF1BF4">
        <w:t>floored at 0.</w:t>
      </w:r>
      <w:r w:rsidR="00721E97">
        <w:t>0</w:t>
      </w:r>
      <w:r w:rsidR="00DA3033">
        <w:t>1</w:t>
      </w:r>
      <w:r w:rsidR="000A481F">
        <w:t xml:space="preserve"> the other scheme </w:t>
      </w:r>
      <w:r w:rsidR="00224ECA">
        <w:t>is a discontinuous epsilon development</w:t>
      </w:r>
      <w:r w:rsidR="008504E0">
        <w:t xml:space="preserve"> with </w:t>
      </w:r>
      <w:r w:rsidR="00662E97">
        <w:t xml:space="preserve">multiple </w:t>
      </w:r>
      <w:del w:id="85" w:author="Matteo Braendli" w:date="2019-12-12T10:00:00Z">
        <w:r w:rsidR="008504E0" w:rsidDel="007B72A3">
          <w:delText xml:space="preserve">resets </w:delText>
        </w:r>
      </w:del>
      <w:ins w:id="86" w:author="Matteo Braendli" w:date="2019-12-12T10:00:00Z">
        <w:r w:rsidR="007B72A3">
          <w:t xml:space="preserve">discontinuous jumps </w:t>
        </w:r>
      </w:ins>
      <w:r w:rsidR="008504E0">
        <w:t xml:space="preserve">of </w:t>
      </w:r>
      <w:r w:rsidR="00662E97">
        <w:t>epsilon to a higher level. This should reduce the risk of ending up at a non-optimal solution</w:t>
      </w:r>
      <w:ins w:id="87" w:author="Matteo Braendli" w:date="2019-12-12T10:01:00Z">
        <w:r w:rsidR="007B72A3">
          <w:t xml:space="preserve"> by </w:t>
        </w:r>
        <w:r w:rsidR="004D0156">
          <w:t>continuously varying exploration and exploitation</w:t>
        </w:r>
      </w:ins>
      <w:r w:rsidR="00662E97">
        <w:t>.</w:t>
      </w:r>
      <w:r w:rsidR="00361D1B">
        <w:t xml:space="preserve"> The other varying dimension are the alphas, chosen at 0.1, 0.5 and 0.8. </w:t>
      </w:r>
      <w:del w:id="88" w:author="Matteo Braendli" w:date="2019-12-11T21:09:00Z">
        <w:r w:rsidR="00361D1B" w:rsidDel="003214F5">
          <w:delText xml:space="preserve">Thus there </w:delText>
        </w:r>
      </w:del>
      <w:del w:id="89" w:author="Matteo Braendli" w:date="2019-12-12T10:38:00Z">
        <w:r w:rsidR="00361D1B" w:rsidDel="00B93527">
          <w:delText>are 2x3=6 specifications for testing an</w:delText>
        </w:r>
        <w:r w:rsidR="005770D3" w:rsidDel="00B93527">
          <w:delText>d</w:delText>
        </w:r>
        <w:r w:rsidR="00361D1B" w:rsidDel="00B93527">
          <w:delText xml:space="preserve"> comparison.</w:delText>
        </w:r>
        <w:r w:rsidR="00437BD1" w:rsidDel="00B93527">
          <w:delText xml:space="preserve"> </w:delText>
        </w:r>
      </w:del>
      <w:r w:rsidR="00437BD1">
        <w:t>After 5000 training episode</w:t>
      </w:r>
      <w:r w:rsidR="00E83FA1">
        <w:t xml:space="preserve">s, </w:t>
      </w:r>
      <w:r w:rsidR="00913493">
        <w:t>there are performance tests with 500 e</w:t>
      </w:r>
      <w:del w:id="90" w:author="Matteo Braendli" w:date="2019-12-12T09:31:00Z">
        <w:r w:rsidR="00913493" w:rsidDel="00537B3A">
          <w:delText>p</w:delText>
        </w:r>
      </w:del>
      <w:del w:id="91" w:author="Matteo Braendli" w:date="2019-12-12T09:25:00Z">
        <w:r w:rsidR="00913493" w:rsidDel="00AA1C13">
          <w:delText>s</w:delText>
        </w:r>
      </w:del>
      <w:ins w:id="92" w:author="Matteo Braendli" w:date="2019-12-12T09:25:00Z">
        <w:r w:rsidR="00AA1C13">
          <w:t>pis</w:t>
        </w:r>
      </w:ins>
      <w:del w:id="93" w:author="Matteo Braendli" w:date="2019-12-12T09:25:00Z">
        <w:r w:rsidR="00913493" w:rsidDel="00AA1C13">
          <w:delText>i</w:delText>
        </w:r>
      </w:del>
      <w:r w:rsidR="00913493">
        <w:t>odes. Results are always expressed in percentiles, thus the average result over the percentiles (100 datapoints, in test mode 5 episodes are pooled to one datapoint</w:t>
      </w:r>
      <w:r w:rsidR="00F553DB">
        <w:t>)</w:t>
      </w:r>
      <w:ins w:id="94" w:author="Matteo Braendli" w:date="2019-12-12T09:26:00Z">
        <w:r w:rsidR="00D64362">
          <w:t>.</w:t>
        </w:r>
      </w:ins>
      <w:ins w:id="95" w:author="Matteo Braendli" w:date="2019-12-12T09:36:00Z">
        <w:r w:rsidR="007758F3" w:rsidRPr="007758F3">
          <w:t xml:space="preserve"> </w:t>
        </w:r>
      </w:ins>
    </w:p>
    <w:p w14:paraId="1406AC33" w14:textId="5257C3F8" w:rsidR="006D1A70" w:rsidRDefault="000F5FB3" w:rsidP="00A73D3E">
      <w:pPr>
        <w:jc w:val="both"/>
      </w:pPr>
      <w:ins w:id="96" w:author="Matteo Braendli" w:date="2019-12-12T09:26:00Z">
        <w:r>
          <w:t xml:space="preserve">As a comparison </w:t>
        </w:r>
      </w:ins>
      <w:ins w:id="97" w:author="Matteo Braendli" w:date="2019-12-12T09:27:00Z">
        <w:r w:rsidR="004F7DAD">
          <w:t>for the performance</w:t>
        </w:r>
        <w:r w:rsidR="000A4C70">
          <w:t xml:space="preserve"> metrics</w:t>
        </w:r>
        <w:r w:rsidR="004F7DAD">
          <w:t xml:space="preserve"> </w:t>
        </w:r>
      </w:ins>
      <w:ins w:id="98" w:author="Matteo Braendli" w:date="2019-12-12T09:26:00Z">
        <w:r>
          <w:t>we also specified 2 ra</w:t>
        </w:r>
      </w:ins>
      <w:ins w:id="99" w:author="Matteo Braendli" w:date="2019-12-12T09:27:00Z">
        <w:r w:rsidR="004F7DAD">
          <w:t>nd</w:t>
        </w:r>
      </w:ins>
      <w:ins w:id="100" w:author="Matteo Braendli" w:date="2019-12-12T09:26:00Z">
        <w:r>
          <w:t xml:space="preserve">om agents, that </w:t>
        </w:r>
      </w:ins>
      <w:ins w:id="101" w:author="Matteo Braendli" w:date="2019-12-12T09:27:00Z">
        <w:r w:rsidR="004F7DAD">
          <w:t>randomly chose an action at any point</w:t>
        </w:r>
        <w:r w:rsidR="000A4C70">
          <w:t xml:space="preserve"> </w:t>
        </w:r>
        <w:r w:rsidR="00691412">
          <w:t>for 5000 episodes. T</w:t>
        </w:r>
      </w:ins>
      <w:ins w:id="102" w:author="Matteo Braendli" w:date="2019-12-12T09:28:00Z">
        <w:r w:rsidR="00691412">
          <w:t xml:space="preserve">hose 2 agents still </w:t>
        </w:r>
        <w:r w:rsidR="006634D2">
          <w:t xml:space="preserve">perform tabular computations of </w:t>
        </w:r>
        <w:r w:rsidR="000B5890">
          <w:t>Q values</w:t>
        </w:r>
      </w:ins>
      <w:ins w:id="103" w:author="Matteo Braendli" w:date="2019-12-12T09:29:00Z">
        <w:r w:rsidR="000B5890">
          <w:t xml:space="preserve"> with alpha = </w:t>
        </w:r>
        <w:r w:rsidR="00E527CE">
          <w:t>0.5 and 0.8</w:t>
        </w:r>
        <w:r w:rsidR="00C67056">
          <w:t xml:space="preserve">. The performance of these </w:t>
        </w:r>
      </w:ins>
      <w:ins w:id="104" w:author="Matteo Braendli" w:date="2019-12-12T10:02:00Z">
        <w:r w:rsidR="004D0156">
          <w:t>are</w:t>
        </w:r>
      </w:ins>
      <w:ins w:id="105" w:author="Matteo Braendli" w:date="2019-12-12T09:29:00Z">
        <w:r w:rsidR="00C67056">
          <w:t xml:space="preserve"> </w:t>
        </w:r>
      </w:ins>
      <w:ins w:id="106" w:author="Matteo Braendli" w:date="2019-12-12T09:30:00Z">
        <w:r w:rsidR="00D40D53">
          <w:t>again tested for 500 episodes with epsilon=0. T</w:t>
        </w:r>
      </w:ins>
      <w:ins w:id="107" w:author="Matteo Braendli" w:date="2019-12-12T09:32:00Z">
        <w:r w:rsidR="00C2102D">
          <w:t>herefore,</w:t>
        </w:r>
      </w:ins>
      <w:ins w:id="108" w:author="Matteo Braendli" w:date="2019-12-12T09:30:00Z">
        <w:r w:rsidR="00D40D53">
          <w:t xml:space="preserve"> we can compare whether the other</w:t>
        </w:r>
        <w:r w:rsidR="00537B3A">
          <w:t xml:space="preserve"> </w:t>
        </w:r>
        <w:r w:rsidR="00D40D53">
          <w:t xml:space="preserve">parametrizations outperform </w:t>
        </w:r>
      </w:ins>
      <w:ins w:id="109" w:author="Matteo Braendli" w:date="2019-12-12T09:31:00Z">
        <w:r w:rsidR="00537B3A">
          <w:t>the one</w:t>
        </w:r>
        <w:r w:rsidR="004B2F38">
          <w:t xml:space="preserve">s </w:t>
        </w:r>
      </w:ins>
      <w:ins w:id="110" w:author="Matteo Braendli" w:date="2019-12-12T09:30:00Z">
        <w:r w:rsidR="00D40D53">
          <w:t>learning off a random agent</w:t>
        </w:r>
      </w:ins>
      <w:ins w:id="111" w:author="Matteo Braendli" w:date="2019-12-12T09:35:00Z">
        <w:r w:rsidR="003C2669">
          <w:t xml:space="preserve"> to evaluate the parame</w:t>
        </w:r>
      </w:ins>
      <w:ins w:id="112" w:author="Matteo Braendli" w:date="2019-12-12T09:36:00Z">
        <w:r w:rsidR="007758F3">
          <w:t>t</w:t>
        </w:r>
      </w:ins>
      <w:ins w:id="113" w:author="Matteo Braendli" w:date="2019-12-12T09:35:00Z">
        <w:r w:rsidR="003C2669">
          <w:t>rizations</w:t>
        </w:r>
      </w:ins>
      <w:ins w:id="114" w:author="Matteo Braendli" w:date="2019-12-12T09:36:00Z">
        <w:r w:rsidR="003C2669">
          <w:t>’ effectiveness</w:t>
        </w:r>
        <w:r w:rsidR="007758F3">
          <w:t>.</w:t>
        </w:r>
      </w:ins>
      <w:ins w:id="115" w:author="Matteo Braendli" w:date="2019-12-12T10:05:00Z">
        <w:r w:rsidR="004B4404">
          <w:t xml:space="preserve"> Thus, there are 2x3 +2*2=10</w:t>
        </w:r>
        <w:del w:id="116" w:author="Matteo Braendli" w:date="2019-12-12T10:04:00Z">
          <w:r w:rsidR="004B4404" w:rsidDel="001872A5">
            <w:delText>6</w:delText>
          </w:r>
        </w:del>
        <w:r w:rsidR="004B4404">
          <w:t xml:space="preserve">  specifications for testing and comparison.</w:t>
        </w:r>
      </w:ins>
    </w:p>
    <w:p w14:paraId="3C60F7A8" w14:textId="6F09B3EE" w:rsidR="00AB0694" w:rsidRDefault="00AB0694" w:rsidP="00A73D3E">
      <w:pPr>
        <w:jc w:val="both"/>
      </w:pPr>
    </w:p>
    <w:p w14:paraId="76CFD41F" w14:textId="727639BD" w:rsidR="00AB0694" w:rsidRDefault="002B039F" w:rsidP="00AB0694">
      <w:r>
        <w:lastRenderedPageBreak/>
        <w:t>Q</w:t>
      </w:r>
      <w:ins w:id="117" w:author="Matteo Braendli" w:date="2019-12-12T12:33:00Z">
        <w:r w:rsidR="00082170">
          <w:t>-L</w:t>
        </w:r>
      </w:ins>
      <w:del w:id="118" w:author="Matteo Braendli" w:date="2019-12-12T12:33:00Z">
        <w:r w:rsidDel="00082170">
          <w:delText xml:space="preserve"> l</w:delText>
        </w:r>
      </w:del>
      <w:r>
        <w:t>earning</w:t>
      </w:r>
      <w:r w:rsidR="00AB0694">
        <w:t xml:space="preserve"> summary table of parametrizations and main performance measures after 5000 training</w:t>
      </w:r>
      <w:ins w:id="119" w:author="Matteo Braendli" w:date="2019-12-11T15:07:00Z">
        <w:r w:rsidR="00A92DBE">
          <w:t xml:space="preserve"> episodes</w:t>
        </w:r>
      </w:ins>
      <w:r w:rsidR="009206A9">
        <w:rPr>
          <w:rStyle w:val="Funotenzeichen"/>
        </w:rPr>
        <w:footnoteReference w:id="1"/>
      </w:r>
      <w:ins w:id="131" w:author="Matteo Braendli" w:date="2019-12-12T09:53:00Z">
        <w:r w:rsidR="00471ED9">
          <w:t xml:space="preserve">. </w:t>
        </w:r>
      </w:ins>
      <w:ins w:id="132" w:author="Matteo Braendli" w:date="2019-12-12T09:54:00Z">
        <w:r w:rsidR="001307DC">
          <w:t>The random agent</w:t>
        </w:r>
        <w:r w:rsidR="00377897">
          <w:t>s</w:t>
        </w:r>
        <w:r w:rsidR="001307DC">
          <w:t xml:space="preserve">’ performance is measured </w:t>
        </w:r>
        <w:r w:rsidR="00377897">
          <w:t>from</w:t>
        </w:r>
        <w:r w:rsidR="001307DC">
          <w:t xml:space="preserve"> 5000 training episodes</w:t>
        </w:r>
        <w:r w:rsidR="00377897">
          <w:t>.</w:t>
        </w:r>
      </w:ins>
      <w:r w:rsidR="00AB0694">
        <w:t xml:space="preserve"> </w:t>
      </w:r>
    </w:p>
    <w:tbl>
      <w:tblPr>
        <w:tblStyle w:val="Tabellenraster"/>
        <w:tblW w:w="0" w:type="auto"/>
        <w:tblLook w:val="04A0" w:firstRow="1" w:lastRow="0" w:firstColumn="1" w:lastColumn="0" w:noHBand="0" w:noVBand="1"/>
      </w:tblPr>
      <w:tblGrid>
        <w:gridCol w:w="1809"/>
        <w:gridCol w:w="1817"/>
        <w:gridCol w:w="1810"/>
        <w:gridCol w:w="1809"/>
        <w:gridCol w:w="1811"/>
        <w:tblGridChange w:id="133">
          <w:tblGrid>
            <w:gridCol w:w="1809"/>
            <w:gridCol w:w="1817"/>
            <w:gridCol w:w="1810"/>
            <w:gridCol w:w="1809"/>
            <w:gridCol w:w="1811"/>
          </w:tblGrid>
        </w:tblGridChange>
      </w:tblGrid>
      <w:tr w:rsidR="00AB0694" w14:paraId="03CAEB70" w14:textId="77777777" w:rsidTr="00B710CC">
        <w:tc>
          <w:tcPr>
            <w:tcW w:w="1809" w:type="dxa"/>
          </w:tcPr>
          <w:p w14:paraId="1E0997EF" w14:textId="77777777" w:rsidR="00AB0694" w:rsidRDefault="00AB0694" w:rsidP="001F52CC">
            <w:r>
              <w:t>alpha</w:t>
            </w:r>
          </w:p>
        </w:tc>
        <w:tc>
          <w:tcPr>
            <w:tcW w:w="1817" w:type="dxa"/>
          </w:tcPr>
          <w:p w14:paraId="71166A3D" w14:textId="77777777" w:rsidR="00AB0694" w:rsidRDefault="00AB0694" w:rsidP="001F52CC">
            <w:r>
              <w:t>epsilon</w:t>
            </w:r>
          </w:p>
        </w:tc>
        <w:tc>
          <w:tcPr>
            <w:tcW w:w="1810" w:type="dxa"/>
          </w:tcPr>
          <w:p w14:paraId="03F68BC4" w14:textId="77777777" w:rsidR="00AB0694" w:rsidRDefault="00AB0694" w:rsidP="001F52CC">
            <w:r>
              <w:t>Win percentage</w:t>
            </w:r>
          </w:p>
        </w:tc>
        <w:tc>
          <w:tcPr>
            <w:tcW w:w="1809" w:type="dxa"/>
          </w:tcPr>
          <w:p w14:paraId="245C9D5F" w14:textId="77777777" w:rsidR="00AB0694" w:rsidRDefault="00AB0694" w:rsidP="001F52CC">
            <w:proofErr w:type="spellStart"/>
            <w:r>
              <w:t>Avg</w:t>
            </w:r>
            <w:proofErr w:type="spellEnd"/>
            <w:r>
              <w:t xml:space="preserve"> max tile</w:t>
            </w:r>
          </w:p>
        </w:tc>
        <w:tc>
          <w:tcPr>
            <w:tcW w:w="1811" w:type="dxa"/>
          </w:tcPr>
          <w:p w14:paraId="100DFDB6" w14:textId="77777777" w:rsidR="00AB0694" w:rsidRDefault="00AB0694" w:rsidP="001F52CC">
            <w:proofErr w:type="spellStart"/>
            <w:r>
              <w:t>Avg</w:t>
            </w:r>
            <w:proofErr w:type="spellEnd"/>
            <w:r>
              <w:t xml:space="preserve"> reward</w:t>
            </w:r>
          </w:p>
        </w:tc>
      </w:tr>
      <w:tr w:rsidR="004F17FE" w14:paraId="234165F8" w14:textId="77777777" w:rsidTr="00B710CC">
        <w:trPr>
          <w:ins w:id="134" w:author="Matteo Braendli" w:date="2019-12-12T09:31:00Z"/>
        </w:trPr>
        <w:tc>
          <w:tcPr>
            <w:tcW w:w="1809" w:type="dxa"/>
          </w:tcPr>
          <w:p w14:paraId="3D4AA10D" w14:textId="67A1FF5A" w:rsidR="004F17FE" w:rsidRDefault="004F17FE" w:rsidP="004F17FE">
            <w:pPr>
              <w:rPr>
                <w:ins w:id="135" w:author="Matteo Braendli" w:date="2019-12-12T09:31:00Z"/>
              </w:rPr>
            </w:pPr>
            <w:ins w:id="136" w:author="Matteo Braendli" w:date="2019-12-12T09:32:00Z">
              <w:r>
                <w:t>Alpha = 0.5</w:t>
              </w:r>
            </w:ins>
            <w:ins w:id="137" w:author="Matteo Braendli" w:date="2019-12-12T11:56:00Z">
              <w:r w:rsidR="00F7161C">
                <w:t>*</w:t>
              </w:r>
            </w:ins>
          </w:p>
        </w:tc>
        <w:tc>
          <w:tcPr>
            <w:tcW w:w="1817" w:type="dxa"/>
          </w:tcPr>
          <w:p w14:paraId="73114883" w14:textId="711D740D" w:rsidR="004F17FE" w:rsidRDefault="004F17FE" w:rsidP="004F17FE">
            <w:pPr>
              <w:rPr>
                <w:ins w:id="138" w:author="Matteo Braendli" w:date="2019-12-12T09:31:00Z"/>
              </w:rPr>
            </w:pPr>
            <w:ins w:id="139" w:author="Matteo Braendli" w:date="2019-12-12T09:45:00Z">
              <w:r>
                <w:t>1, training</w:t>
              </w:r>
            </w:ins>
          </w:p>
        </w:tc>
        <w:tc>
          <w:tcPr>
            <w:tcW w:w="1810" w:type="dxa"/>
          </w:tcPr>
          <w:p w14:paraId="7917ACCB" w14:textId="78DC4B8A" w:rsidR="004F17FE" w:rsidRDefault="004F17FE" w:rsidP="004F17FE">
            <w:pPr>
              <w:rPr>
                <w:ins w:id="140" w:author="Matteo Braendli" w:date="2019-12-12T09:31:00Z"/>
              </w:rPr>
            </w:pPr>
            <w:ins w:id="141" w:author="Matteo Braendli" w:date="2019-12-12T11:47:00Z">
              <w:r w:rsidRPr="006F24CB">
                <w:rPr>
                  <w:highlight w:val="yellow"/>
                </w:rPr>
                <w:t>0.045</w:t>
              </w:r>
            </w:ins>
          </w:p>
        </w:tc>
        <w:tc>
          <w:tcPr>
            <w:tcW w:w="1809" w:type="dxa"/>
          </w:tcPr>
          <w:p w14:paraId="1C4CD478" w14:textId="5BB91466" w:rsidR="004F17FE" w:rsidRDefault="004F17FE" w:rsidP="004F17FE">
            <w:pPr>
              <w:rPr>
                <w:ins w:id="142" w:author="Matteo Braendli" w:date="2019-12-12T09:31:00Z"/>
              </w:rPr>
            </w:pPr>
            <w:ins w:id="143" w:author="Matteo Braendli" w:date="2019-12-12T11:47:00Z">
              <w:r w:rsidRPr="006F24CB">
                <w:rPr>
                  <w:highlight w:val="yellow"/>
                </w:rPr>
                <w:t>95.</w:t>
              </w:r>
            </w:ins>
            <w:ins w:id="144" w:author="Matteo Braendli" w:date="2019-12-12T11:48:00Z">
              <w:r w:rsidR="00055EF4">
                <w:rPr>
                  <w:highlight w:val="yellow"/>
                </w:rPr>
                <w:t>13</w:t>
              </w:r>
            </w:ins>
          </w:p>
        </w:tc>
        <w:tc>
          <w:tcPr>
            <w:tcW w:w="1811" w:type="dxa"/>
          </w:tcPr>
          <w:p w14:paraId="4A7FC8A6" w14:textId="7EAF683C" w:rsidR="004F17FE" w:rsidRDefault="004F17FE" w:rsidP="004F17FE">
            <w:pPr>
              <w:rPr>
                <w:ins w:id="145" w:author="Matteo Braendli" w:date="2019-12-12T09:31:00Z"/>
              </w:rPr>
            </w:pPr>
            <w:commentRangeStart w:id="146"/>
            <w:commentRangeEnd w:id="146"/>
            <w:ins w:id="147" w:author="Matteo Braendli" w:date="2019-12-12T11:47:00Z">
              <w:r>
                <w:rPr>
                  <w:rStyle w:val="Kommentarzeichen"/>
                </w:rPr>
                <w:commentReference w:id="146"/>
              </w:r>
            </w:ins>
          </w:p>
        </w:tc>
      </w:tr>
      <w:tr w:rsidR="004F17FE" w14:paraId="1F2B0032" w14:textId="77777777" w:rsidTr="00B710CC">
        <w:trPr>
          <w:ins w:id="148" w:author="Matteo Braendli" w:date="2019-12-12T09:44:00Z"/>
        </w:trPr>
        <w:tc>
          <w:tcPr>
            <w:tcW w:w="1809" w:type="dxa"/>
          </w:tcPr>
          <w:p w14:paraId="66945CD4" w14:textId="4CCE140F" w:rsidR="004F17FE" w:rsidRDefault="004F17FE" w:rsidP="004F17FE">
            <w:pPr>
              <w:rPr>
                <w:ins w:id="149" w:author="Matteo Braendli" w:date="2019-12-12T09:44:00Z"/>
              </w:rPr>
            </w:pPr>
            <w:ins w:id="150" w:author="Matteo Braendli" w:date="2019-12-12T09:44:00Z">
              <w:r>
                <w:t>Alpha = 0.5</w:t>
              </w:r>
            </w:ins>
            <w:ins w:id="151" w:author="Matteo Braendli" w:date="2019-12-12T11:56:00Z">
              <w:r w:rsidR="00F7161C">
                <w:t>*</w:t>
              </w:r>
            </w:ins>
          </w:p>
        </w:tc>
        <w:tc>
          <w:tcPr>
            <w:tcW w:w="1817" w:type="dxa"/>
          </w:tcPr>
          <w:p w14:paraId="64BA1B0A" w14:textId="6CB727C0" w:rsidR="004F17FE" w:rsidRDefault="004F17FE" w:rsidP="004F17FE">
            <w:pPr>
              <w:rPr>
                <w:ins w:id="152" w:author="Matteo Braendli" w:date="2019-12-12T09:44:00Z"/>
              </w:rPr>
            </w:pPr>
            <w:ins w:id="153" w:author="Matteo Braendli" w:date="2019-12-12T09:45:00Z">
              <w:r>
                <w:t>1, te</w:t>
              </w:r>
            </w:ins>
            <w:ins w:id="154" w:author="Matteo Braendli" w:date="2019-12-12T09:46:00Z">
              <w:r>
                <w:t>st</w:t>
              </w:r>
            </w:ins>
          </w:p>
        </w:tc>
        <w:tc>
          <w:tcPr>
            <w:tcW w:w="1810" w:type="dxa"/>
          </w:tcPr>
          <w:p w14:paraId="52AC294C" w14:textId="1A0CB611" w:rsidR="004F17FE" w:rsidRDefault="004F17FE" w:rsidP="004F17FE">
            <w:pPr>
              <w:rPr>
                <w:ins w:id="155" w:author="Matteo Braendli" w:date="2019-12-12T09:44:00Z"/>
              </w:rPr>
            </w:pPr>
          </w:p>
        </w:tc>
        <w:tc>
          <w:tcPr>
            <w:tcW w:w="1809" w:type="dxa"/>
          </w:tcPr>
          <w:p w14:paraId="31B91A35" w14:textId="60EA5D5D" w:rsidR="004F17FE" w:rsidRDefault="004F17FE" w:rsidP="004F17FE">
            <w:pPr>
              <w:rPr>
                <w:ins w:id="156" w:author="Matteo Braendli" w:date="2019-12-12T09:44:00Z"/>
              </w:rPr>
            </w:pPr>
          </w:p>
        </w:tc>
        <w:tc>
          <w:tcPr>
            <w:tcW w:w="1811" w:type="dxa"/>
          </w:tcPr>
          <w:p w14:paraId="252F35AD" w14:textId="13A94C8C" w:rsidR="004F17FE" w:rsidRDefault="004F17FE" w:rsidP="004F17FE">
            <w:pPr>
              <w:rPr>
                <w:ins w:id="157" w:author="Matteo Braendli" w:date="2019-12-12T09:44:00Z"/>
              </w:rPr>
            </w:pPr>
          </w:p>
        </w:tc>
      </w:tr>
      <w:tr w:rsidR="004F17FE" w14:paraId="548ED298" w14:textId="77777777" w:rsidTr="00B710CC">
        <w:trPr>
          <w:ins w:id="158" w:author="Matteo Braendli" w:date="2019-12-12T09:31:00Z"/>
        </w:trPr>
        <w:tc>
          <w:tcPr>
            <w:tcW w:w="1809" w:type="dxa"/>
          </w:tcPr>
          <w:p w14:paraId="3E0D7F39" w14:textId="2BECF72C" w:rsidR="004F17FE" w:rsidRDefault="004F17FE" w:rsidP="004F17FE">
            <w:pPr>
              <w:rPr>
                <w:ins w:id="159" w:author="Matteo Braendli" w:date="2019-12-12T09:31:00Z"/>
              </w:rPr>
            </w:pPr>
            <w:ins w:id="160" w:author="Matteo Braendli" w:date="2019-12-12T09:32:00Z">
              <w:r>
                <w:t>Alpha = 0.8</w:t>
              </w:r>
            </w:ins>
            <w:ins w:id="161" w:author="Matteo Braendli" w:date="2019-12-12T11:56:00Z">
              <w:r w:rsidR="00F7161C">
                <w:t>*</w:t>
              </w:r>
            </w:ins>
          </w:p>
        </w:tc>
        <w:tc>
          <w:tcPr>
            <w:tcW w:w="1817" w:type="dxa"/>
          </w:tcPr>
          <w:p w14:paraId="26D69137" w14:textId="5B51AF8E" w:rsidR="004F17FE" w:rsidRDefault="004F17FE" w:rsidP="004F17FE">
            <w:pPr>
              <w:rPr>
                <w:ins w:id="162" w:author="Matteo Braendli" w:date="2019-12-12T09:31:00Z"/>
              </w:rPr>
            </w:pPr>
            <w:ins w:id="163" w:author="Matteo Braendli" w:date="2019-12-12T09:46:00Z">
              <w:r>
                <w:t>1, training</w:t>
              </w:r>
            </w:ins>
          </w:p>
        </w:tc>
        <w:tc>
          <w:tcPr>
            <w:tcW w:w="1810" w:type="dxa"/>
          </w:tcPr>
          <w:p w14:paraId="108DA6DA" w14:textId="61619144" w:rsidR="004F17FE" w:rsidRPr="00D17180" w:rsidRDefault="004F17FE" w:rsidP="004F17FE">
            <w:pPr>
              <w:rPr>
                <w:ins w:id="164" w:author="Matteo Braendli" w:date="2019-12-12T09:31:00Z"/>
                <w:highlight w:val="yellow"/>
                <w:rPrChange w:id="165" w:author="Matteo Braendli" w:date="2019-12-12T09:42:00Z">
                  <w:rPr>
                    <w:ins w:id="166" w:author="Matteo Braendli" w:date="2019-12-12T09:31:00Z"/>
                  </w:rPr>
                </w:rPrChange>
              </w:rPr>
            </w:pPr>
            <w:commentRangeStart w:id="167"/>
            <w:ins w:id="168" w:author="Matteo Braendli" w:date="2019-12-12T09:42:00Z">
              <w:r w:rsidRPr="00D17180">
                <w:rPr>
                  <w:highlight w:val="yellow"/>
                  <w:rPrChange w:id="169" w:author="Matteo Braendli" w:date="2019-12-12T09:42:00Z">
                    <w:rPr/>
                  </w:rPrChange>
                </w:rPr>
                <w:t>0.045</w:t>
              </w:r>
            </w:ins>
          </w:p>
        </w:tc>
        <w:tc>
          <w:tcPr>
            <w:tcW w:w="1809" w:type="dxa"/>
          </w:tcPr>
          <w:p w14:paraId="2546B1B1" w14:textId="770ED3B6" w:rsidR="004F17FE" w:rsidRPr="00D17180" w:rsidRDefault="004F17FE" w:rsidP="004F17FE">
            <w:pPr>
              <w:rPr>
                <w:ins w:id="170" w:author="Matteo Braendli" w:date="2019-12-12T09:31:00Z"/>
                <w:highlight w:val="yellow"/>
                <w:rPrChange w:id="171" w:author="Matteo Braendli" w:date="2019-12-12T09:42:00Z">
                  <w:rPr>
                    <w:ins w:id="172" w:author="Matteo Braendli" w:date="2019-12-12T09:31:00Z"/>
                  </w:rPr>
                </w:rPrChange>
              </w:rPr>
            </w:pPr>
            <w:ins w:id="173" w:author="Matteo Braendli" w:date="2019-12-12T09:42:00Z">
              <w:r w:rsidRPr="00D17180">
                <w:rPr>
                  <w:highlight w:val="yellow"/>
                  <w:rPrChange w:id="174" w:author="Matteo Braendli" w:date="2019-12-12T09:42:00Z">
                    <w:rPr/>
                  </w:rPrChange>
                </w:rPr>
                <w:t>95.52</w:t>
              </w:r>
            </w:ins>
          </w:p>
        </w:tc>
        <w:tc>
          <w:tcPr>
            <w:tcW w:w="1811" w:type="dxa"/>
          </w:tcPr>
          <w:p w14:paraId="241BAB7E" w14:textId="0EDCF08B" w:rsidR="004F17FE" w:rsidRPr="00D17180" w:rsidRDefault="004F17FE" w:rsidP="004F17FE">
            <w:pPr>
              <w:rPr>
                <w:ins w:id="175" w:author="Matteo Braendli" w:date="2019-12-12T09:31:00Z"/>
                <w:highlight w:val="yellow"/>
                <w:rPrChange w:id="176" w:author="Matteo Braendli" w:date="2019-12-12T09:42:00Z">
                  <w:rPr>
                    <w:ins w:id="177" w:author="Matteo Braendli" w:date="2019-12-12T09:31:00Z"/>
                  </w:rPr>
                </w:rPrChange>
              </w:rPr>
            </w:pPr>
            <w:ins w:id="178" w:author="Matteo Braendli" w:date="2019-12-12T09:42:00Z">
              <w:r w:rsidRPr="00D17180">
                <w:rPr>
                  <w:highlight w:val="yellow"/>
                  <w:rPrChange w:id="179" w:author="Matteo Braendli" w:date="2019-12-12T09:42:00Z">
                    <w:rPr/>
                  </w:rPrChange>
                </w:rPr>
                <w:t>988.66</w:t>
              </w:r>
            </w:ins>
            <w:commentRangeEnd w:id="167"/>
            <w:ins w:id="180" w:author="Matteo Braendli" w:date="2019-12-12T09:43:00Z">
              <w:r>
                <w:rPr>
                  <w:rStyle w:val="Kommentarzeichen"/>
                </w:rPr>
                <w:commentReference w:id="167"/>
              </w:r>
            </w:ins>
          </w:p>
        </w:tc>
      </w:tr>
      <w:tr w:rsidR="004F17FE" w14:paraId="29C48A7B" w14:textId="77777777" w:rsidTr="00B710CC">
        <w:trPr>
          <w:ins w:id="181" w:author="Matteo Braendli" w:date="2019-12-12T09:45:00Z"/>
        </w:trPr>
        <w:tc>
          <w:tcPr>
            <w:tcW w:w="1809" w:type="dxa"/>
          </w:tcPr>
          <w:p w14:paraId="37BF535F" w14:textId="68980B0E" w:rsidR="004F17FE" w:rsidRDefault="004F17FE" w:rsidP="004F17FE">
            <w:pPr>
              <w:rPr>
                <w:ins w:id="182" w:author="Matteo Braendli" w:date="2019-12-12T09:45:00Z"/>
              </w:rPr>
            </w:pPr>
            <w:ins w:id="183" w:author="Matteo Braendli" w:date="2019-12-12T09:45:00Z">
              <w:r>
                <w:t>Alpha = 0.8</w:t>
              </w:r>
            </w:ins>
            <w:ins w:id="184" w:author="Matteo Braendli" w:date="2019-12-12T11:56:00Z">
              <w:r w:rsidR="00F7161C">
                <w:t>*</w:t>
              </w:r>
            </w:ins>
          </w:p>
        </w:tc>
        <w:tc>
          <w:tcPr>
            <w:tcW w:w="1817" w:type="dxa"/>
          </w:tcPr>
          <w:p w14:paraId="41EE34E2" w14:textId="19B02BEB" w:rsidR="004F17FE" w:rsidRDefault="004F17FE" w:rsidP="004F17FE">
            <w:pPr>
              <w:rPr>
                <w:ins w:id="185" w:author="Matteo Braendli" w:date="2019-12-12T09:45:00Z"/>
              </w:rPr>
            </w:pPr>
            <w:ins w:id="186" w:author="Matteo Braendli" w:date="2019-12-12T09:46:00Z">
              <w:r>
                <w:t>1, test</w:t>
              </w:r>
            </w:ins>
          </w:p>
        </w:tc>
        <w:tc>
          <w:tcPr>
            <w:tcW w:w="1810" w:type="dxa"/>
          </w:tcPr>
          <w:p w14:paraId="6A6FA5FB" w14:textId="64B906AF" w:rsidR="004F17FE" w:rsidRPr="00DC0CD4" w:rsidRDefault="004F17FE" w:rsidP="004F17FE">
            <w:pPr>
              <w:rPr>
                <w:ins w:id="187" w:author="Matteo Braendli" w:date="2019-12-12T09:45:00Z"/>
                <w:highlight w:val="yellow"/>
              </w:rPr>
            </w:pPr>
            <w:ins w:id="188" w:author="Matteo Braendli" w:date="2019-12-12T09:46:00Z">
              <w:r>
                <w:rPr>
                  <w:highlight w:val="yellow"/>
                </w:rPr>
                <w:t>0.082</w:t>
              </w:r>
            </w:ins>
          </w:p>
        </w:tc>
        <w:tc>
          <w:tcPr>
            <w:tcW w:w="1809" w:type="dxa"/>
          </w:tcPr>
          <w:p w14:paraId="583F6CE4" w14:textId="6C51AE13" w:rsidR="004F17FE" w:rsidRPr="00DC0CD4" w:rsidRDefault="004F17FE" w:rsidP="004F17FE">
            <w:pPr>
              <w:rPr>
                <w:ins w:id="189" w:author="Matteo Braendli" w:date="2019-12-12T09:45:00Z"/>
                <w:highlight w:val="yellow"/>
              </w:rPr>
            </w:pPr>
            <w:ins w:id="190" w:author="Matteo Braendli" w:date="2019-12-12T09:46:00Z">
              <w:r>
                <w:rPr>
                  <w:highlight w:val="yellow"/>
                </w:rPr>
                <w:t>102.71</w:t>
              </w:r>
            </w:ins>
          </w:p>
        </w:tc>
        <w:tc>
          <w:tcPr>
            <w:tcW w:w="1811" w:type="dxa"/>
          </w:tcPr>
          <w:p w14:paraId="14415773" w14:textId="53D486DC" w:rsidR="004F17FE" w:rsidRPr="00DC0CD4" w:rsidRDefault="004F17FE" w:rsidP="004F17FE">
            <w:pPr>
              <w:rPr>
                <w:ins w:id="191" w:author="Matteo Braendli" w:date="2019-12-12T09:45:00Z"/>
                <w:highlight w:val="yellow"/>
              </w:rPr>
            </w:pPr>
            <w:ins w:id="192" w:author="Matteo Braendli" w:date="2019-12-12T09:46:00Z">
              <w:r>
                <w:rPr>
                  <w:highlight w:val="yellow"/>
                </w:rPr>
                <w:t>1219.09</w:t>
              </w:r>
            </w:ins>
          </w:p>
        </w:tc>
      </w:tr>
      <w:tr w:rsidR="004F17FE" w14:paraId="53D40F18" w14:textId="77777777" w:rsidTr="00B710CC">
        <w:tc>
          <w:tcPr>
            <w:tcW w:w="1809" w:type="dxa"/>
          </w:tcPr>
          <w:p w14:paraId="1AB6E3A2" w14:textId="77777777" w:rsidR="004F17FE" w:rsidRPr="00F32B2D" w:rsidRDefault="004F17FE" w:rsidP="004F17FE">
            <w:pPr>
              <w:rPr>
                <w:rPrChange w:id="193" w:author="Matteo Braendli" w:date="2019-12-11T15:06:00Z">
                  <w:rPr>
                    <w:highlight w:val="green"/>
                  </w:rPr>
                </w:rPrChange>
              </w:rPr>
            </w:pPr>
            <w:r w:rsidRPr="00F32B2D">
              <w:rPr>
                <w:rPrChange w:id="194" w:author="Matteo Braendli" w:date="2019-12-11T15:06:00Z">
                  <w:rPr>
                    <w:highlight w:val="green"/>
                  </w:rPr>
                </w:rPrChange>
              </w:rPr>
              <w:t>Alpha = 0.1</w:t>
            </w:r>
          </w:p>
        </w:tc>
        <w:tc>
          <w:tcPr>
            <w:tcW w:w="1817" w:type="dxa"/>
          </w:tcPr>
          <w:p w14:paraId="75477D50" w14:textId="77777777" w:rsidR="004F17FE" w:rsidRDefault="004F17FE" w:rsidP="004F17FE">
            <w:r>
              <w:t>Monotonous</w:t>
            </w:r>
          </w:p>
        </w:tc>
        <w:tc>
          <w:tcPr>
            <w:tcW w:w="1810" w:type="dxa"/>
          </w:tcPr>
          <w:p w14:paraId="529F607F" w14:textId="4A6012D6" w:rsidR="004F17FE" w:rsidRDefault="004F17FE" w:rsidP="004F17FE">
            <w:r>
              <w:t>0.044</w:t>
            </w:r>
          </w:p>
        </w:tc>
        <w:tc>
          <w:tcPr>
            <w:tcW w:w="1809" w:type="dxa"/>
          </w:tcPr>
          <w:p w14:paraId="4745BA7C" w14:textId="08812516" w:rsidR="004F17FE" w:rsidRDefault="004F17FE" w:rsidP="004F17FE">
            <w:r>
              <w:t>86.99</w:t>
            </w:r>
          </w:p>
        </w:tc>
        <w:tc>
          <w:tcPr>
            <w:tcW w:w="1811" w:type="dxa"/>
          </w:tcPr>
          <w:p w14:paraId="590FF26C" w14:textId="4AEDD941" w:rsidR="004F17FE" w:rsidRDefault="004F17FE" w:rsidP="004F17FE">
            <w:r>
              <w:t>1017.93</w:t>
            </w:r>
          </w:p>
        </w:tc>
      </w:tr>
      <w:tr w:rsidR="004F17FE" w14:paraId="2AC1C2A7" w14:textId="77777777" w:rsidTr="00B710CC">
        <w:tc>
          <w:tcPr>
            <w:tcW w:w="1809" w:type="dxa"/>
          </w:tcPr>
          <w:p w14:paraId="09540136" w14:textId="77777777" w:rsidR="004F17FE" w:rsidRPr="00F32B2D" w:rsidRDefault="004F17FE" w:rsidP="004F17FE">
            <w:pPr>
              <w:rPr>
                <w:rPrChange w:id="195" w:author="Matteo Braendli" w:date="2019-12-11T15:06:00Z">
                  <w:rPr>
                    <w:highlight w:val="green"/>
                  </w:rPr>
                </w:rPrChange>
              </w:rPr>
            </w:pPr>
            <w:r w:rsidRPr="00F32B2D">
              <w:rPr>
                <w:rPrChange w:id="196" w:author="Matteo Braendli" w:date="2019-12-11T15:06:00Z">
                  <w:rPr>
                    <w:highlight w:val="green"/>
                  </w:rPr>
                </w:rPrChange>
              </w:rPr>
              <w:t>Alpha = 0.1</w:t>
            </w:r>
          </w:p>
        </w:tc>
        <w:tc>
          <w:tcPr>
            <w:tcW w:w="1817" w:type="dxa"/>
          </w:tcPr>
          <w:p w14:paraId="76BF20E6" w14:textId="77777777" w:rsidR="004F17FE" w:rsidRDefault="004F17FE" w:rsidP="004F17FE">
            <w:proofErr w:type="spellStart"/>
            <w:r>
              <w:t>Nonmonotonous</w:t>
            </w:r>
            <w:proofErr w:type="spellEnd"/>
          </w:p>
        </w:tc>
        <w:tc>
          <w:tcPr>
            <w:tcW w:w="1810" w:type="dxa"/>
          </w:tcPr>
          <w:p w14:paraId="1D5DFECF" w14:textId="219F056D" w:rsidR="004F17FE" w:rsidRDefault="004F17FE" w:rsidP="004F17FE">
            <w:r>
              <w:t>0.067</w:t>
            </w:r>
          </w:p>
        </w:tc>
        <w:tc>
          <w:tcPr>
            <w:tcW w:w="1809" w:type="dxa"/>
          </w:tcPr>
          <w:p w14:paraId="3A050A5D" w14:textId="23A0D446" w:rsidR="004F17FE" w:rsidRDefault="004F17FE" w:rsidP="004F17FE">
            <w:r>
              <w:t>93.18</w:t>
            </w:r>
          </w:p>
        </w:tc>
        <w:tc>
          <w:tcPr>
            <w:tcW w:w="1811" w:type="dxa"/>
          </w:tcPr>
          <w:p w14:paraId="6E6B7058" w14:textId="67E87073" w:rsidR="004F17FE" w:rsidRDefault="004F17FE" w:rsidP="004F17FE">
            <w:r>
              <w:t>1037.97</w:t>
            </w:r>
          </w:p>
        </w:tc>
      </w:tr>
      <w:tr w:rsidR="004F17FE" w14:paraId="2E7E9C7C" w14:textId="77777777" w:rsidTr="00B710CC">
        <w:tc>
          <w:tcPr>
            <w:tcW w:w="1809" w:type="dxa"/>
          </w:tcPr>
          <w:p w14:paraId="66553CAF" w14:textId="77777777" w:rsidR="004F17FE" w:rsidRPr="00F32B2D" w:rsidRDefault="004F17FE" w:rsidP="004F17FE">
            <w:pPr>
              <w:rPr>
                <w:rPrChange w:id="197" w:author="Matteo Braendli" w:date="2019-12-11T15:06:00Z">
                  <w:rPr>
                    <w:highlight w:val="green"/>
                  </w:rPr>
                </w:rPrChange>
              </w:rPr>
            </w:pPr>
            <w:r w:rsidRPr="00F32B2D">
              <w:rPr>
                <w:rPrChange w:id="198" w:author="Matteo Braendli" w:date="2019-12-11T15:06:00Z">
                  <w:rPr>
                    <w:highlight w:val="green"/>
                  </w:rPr>
                </w:rPrChange>
              </w:rPr>
              <w:t>Alpha = 0.5</w:t>
            </w:r>
          </w:p>
        </w:tc>
        <w:tc>
          <w:tcPr>
            <w:tcW w:w="1817" w:type="dxa"/>
          </w:tcPr>
          <w:p w14:paraId="6F05F25E" w14:textId="77777777" w:rsidR="004F17FE" w:rsidRDefault="004F17FE" w:rsidP="004F17FE">
            <w:r>
              <w:t>Monotonous</w:t>
            </w:r>
          </w:p>
        </w:tc>
        <w:tc>
          <w:tcPr>
            <w:tcW w:w="1810" w:type="dxa"/>
          </w:tcPr>
          <w:p w14:paraId="522FF676" w14:textId="3AC5AFED" w:rsidR="004F17FE" w:rsidRDefault="004F17FE" w:rsidP="004F17FE">
            <w:r>
              <w:t>0.094</w:t>
            </w:r>
          </w:p>
        </w:tc>
        <w:tc>
          <w:tcPr>
            <w:tcW w:w="1809" w:type="dxa"/>
          </w:tcPr>
          <w:p w14:paraId="150EDF84" w14:textId="7490E4D9" w:rsidR="004F17FE" w:rsidRDefault="004F17FE" w:rsidP="004F17FE">
            <w:r>
              <w:t>108.61</w:t>
            </w:r>
          </w:p>
        </w:tc>
        <w:tc>
          <w:tcPr>
            <w:tcW w:w="1811" w:type="dxa"/>
          </w:tcPr>
          <w:p w14:paraId="76A18BD7" w14:textId="64A7440F" w:rsidR="004F17FE" w:rsidRDefault="004F17FE" w:rsidP="004F17FE">
            <w:r>
              <w:t>1256.05</w:t>
            </w:r>
          </w:p>
        </w:tc>
      </w:tr>
      <w:tr w:rsidR="004F17FE" w14:paraId="72D61476" w14:textId="77777777" w:rsidTr="0065157B">
        <w:tblPrEx>
          <w:tblW w:w="0" w:type="auto"/>
          <w:tblPrExChange w:id="199" w:author="Lutharsanen Kunam" w:date="2019-12-11T15:40:00Z">
            <w:tblPrEx>
              <w:tblW w:w="0" w:type="auto"/>
            </w:tblPrEx>
          </w:tblPrExChange>
        </w:tblPrEx>
        <w:tc>
          <w:tcPr>
            <w:tcW w:w="1809" w:type="dxa"/>
            <w:tcBorders>
              <w:bottom w:val="single" w:sz="4" w:space="0" w:color="auto"/>
            </w:tcBorders>
            <w:tcPrChange w:id="200" w:author="Lutharsanen Kunam" w:date="2019-12-11T15:40:00Z">
              <w:tcPr>
                <w:tcW w:w="1809" w:type="dxa"/>
              </w:tcPr>
            </w:tcPrChange>
          </w:tcPr>
          <w:p w14:paraId="4A4611BF" w14:textId="77777777" w:rsidR="004F17FE" w:rsidRPr="00F32B2D" w:rsidRDefault="004F17FE" w:rsidP="004F17FE">
            <w:pPr>
              <w:rPr>
                <w:rPrChange w:id="201" w:author="Matteo Braendli" w:date="2019-12-11T15:06:00Z">
                  <w:rPr>
                    <w:highlight w:val="green"/>
                  </w:rPr>
                </w:rPrChange>
              </w:rPr>
            </w:pPr>
            <w:r w:rsidRPr="00F32B2D">
              <w:rPr>
                <w:rPrChange w:id="202" w:author="Matteo Braendli" w:date="2019-12-11T15:06:00Z">
                  <w:rPr>
                    <w:highlight w:val="green"/>
                  </w:rPr>
                </w:rPrChange>
              </w:rPr>
              <w:t>Alpha = 0.5</w:t>
            </w:r>
          </w:p>
        </w:tc>
        <w:tc>
          <w:tcPr>
            <w:tcW w:w="1817" w:type="dxa"/>
            <w:tcBorders>
              <w:bottom w:val="single" w:sz="4" w:space="0" w:color="auto"/>
            </w:tcBorders>
            <w:tcPrChange w:id="203" w:author="Lutharsanen Kunam" w:date="2019-12-11T15:40:00Z">
              <w:tcPr>
                <w:tcW w:w="1817" w:type="dxa"/>
              </w:tcPr>
            </w:tcPrChange>
          </w:tcPr>
          <w:p w14:paraId="7D2397E9" w14:textId="77777777" w:rsidR="004F17FE" w:rsidRDefault="004F17FE" w:rsidP="004F17FE">
            <w:proofErr w:type="spellStart"/>
            <w:r>
              <w:t>Nonmonotonous</w:t>
            </w:r>
            <w:proofErr w:type="spellEnd"/>
          </w:p>
        </w:tc>
        <w:tc>
          <w:tcPr>
            <w:tcW w:w="1810" w:type="dxa"/>
            <w:tcBorders>
              <w:bottom w:val="single" w:sz="4" w:space="0" w:color="auto"/>
            </w:tcBorders>
            <w:tcPrChange w:id="204" w:author="Lutharsanen Kunam" w:date="2019-12-11T15:40:00Z">
              <w:tcPr>
                <w:tcW w:w="1810" w:type="dxa"/>
              </w:tcPr>
            </w:tcPrChange>
          </w:tcPr>
          <w:p w14:paraId="5987C971" w14:textId="5E32EAF5" w:rsidR="004F17FE" w:rsidRDefault="004F17FE" w:rsidP="004F17FE">
            <w:r>
              <w:t>0.115</w:t>
            </w:r>
          </w:p>
        </w:tc>
        <w:tc>
          <w:tcPr>
            <w:tcW w:w="1809" w:type="dxa"/>
            <w:tcBorders>
              <w:bottom w:val="single" w:sz="4" w:space="0" w:color="auto"/>
            </w:tcBorders>
            <w:tcPrChange w:id="205" w:author="Lutharsanen Kunam" w:date="2019-12-11T15:40:00Z">
              <w:tcPr>
                <w:tcW w:w="1809" w:type="dxa"/>
              </w:tcPr>
            </w:tcPrChange>
          </w:tcPr>
          <w:p w14:paraId="4947E15F" w14:textId="3371F1AF" w:rsidR="004F17FE" w:rsidRDefault="004F17FE" w:rsidP="004F17FE">
            <w:r>
              <w:t>107.11</w:t>
            </w:r>
          </w:p>
        </w:tc>
        <w:tc>
          <w:tcPr>
            <w:tcW w:w="1811" w:type="dxa"/>
            <w:tcBorders>
              <w:bottom w:val="single" w:sz="4" w:space="0" w:color="auto"/>
            </w:tcBorders>
            <w:tcPrChange w:id="206" w:author="Lutharsanen Kunam" w:date="2019-12-11T15:40:00Z">
              <w:tcPr>
                <w:tcW w:w="1811" w:type="dxa"/>
              </w:tcPr>
            </w:tcPrChange>
          </w:tcPr>
          <w:p w14:paraId="659DD3E0" w14:textId="4FCC91CD" w:rsidR="004F17FE" w:rsidRDefault="004F17FE" w:rsidP="004F17FE">
            <w:r>
              <w:t>1240.44</w:t>
            </w:r>
          </w:p>
        </w:tc>
      </w:tr>
      <w:tr w:rsidR="004F17FE" w14:paraId="08890441" w14:textId="77777777" w:rsidTr="0065157B">
        <w:tblPrEx>
          <w:tblW w:w="0" w:type="auto"/>
          <w:tblPrExChange w:id="207" w:author="Lutharsanen Kunam" w:date="2019-12-11T15:40:00Z">
            <w:tblPrEx>
              <w:tblW w:w="0" w:type="auto"/>
            </w:tblPrEx>
          </w:tblPrExChange>
        </w:tblPrEx>
        <w:tc>
          <w:tcPr>
            <w:tcW w:w="1809" w:type="dxa"/>
            <w:shd w:val="clear" w:color="auto" w:fill="A8D08D" w:themeFill="accent6" w:themeFillTint="99"/>
            <w:tcPrChange w:id="208" w:author="Lutharsanen Kunam" w:date="2019-12-11T15:40:00Z">
              <w:tcPr>
                <w:tcW w:w="1809" w:type="dxa"/>
              </w:tcPr>
            </w:tcPrChange>
          </w:tcPr>
          <w:p w14:paraId="19DBD5C6" w14:textId="18E460AA" w:rsidR="004F17FE" w:rsidRPr="00F32B2D" w:rsidRDefault="004F17FE" w:rsidP="004F17FE">
            <w:pPr>
              <w:rPr>
                <w:rPrChange w:id="209" w:author="Matteo Braendli" w:date="2019-12-11T15:06:00Z">
                  <w:rPr>
                    <w:highlight w:val="red"/>
                  </w:rPr>
                </w:rPrChange>
              </w:rPr>
            </w:pPr>
            <w:r w:rsidRPr="00F32B2D">
              <w:rPr>
                <w:rPrChange w:id="210" w:author="Matteo Braendli" w:date="2019-12-11T15:06:00Z">
                  <w:rPr>
                    <w:highlight w:val="red"/>
                  </w:rPr>
                </w:rPrChange>
              </w:rPr>
              <w:t>Alpha = 0.8</w:t>
            </w:r>
            <w:ins w:id="211" w:author="Matteo Braendli" w:date="2019-12-12T11:56:00Z">
              <w:r w:rsidR="00F7161C">
                <w:t>*</w:t>
              </w:r>
            </w:ins>
          </w:p>
        </w:tc>
        <w:tc>
          <w:tcPr>
            <w:tcW w:w="1817" w:type="dxa"/>
            <w:shd w:val="clear" w:color="auto" w:fill="A8D08D" w:themeFill="accent6" w:themeFillTint="99"/>
            <w:tcPrChange w:id="212" w:author="Lutharsanen Kunam" w:date="2019-12-11T15:40:00Z">
              <w:tcPr>
                <w:tcW w:w="1817" w:type="dxa"/>
              </w:tcPr>
            </w:tcPrChange>
          </w:tcPr>
          <w:p w14:paraId="21A4DDC8" w14:textId="77777777" w:rsidR="004F17FE" w:rsidRDefault="004F17FE" w:rsidP="004F17FE">
            <w:r>
              <w:t>Monotonous</w:t>
            </w:r>
          </w:p>
        </w:tc>
        <w:tc>
          <w:tcPr>
            <w:tcW w:w="1810" w:type="dxa"/>
            <w:shd w:val="clear" w:color="auto" w:fill="A8D08D" w:themeFill="accent6" w:themeFillTint="99"/>
            <w:tcPrChange w:id="213" w:author="Lutharsanen Kunam" w:date="2019-12-11T15:40:00Z">
              <w:tcPr>
                <w:tcW w:w="1810" w:type="dxa"/>
              </w:tcPr>
            </w:tcPrChange>
          </w:tcPr>
          <w:p w14:paraId="4CDCF4C2" w14:textId="3D97B532" w:rsidR="004F17FE" w:rsidRDefault="004F17FE" w:rsidP="004F17FE">
            <w:r>
              <w:t>0.1</w:t>
            </w:r>
            <w:ins w:id="214" w:author="Matteo Braendli" w:date="2019-12-12T15:38:00Z">
              <w:r w:rsidR="00EE6C84">
                <w:t>26</w:t>
              </w:r>
            </w:ins>
            <w:del w:id="215" w:author="Matteo Braendli" w:date="2019-12-12T15:38:00Z">
              <w:r w:rsidDel="00EE6C84">
                <w:delText>3</w:delText>
              </w:r>
            </w:del>
            <w:r>
              <w:t>*</w:t>
            </w:r>
            <w:del w:id="216" w:author="Matteo Braendli" w:date="2019-12-12T11:56:00Z">
              <w:r w:rsidDel="00F7161C">
                <w:delText xml:space="preserve">, </w:delText>
              </w:r>
            </w:del>
            <w:r>
              <w:t>*</w:t>
            </w:r>
            <w:del w:id="217" w:author="Matteo Braendli" w:date="2019-12-12T14:41:00Z">
              <w:r w:rsidDel="00466B77">
                <w:delText>*</w:delText>
              </w:r>
            </w:del>
          </w:p>
        </w:tc>
        <w:tc>
          <w:tcPr>
            <w:tcW w:w="1809" w:type="dxa"/>
            <w:shd w:val="clear" w:color="auto" w:fill="A8D08D" w:themeFill="accent6" w:themeFillTint="99"/>
            <w:tcPrChange w:id="218" w:author="Lutharsanen Kunam" w:date="2019-12-11T15:40:00Z">
              <w:tcPr>
                <w:tcW w:w="1809" w:type="dxa"/>
              </w:tcPr>
            </w:tcPrChange>
          </w:tcPr>
          <w:p w14:paraId="53A68BAB" w14:textId="49DCE644" w:rsidR="004F17FE" w:rsidRDefault="004F17FE" w:rsidP="004F17FE">
            <w:r>
              <w:t>109.64</w:t>
            </w:r>
            <w:del w:id="219" w:author="Matteo Braendli" w:date="2019-12-12T11:56:00Z">
              <w:r w:rsidDel="00F7161C">
                <w:delText>*</w:delText>
              </w:r>
            </w:del>
          </w:p>
        </w:tc>
        <w:tc>
          <w:tcPr>
            <w:tcW w:w="1811" w:type="dxa"/>
            <w:shd w:val="clear" w:color="auto" w:fill="A8D08D" w:themeFill="accent6" w:themeFillTint="99"/>
            <w:tcPrChange w:id="220" w:author="Lutharsanen Kunam" w:date="2019-12-11T15:40:00Z">
              <w:tcPr>
                <w:tcW w:w="1811" w:type="dxa"/>
              </w:tcPr>
            </w:tcPrChange>
          </w:tcPr>
          <w:p w14:paraId="37490D1E" w14:textId="3A7AA43B" w:rsidR="004F17FE" w:rsidRDefault="004F17FE" w:rsidP="004F17FE">
            <w:r>
              <w:t>1273.13</w:t>
            </w:r>
            <w:del w:id="221" w:author="Matteo Braendli" w:date="2019-12-12T11:56:00Z">
              <w:r w:rsidDel="00F7161C">
                <w:delText>*</w:delText>
              </w:r>
            </w:del>
          </w:p>
        </w:tc>
      </w:tr>
      <w:tr w:rsidR="004F17FE" w14:paraId="283937E7" w14:textId="77777777" w:rsidTr="00B710CC">
        <w:tc>
          <w:tcPr>
            <w:tcW w:w="1809" w:type="dxa"/>
          </w:tcPr>
          <w:p w14:paraId="0B74E89D" w14:textId="0C5D0BBD" w:rsidR="004F17FE" w:rsidRPr="00F32B2D" w:rsidRDefault="004F17FE" w:rsidP="004F17FE">
            <w:pPr>
              <w:rPr>
                <w:rPrChange w:id="222" w:author="Matteo Braendli" w:date="2019-12-11T15:06:00Z">
                  <w:rPr>
                    <w:highlight w:val="red"/>
                  </w:rPr>
                </w:rPrChange>
              </w:rPr>
            </w:pPr>
            <w:r w:rsidRPr="00F32B2D">
              <w:rPr>
                <w:rPrChange w:id="223" w:author="Matteo Braendli" w:date="2019-12-11T15:06:00Z">
                  <w:rPr>
                    <w:highlight w:val="red"/>
                  </w:rPr>
                </w:rPrChange>
              </w:rPr>
              <w:t>Alpha = 0.8</w:t>
            </w:r>
            <w:ins w:id="224" w:author="Matteo Braendli" w:date="2019-12-12T11:56:00Z">
              <w:r w:rsidR="00F7161C">
                <w:t>*</w:t>
              </w:r>
            </w:ins>
          </w:p>
        </w:tc>
        <w:tc>
          <w:tcPr>
            <w:tcW w:w="1817" w:type="dxa"/>
          </w:tcPr>
          <w:p w14:paraId="1F0C8EF4" w14:textId="77777777" w:rsidR="004F17FE" w:rsidRDefault="004F17FE" w:rsidP="004F17FE">
            <w:proofErr w:type="spellStart"/>
            <w:r>
              <w:t>Nonmonotonous</w:t>
            </w:r>
            <w:proofErr w:type="spellEnd"/>
          </w:p>
        </w:tc>
        <w:tc>
          <w:tcPr>
            <w:tcW w:w="1810" w:type="dxa"/>
          </w:tcPr>
          <w:p w14:paraId="3FD4D7CB" w14:textId="7BED14A7" w:rsidR="004F17FE" w:rsidRDefault="004F17FE" w:rsidP="004F17FE">
            <w:r>
              <w:t>0.10</w:t>
            </w:r>
            <w:ins w:id="225" w:author="Matteo Braendli" w:date="2019-12-12T15:38:00Z">
              <w:r w:rsidR="00CC3150">
                <w:t>0</w:t>
              </w:r>
            </w:ins>
            <w:del w:id="226" w:author="Matteo Braendli" w:date="2019-12-12T11:56:00Z">
              <w:r w:rsidDel="00F7161C">
                <w:delText xml:space="preserve">*, </w:delText>
              </w:r>
            </w:del>
            <w:r>
              <w:t>**</w:t>
            </w:r>
          </w:p>
        </w:tc>
        <w:tc>
          <w:tcPr>
            <w:tcW w:w="1809" w:type="dxa"/>
          </w:tcPr>
          <w:p w14:paraId="63676694" w14:textId="7C5277F3" w:rsidR="004F17FE" w:rsidRDefault="004F17FE" w:rsidP="004F17FE">
            <w:r>
              <w:t>109.42</w:t>
            </w:r>
            <w:del w:id="227" w:author="Matteo Braendli" w:date="2019-12-12T11:56:00Z">
              <w:r w:rsidDel="00F7161C">
                <w:delText>*</w:delText>
              </w:r>
            </w:del>
          </w:p>
        </w:tc>
        <w:tc>
          <w:tcPr>
            <w:tcW w:w="1811" w:type="dxa"/>
          </w:tcPr>
          <w:p w14:paraId="10D721D2" w14:textId="02D0ADF3" w:rsidR="004F17FE" w:rsidRDefault="004F17FE" w:rsidP="004F17FE">
            <w:r>
              <w:t>1260.52</w:t>
            </w:r>
            <w:del w:id="228" w:author="Matteo Braendli" w:date="2019-12-12T11:56:00Z">
              <w:r w:rsidDel="00F7161C">
                <w:delText xml:space="preserve">*, </w:delText>
              </w:r>
            </w:del>
            <w:r>
              <w:t>**</w:t>
            </w:r>
          </w:p>
        </w:tc>
      </w:tr>
    </w:tbl>
    <w:p w14:paraId="20AC0719" w14:textId="000F1A0E" w:rsidR="00BE12C0" w:rsidRPr="009B7BF0" w:rsidDel="0079521F" w:rsidRDefault="00BE12C0">
      <w:pPr>
        <w:pStyle w:val="KeinLeerraum"/>
        <w:rPr>
          <w:del w:id="229" w:author="Matteo Braendli" w:date="2019-12-11T21:05:00Z"/>
          <w:sz w:val="20"/>
          <w:szCs w:val="20"/>
          <w:rPrChange w:id="230" w:author="Matteo Braendli" w:date="2019-12-12T11:55:00Z">
            <w:rPr>
              <w:del w:id="231" w:author="Matteo Braendli" w:date="2019-12-11T21:05:00Z"/>
            </w:rPr>
          </w:rPrChange>
        </w:rPr>
        <w:pPrChange w:id="232" w:author="Matteo Braendli" w:date="2019-12-12T11:55:00Z">
          <w:pPr>
            <w:jc w:val="both"/>
          </w:pPr>
        </w:pPrChange>
      </w:pPr>
      <w:r w:rsidRPr="009B7BF0">
        <w:rPr>
          <w:sz w:val="20"/>
          <w:szCs w:val="20"/>
          <w:rPrChange w:id="233" w:author="Matteo Braendli" w:date="2019-12-12T11:55:00Z">
            <w:rPr/>
          </w:rPrChange>
        </w:rPr>
        <w:t>*The automatic average performance calculations have been added in time for the models with alpha = 0.8</w:t>
      </w:r>
      <w:ins w:id="234" w:author="Matteo Braendli" w:date="2019-12-12T09:47:00Z">
        <w:r w:rsidR="004A6C49" w:rsidRPr="009B7BF0">
          <w:rPr>
            <w:sz w:val="20"/>
            <w:szCs w:val="20"/>
            <w:rPrChange w:id="235" w:author="Matteo Braendli" w:date="2019-12-12T11:55:00Z">
              <w:rPr/>
            </w:rPrChange>
          </w:rPr>
          <w:t xml:space="preserve"> and the random agents</w:t>
        </w:r>
      </w:ins>
      <w:r w:rsidRPr="009B7BF0">
        <w:rPr>
          <w:sz w:val="20"/>
          <w:szCs w:val="20"/>
          <w:rPrChange w:id="236" w:author="Matteo Braendli" w:date="2019-12-12T11:55:00Z">
            <w:rPr/>
          </w:rPrChange>
        </w:rPr>
        <w:t xml:space="preserve">. Those numbers do not contain compounded rounding errors. </w:t>
      </w:r>
      <w:r w:rsidRPr="009B7BF0">
        <w:rPr>
          <w:sz w:val="20"/>
          <w:szCs w:val="20"/>
          <w:rPrChange w:id="237" w:author="Matteo Braendli" w:date="2019-12-12T11:55:00Z">
            <w:rPr/>
          </w:rPrChange>
        </w:rPr>
        <w:br/>
        <w:t>**These estimates differ</w:t>
      </w:r>
      <w:del w:id="238" w:author="Matteo Braendli" w:date="2019-12-11T15:06:00Z">
        <w:r w:rsidRPr="009B7BF0" w:rsidDel="006E0D9D">
          <w:rPr>
            <w:sz w:val="20"/>
            <w:szCs w:val="20"/>
            <w:rPrChange w:id="239" w:author="Matteo Braendli" w:date="2019-12-12T11:55:00Z">
              <w:rPr/>
            </w:rPrChange>
          </w:rPr>
          <w:delText>s</w:delText>
        </w:r>
      </w:del>
      <w:r w:rsidRPr="009B7BF0">
        <w:rPr>
          <w:sz w:val="20"/>
          <w:szCs w:val="20"/>
          <w:rPrChange w:id="240" w:author="Matteo Braendli" w:date="2019-12-12T11:55:00Z">
            <w:rPr/>
          </w:rPrChange>
        </w:rPr>
        <w:t xml:space="preserve"> from the manual calculations</w:t>
      </w:r>
      <w:ins w:id="241" w:author="Matteo Braendli" w:date="2019-12-11T15:06:00Z">
        <w:r w:rsidR="00FA0A10" w:rsidRPr="009B7BF0">
          <w:rPr>
            <w:sz w:val="20"/>
            <w:szCs w:val="20"/>
            <w:rPrChange w:id="242" w:author="Matteo Braendli" w:date="2019-12-12T11:55:00Z">
              <w:rPr/>
            </w:rPrChange>
          </w:rPr>
          <w:t>,</w:t>
        </w:r>
      </w:ins>
      <w:r w:rsidRPr="009B7BF0">
        <w:rPr>
          <w:sz w:val="20"/>
          <w:szCs w:val="20"/>
          <w:rPrChange w:id="243" w:author="Matteo Braendli" w:date="2019-12-12T11:55:00Z">
            <w:rPr/>
          </w:rPrChange>
        </w:rPr>
        <w:t xml:space="preserve"> by -0.02</w:t>
      </w:r>
      <w:ins w:id="244" w:author="Matteo Braendli" w:date="2019-12-12T15:38:00Z">
        <w:r w:rsidR="00EE6C84">
          <w:rPr>
            <w:sz w:val="20"/>
            <w:szCs w:val="20"/>
          </w:rPr>
          <w:t>4</w:t>
        </w:r>
      </w:ins>
      <w:r w:rsidRPr="009B7BF0">
        <w:rPr>
          <w:sz w:val="20"/>
          <w:szCs w:val="20"/>
          <w:rPrChange w:id="245" w:author="Matteo Braendli" w:date="2019-12-12T11:55:00Z">
            <w:rPr/>
          </w:rPrChange>
        </w:rPr>
        <w:t xml:space="preserve"> (monotonous win %) and +0.01 / -0.23 (non-monotonous win % / avg re</w:t>
      </w:r>
      <w:ins w:id="246" w:author="Matteo Braendli" w:date="2019-12-12T10:05:00Z">
        <w:r w:rsidR="004B4404" w:rsidRPr="009B7BF0">
          <w:rPr>
            <w:sz w:val="20"/>
            <w:szCs w:val="20"/>
            <w:rPrChange w:id="247" w:author="Matteo Braendli" w:date="2019-12-12T11:55:00Z">
              <w:rPr/>
            </w:rPrChange>
          </w:rPr>
          <w:t>w</w:t>
        </w:r>
      </w:ins>
      <w:r w:rsidRPr="009B7BF0">
        <w:rPr>
          <w:sz w:val="20"/>
          <w:szCs w:val="20"/>
          <w:rPrChange w:id="248" w:author="Matteo Braendli" w:date="2019-12-12T11:55:00Z">
            <w:rPr/>
          </w:rPrChange>
        </w:rPr>
        <w:t>ard). The effect on the main variable avg reward is negligible, whereas the win % may have lost some comparative power as statistic.</w:t>
      </w:r>
    </w:p>
    <w:p w14:paraId="6248B1BD" w14:textId="5761C6C2" w:rsidR="00AB0694" w:rsidRDefault="00AB0694">
      <w:pPr>
        <w:pStyle w:val="KeinLeerraum"/>
        <w:rPr>
          <w:ins w:id="249" w:author="Matteo Braendli" w:date="2019-12-11T14:24:00Z"/>
        </w:rPr>
        <w:pPrChange w:id="250" w:author="Matteo Braendli" w:date="2019-12-12T11:55:00Z">
          <w:pPr>
            <w:jc w:val="both"/>
          </w:pPr>
        </w:pPrChange>
      </w:pPr>
    </w:p>
    <w:p w14:paraId="398FED1B" w14:textId="47BC985A" w:rsidR="00EF023B" w:rsidRDefault="0079521F" w:rsidP="00322D92">
      <w:pPr>
        <w:pStyle w:val="berschrift3"/>
        <w:rPr>
          <w:ins w:id="251" w:author="Matteo Braendli" w:date="2019-12-12T09:50:00Z"/>
        </w:rPr>
      </w:pPr>
      <w:bookmarkStart w:id="252" w:name="_Toc26966750"/>
      <w:bookmarkStart w:id="253" w:name="_Toc27053262"/>
      <w:ins w:id="254" w:author="Matteo Braendli" w:date="2019-12-11T21:05:00Z">
        <w:r w:rsidRPr="00322D92">
          <w:t>1.2.</w:t>
        </w:r>
      </w:ins>
      <w:ins w:id="255" w:author="Matteo Braendli" w:date="2019-12-12T13:59:00Z">
        <w:r w:rsidR="00670AB8">
          <w:t>3</w:t>
        </w:r>
      </w:ins>
      <w:ins w:id="256" w:author="Matteo Braendli" w:date="2019-12-11T14:24:00Z">
        <w:r w:rsidR="00EF023B" w:rsidRPr="00322D92">
          <w:t xml:space="preserve"> Q-</w:t>
        </w:r>
      </w:ins>
      <w:ins w:id="257" w:author="Matteo Braendli" w:date="2019-12-12T12:33:00Z">
        <w:r w:rsidR="00082170">
          <w:t>L</w:t>
        </w:r>
      </w:ins>
      <w:ins w:id="258" w:author="Matteo Braendli" w:date="2019-12-11T14:24:00Z">
        <w:r w:rsidR="00EF023B" w:rsidRPr="00322D92">
          <w:t>earning test series: comparison</w:t>
        </w:r>
      </w:ins>
      <w:bookmarkEnd w:id="252"/>
      <w:bookmarkEnd w:id="253"/>
    </w:p>
    <w:p w14:paraId="7156B3BC" w14:textId="72554055" w:rsidR="004A3F0B" w:rsidRDefault="0023459E" w:rsidP="004A3F0B">
      <w:pPr>
        <w:spacing w:after="120"/>
        <w:jc w:val="both"/>
        <w:rPr>
          <w:ins w:id="259" w:author="Matteo Braendli" w:date="2019-12-12T10:09:00Z"/>
        </w:rPr>
      </w:pPr>
      <w:ins w:id="260" w:author="Matteo Braendli" w:date="2019-12-12T09:50:00Z">
        <w:r>
          <w:t>Agen</w:t>
        </w:r>
      </w:ins>
      <w:ins w:id="261" w:author="Matteo Braendli" w:date="2019-12-12T09:51:00Z">
        <w:r>
          <w:t xml:space="preserve">ts with alpha = 0.1 fail to outperform the </w:t>
        </w:r>
        <w:r w:rsidR="00295DC6">
          <w:t>random agent (epsilon=1, training)</w:t>
        </w:r>
        <w:r w:rsidR="00AD5EF7">
          <w:t xml:space="preserve"> </w:t>
        </w:r>
        <w:r w:rsidR="00B338BD">
          <w:t xml:space="preserve">and only slightly outperform randomness </w:t>
        </w:r>
        <w:r w:rsidR="008B0B5B">
          <w:t>by the average r</w:t>
        </w:r>
      </w:ins>
      <w:ins w:id="262" w:author="Matteo Braendli" w:date="2019-12-12T09:52:00Z">
        <w:r w:rsidR="00755416">
          <w:t>e</w:t>
        </w:r>
      </w:ins>
      <w:ins w:id="263" w:author="Matteo Braendli" w:date="2019-12-12T09:51:00Z">
        <w:r w:rsidR="008B0B5B">
          <w:t>ward measure</w:t>
        </w:r>
      </w:ins>
      <w:ins w:id="264" w:author="Matteo Braendli" w:date="2019-12-12T09:52:00Z">
        <w:r w:rsidR="008B0B5B">
          <w:t>.</w:t>
        </w:r>
        <w:r w:rsidR="00755416">
          <w:t xml:space="preserve"> Nevertheless, Q learning off the </w:t>
        </w:r>
        <w:r w:rsidR="00982563">
          <w:t xml:space="preserve">random agent outperformed those models. </w:t>
        </w:r>
      </w:ins>
      <w:ins w:id="265" w:author="Matteo Braendli" w:date="2019-12-12T10:06:00Z">
        <w:r w:rsidR="003D2DD2">
          <w:t>Alpha =</w:t>
        </w:r>
        <w:r w:rsidR="005342E0">
          <w:t xml:space="preserve"> 0.5 and Alpha= 0.8 performed comparably well and </w:t>
        </w:r>
      </w:ins>
      <w:ins w:id="266" w:author="Matteo Braendli" w:date="2019-12-12T10:07:00Z">
        <w:r w:rsidR="00A06E85">
          <w:t xml:space="preserve">both </w:t>
        </w:r>
        <w:r w:rsidR="00315217">
          <w:t xml:space="preserve">outperformed </w:t>
        </w:r>
        <w:r w:rsidR="00DB2C38">
          <w:t>random agent and Q learning off random agent</w:t>
        </w:r>
        <w:r w:rsidR="00C2011B">
          <w:t xml:space="preserve"> in all measures.</w:t>
        </w:r>
      </w:ins>
      <w:ins w:id="267" w:author="Matteo Braendli" w:date="2019-12-12T10:08:00Z">
        <w:r w:rsidR="00C55BAF">
          <w:t xml:space="preserve"> Tabular Q learning does not seem suitable to low levels of alpha, like 0.1, at least early in the learning process.</w:t>
        </w:r>
      </w:ins>
    </w:p>
    <w:p w14:paraId="3030FBD9" w14:textId="17833CE2" w:rsidR="00B73455" w:rsidRDefault="00661BC5" w:rsidP="001A347B">
      <w:pPr>
        <w:rPr>
          <w:ins w:id="268" w:author="Matteo Braendli" w:date="2019-12-12T10:18:00Z"/>
        </w:rPr>
      </w:pPr>
      <w:ins w:id="269" w:author="Matteo Braendli" w:date="2019-12-12T10:09:00Z">
        <w:r>
          <w:t xml:space="preserve">There does not seem to be a clear favourite among the </w:t>
        </w:r>
      </w:ins>
      <w:ins w:id="270" w:author="Matteo Braendli" w:date="2019-12-12T10:10:00Z">
        <w:r w:rsidR="009303E6">
          <w:t xml:space="preserve">epsilon schemes. </w:t>
        </w:r>
      </w:ins>
      <w:ins w:id="271" w:author="Matteo Braendli" w:date="2019-12-12T10:12:00Z">
        <w:r w:rsidR="00B573B1">
          <w:t>The n</w:t>
        </w:r>
        <w:r w:rsidR="000E660C">
          <w:t xml:space="preserve">on-monotonous schemes tend to </w:t>
        </w:r>
        <w:r w:rsidR="00C31BE2">
          <w:t>perform better at lower alpha schemes.</w:t>
        </w:r>
        <w:r w:rsidR="00B573B1">
          <w:t xml:space="preserve"> </w:t>
        </w:r>
        <w:r w:rsidR="0078196A">
          <w:t xml:space="preserve">whereas </w:t>
        </w:r>
        <w:r w:rsidR="00B573B1">
          <w:t>the monotonous s</w:t>
        </w:r>
      </w:ins>
      <w:ins w:id="272" w:author="Matteo Braendli" w:date="2019-12-12T10:13:00Z">
        <w:r w:rsidR="00B0309B">
          <w:t>cheme seems superior at alpha = 0.8.</w:t>
        </w:r>
      </w:ins>
      <w:ins w:id="273" w:author="Matteo Braendli" w:date="2019-12-12T10:17:00Z">
        <w:r w:rsidR="008217D6">
          <w:t xml:space="preserve"> At alpha = 0.5, there is conflicting evidence: </w:t>
        </w:r>
        <w:r w:rsidR="00711FF7">
          <w:t xml:space="preserve">the monotonous scheme </w:t>
        </w:r>
      </w:ins>
      <w:ins w:id="274" w:author="Matteo Braendli" w:date="2019-12-12T10:18:00Z">
        <w:r w:rsidR="00E85FFB">
          <w:t xml:space="preserve">slightly outperforms </w:t>
        </w:r>
      </w:ins>
      <w:ins w:id="275" w:author="Matteo Braendli" w:date="2019-12-12T14:38:00Z">
        <w:r w:rsidR="00FC7571">
          <w:t>regarding</w:t>
        </w:r>
      </w:ins>
      <w:ins w:id="276" w:author="Matteo Braendli" w:date="2019-12-12T10:18:00Z">
        <w:r w:rsidR="00E85FFB">
          <w:t xml:space="preserve"> </w:t>
        </w:r>
      </w:ins>
      <w:ins w:id="277" w:author="Matteo Braendli" w:date="2019-12-12T14:38:00Z">
        <w:r w:rsidR="00FC7571">
          <w:t>a</w:t>
        </w:r>
      </w:ins>
      <w:ins w:id="278" w:author="Matteo Braendli" w:date="2019-12-12T10:18:00Z">
        <w:r w:rsidR="009800BE">
          <w:t>v</w:t>
        </w:r>
      </w:ins>
      <w:ins w:id="279" w:author="Matteo Braendli" w:date="2019-12-12T14:39:00Z">
        <w:r w:rsidR="00FC7571">
          <w:t>erage</w:t>
        </w:r>
      </w:ins>
      <w:ins w:id="280" w:author="Matteo Braendli" w:date="2019-12-12T10:18:00Z">
        <w:r w:rsidR="009800BE">
          <w:t xml:space="preserve"> max tile and av</w:t>
        </w:r>
      </w:ins>
      <w:ins w:id="281" w:author="Matteo Braendli" w:date="2019-12-12T14:39:00Z">
        <w:r w:rsidR="00FC7571">
          <w:t>erage</w:t>
        </w:r>
      </w:ins>
      <w:ins w:id="282" w:author="Matteo Braendli" w:date="2019-12-12T10:18:00Z">
        <w:r w:rsidR="009800BE">
          <w:t xml:space="preserve"> reward but falls short of the non-monotonous scheme in the probability to reach the tile 256.</w:t>
        </w:r>
      </w:ins>
      <w:ins w:id="283" w:author="Matteo Braendli" w:date="2019-12-12T10:13:00Z">
        <w:r w:rsidR="00B0309B">
          <w:t xml:space="preserve"> Nevertheless, the differences are </w:t>
        </w:r>
        <w:r w:rsidR="004973E0">
          <w:t>rather small and further testing</w:t>
        </w:r>
      </w:ins>
      <w:ins w:id="284" w:author="Matteo Braendli" w:date="2019-12-12T11:57:00Z">
        <w:r w:rsidR="002D4E11">
          <w:t xml:space="preserve"> would be needed for </w:t>
        </w:r>
        <w:r w:rsidR="004B298D">
          <w:t>conclusive results</w:t>
        </w:r>
      </w:ins>
      <w:ins w:id="285" w:author="Matteo Braendli" w:date="2019-12-12T10:13:00Z">
        <w:r w:rsidR="004973E0">
          <w:t>.</w:t>
        </w:r>
      </w:ins>
      <w:ins w:id="286" w:author="Matteo Braendli" w:date="2019-12-12T10:14:00Z">
        <w:r w:rsidR="00C1555B">
          <w:t xml:space="preserve"> </w:t>
        </w:r>
      </w:ins>
    </w:p>
    <w:p w14:paraId="508BF2C0" w14:textId="46179F8E" w:rsidR="00A911BC" w:rsidRPr="0052544B" w:rsidRDefault="00C1555B">
      <w:pPr>
        <w:rPr>
          <w:ins w:id="287" w:author="Matteo Braendli" w:date="2019-12-11T14:24:00Z"/>
        </w:rPr>
        <w:pPrChange w:id="288" w:author="Matteo Braendli" w:date="2019-12-12T09:50:00Z">
          <w:pPr>
            <w:pStyle w:val="berschrift3"/>
          </w:pPr>
        </w:pPrChange>
      </w:pPr>
      <w:ins w:id="289" w:author="Matteo Braendli" w:date="2019-12-12T10:14:00Z">
        <w:r>
          <w:t>Surprisingly</w:t>
        </w:r>
        <w:r w:rsidR="00124C61">
          <w:t>, Q Learning off a random agent is quite successful</w:t>
        </w:r>
      </w:ins>
      <w:ins w:id="290" w:author="Matteo Braendli" w:date="2019-12-12T10:19:00Z">
        <w:r w:rsidR="00B73455">
          <w:t xml:space="preserve"> and only just falls short of the most successful Q learning agents</w:t>
        </w:r>
      </w:ins>
      <w:ins w:id="291" w:author="Matteo Braendli" w:date="2019-12-12T10:14:00Z">
        <w:r w:rsidR="00124C61">
          <w:t>.</w:t>
        </w:r>
      </w:ins>
      <w:ins w:id="292" w:author="Matteo Braendli" w:date="2019-12-12T10:15:00Z">
        <w:r w:rsidR="00DD3716">
          <w:t xml:space="preserve"> This might suggest that a</w:t>
        </w:r>
      </w:ins>
      <w:ins w:id="293" w:author="Matteo Braendli" w:date="2019-12-12T10:17:00Z">
        <w:r w:rsidR="001A347B">
          <w:t>n</w:t>
        </w:r>
      </w:ins>
      <w:ins w:id="294" w:author="Matteo Braendli" w:date="2019-12-12T10:15:00Z">
        <w:r w:rsidR="00DD3716">
          <w:t xml:space="preserve"> </w:t>
        </w:r>
        <w:r w:rsidR="00C058BF">
          <w:t xml:space="preserve">epsilon decay scheme </w:t>
        </w:r>
        <w:r w:rsidR="0016652C">
          <w:t xml:space="preserve">decreasing at a slower rate might be </w:t>
        </w:r>
        <w:r w:rsidR="00BA45BE">
          <w:t>another successful option</w:t>
        </w:r>
      </w:ins>
      <w:ins w:id="295" w:author="Matteo Braendli" w:date="2019-12-12T10:16:00Z">
        <w:r w:rsidR="00EF7172">
          <w:t xml:space="preserve">, as high epsilons only seem to decrease </w:t>
        </w:r>
        <w:r w:rsidR="00E52DCE">
          <w:t>training performance,</w:t>
        </w:r>
      </w:ins>
      <w:ins w:id="296" w:author="Matteo Braendli" w:date="2019-12-12T10:19:00Z">
        <w:r w:rsidR="00801BE6">
          <w:t xml:space="preserve"> but</w:t>
        </w:r>
      </w:ins>
      <w:ins w:id="297" w:author="Matteo Braendli" w:date="2019-12-12T10:16:00Z">
        <w:r w:rsidR="00E52DCE">
          <w:t xml:space="preserve"> less testing performance</w:t>
        </w:r>
        <w:r w:rsidR="001A347B">
          <w:t xml:space="preserve"> with full exploitation</w:t>
        </w:r>
      </w:ins>
      <w:ins w:id="298" w:author="Matteo Braendli" w:date="2019-12-12T10:19:00Z">
        <w:r w:rsidR="00801BE6">
          <w:t>.</w:t>
        </w:r>
      </w:ins>
      <w:ins w:id="299" w:author="Matteo Braendli" w:date="2019-12-12T11:58:00Z">
        <w:r w:rsidR="00ED58FB">
          <w:t xml:space="preserve"> </w:t>
        </w:r>
      </w:ins>
    </w:p>
    <w:p w14:paraId="5D12E960" w14:textId="37A1EDA6" w:rsidR="00EF023B" w:rsidDel="00D75ED1" w:rsidRDefault="00EF023B" w:rsidP="00A73D3E">
      <w:pPr>
        <w:jc w:val="both"/>
        <w:rPr>
          <w:del w:id="300" w:author="Matteo Braendli" w:date="2019-12-11T21:06:00Z"/>
        </w:rPr>
      </w:pPr>
    </w:p>
    <w:p w14:paraId="7F0DA124" w14:textId="209D9DF1" w:rsidR="001A58FE" w:rsidDel="00801BE6" w:rsidRDefault="001A58FE" w:rsidP="001A58FE">
      <w:pPr>
        <w:rPr>
          <w:del w:id="301" w:author="Matteo Braendli" w:date="2019-12-12T10:19:00Z"/>
        </w:rPr>
      </w:pPr>
      <w:del w:id="302" w:author="Matteo Braendli" w:date="2019-12-12T10:19:00Z">
        <w:r w:rsidDel="00801BE6">
          <w:delText xml:space="preserve">Non-mono, varying alpha </w:delText>
        </w:r>
        <w:r w:rsidDel="00801BE6">
          <w:sym w:font="Wingdings" w:char="F0E0"/>
        </w:r>
        <w:r w:rsidDel="00801BE6">
          <w:delText xml:space="preserve"> alpha =</w:delText>
        </w:r>
      </w:del>
    </w:p>
    <w:p w14:paraId="48EBE2BB" w14:textId="03766DED" w:rsidR="001A58FE" w:rsidDel="00801BE6" w:rsidRDefault="001A58FE" w:rsidP="001A58FE">
      <w:pPr>
        <w:rPr>
          <w:del w:id="303" w:author="Matteo Braendli" w:date="2019-12-12T10:19:00Z"/>
        </w:rPr>
      </w:pPr>
      <w:del w:id="304" w:author="Matteo Braendli" w:date="2019-12-12T10:19:00Z">
        <w:r w:rsidDel="00801BE6">
          <w:delText xml:space="preserve">Mono, varying alpha </w:delText>
        </w:r>
        <w:r w:rsidDel="00801BE6">
          <w:sym w:font="Wingdings" w:char="F0E0"/>
        </w:r>
        <w:r w:rsidDel="00801BE6">
          <w:delText xml:space="preserve"> </w:delText>
        </w:r>
      </w:del>
    </w:p>
    <w:p w14:paraId="1C65F521" w14:textId="107936A4" w:rsidR="001A58FE" w:rsidDel="00801BE6" w:rsidRDefault="001A58FE" w:rsidP="001A58FE">
      <w:pPr>
        <w:rPr>
          <w:del w:id="305" w:author="Matteo Braendli" w:date="2019-12-12T10:19:00Z"/>
        </w:rPr>
      </w:pPr>
      <w:del w:id="306" w:author="Matteo Braendli" w:date="2019-12-12T10:19:00Z">
        <w:r w:rsidDel="00801BE6">
          <w:delText xml:space="preserve">Overall </w:delText>
        </w:r>
        <w:r w:rsidDel="00801BE6">
          <w:sym w:font="Wingdings" w:char="F0E0"/>
        </w:r>
        <w:r w:rsidDel="00801BE6">
          <w:delText xml:space="preserve"> alpha = XX seems to outperform</w:delText>
        </w:r>
      </w:del>
    </w:p>
    <w:p w14:paraId="0E79BAA0" w14:textId="1531E1E9" w:rsidR="001A58FE" w:rsidDel="00801BE6" w:rsidRDefault="001A58FE" w:rsidP="001A58FE">
      <w:pPr>
        <w:rPr>
          <w:del w:id="307" w:author="Matteo Braendli" w:date="2019-12-12T10:19:00Z"/>
        </w:rPr>
      </w:pPr>
    </w:p>
    <w:p w14:paraId="6EF9321C" w14:textId="35B46131" w:rsidR="001A58FE" w:rsidDel="00801BE6" w:rsidRDefault="001A58FE" w:rsidP="001A58FE">
      <w:pPr>
        <w:rPr>
          <w:del w:id="308" w:author="Matteo Braendli" w:date="2019-12-12T10:19:00Z"/>
        </w:rPr>
      </w:pPr>
    </w:p>
    <w:p w14:paraId="69045FE5" w14:textId="7124EADB" w:rsidR="001A58FE" w:rsidDel="00801BE6" w:rsidRDefault="001A58FE" w:rsidP="001A58FE">
      <w:pPr>
        <w:rPr>
          <w:del w:id="309" w:author="Matteo Braendli" w:date="2019-12-12T10:19:00Z"/>
        </w:rPr>
      </w:pPr>
      <w:del w:id="310" w:author="Matteo Braendli" w:date="2019-12-12T10:19:00Z">
        <w:r w:rsidDel="00801BE6">
          <w:delText xml:space="preserve">Alpha = 0.1, varying epsilon scheme </w:delText>
        </w:r>
        <w:r w:rsidDel="00801BE6">
          <w:sym w:font="Wingdings" w:char="F0E0"/>
        </w:r>
        <w:r w:rsidDel="00801BE6">
          <w:delText xml:space="preserve"> </w:delText>
        </w:r>
        <w:r w:rsidR="00333BFB" w:rsidDel="00801BE6">
          <w:delText>XXX</w:delText>
        </w:r>
        <w:r w:rsidDel="00801BE6">
          <w:delText xml:space="preserve"> epsilon scheme seems superior</w:delText>
        </w:r>
      </w:del>
    </w:p>
    <w:p w14:paraId="67DFBA9E" w14:textId="4555C583" w:rsidR="001A58FE" w:rsidDel="00801BE6" w:rsidRDefault="001A58FE" w:rsidP="001A58FE">
      <w:pPr>
        <w:rPr>
          <w:del w:id="311" w:author="Matteo Braendli" w:date="2019-12-12T10:19:00Z"/>
        </w:rPr>
      </w:pPr>
      <w:del w:id="312" w:author="Matteo Braendli" w:date="2019-12-12T10:19:00Z">
        <w:r w:rsidDel="00801BE6">
          <w:delText xml:space="preserve">Alpha = 0.5, varying epsilon scheme </w:delText>
        </w:r>
        <w:r w:rsidDel="00801BE6">
          <w:sym w:font="Wingdings" w:char="F0E0"/>
        </w:r>
        <w:r w:rsidDel="00801BE6">
          <w:delText xml:space="preserve"> </w:delText>
        </w:r>
        <w:r w:rsidR="00333BFB" w:rsidDel="00801BE6">
          <w:delText>XXX</w:delText>
        </w:r>
        <w:r w:rsidDel="00801BE6">
          <w:delText xml:space="preserve"> epsilon scheme seems superior</w:delText>
        </w:r>
      </w:del>
    </w:p>
    <w:p w14:paraId="0D0724DB" w14:textId="7844D1D5" w:rsidR="001A58FE" w:rsidDel="00801BE6" w:rsidRDefault="001A58FE" w:rsidP="001A58FE">
      <w:pPr>
        <w:rPr>
          <w:del w:id="313" w:author="Matteo Braendli" w:date="2019-12-12T10:19:00Z"/>
        </w:rPr>
      </w:pPr>
      <w:del w:id="314" w:author="Matteo Braendli" w:date="2019-12-12T10:19:00Z">
        <w:r w:rsidDel="00801BE6">
          <w:delText xml:space="preserve">Alpha = 0.8, varying epsilon scheme </w:delText>
        </w:r>
        <w:r w:rsidDel="00801BE6">
          <w:sym w:font="Wingdings" w:char="F0E0"/>
        </w:r>
        <w:r w:rsidDel="00801BE6">
          <w:delText xml:space="preserve"> </w:delText>
        </w:r>
        <w:r w:rsidR="00333BFB" w:rsidDel="00801BE6">
          <w:delText>XXX</w:delText>
        </w:r>
        <w:r w:rsidDel="00801BE6">
          <w:delText xml:space="preserve"> epsilon scheme seems superior </w:delText>
        </w:r>
      </w:del>
    </w:p>
    <w:p w14:paraId="7F085E11" w14:textId="60AF5C75" w:rsidR="00766BE1" w:rsidDel="00EF023B" w:rsidRDefault="001A58FE" w:rsidP="001A58FE">
      <w:pPr>
        <w:rPr>
          <w:del w:id="315" w:author="Matteo Braendli" w:date="2019-12-11T14:24:00Z"/>
        </w:rPr>
      </w:pPr>
      <w:del w:id="316" w:author="Matteo Braendli" w:date="2019-12-12T10:19:00Z">
        <w:r w:rsidDel="00801BE6">
          <w:delText xml:space="preserve">Overall </w:delText>
        </w:r>
        <w:r w:rsidDel="00801BE6">
          <w:sym w:font="Wingdings" w:char="F0E0"/>
        </w:r>
        <w:r w:rsidDel="00801BE6">
          <w:delText xml:space="preserve"> </w:delText>
        </w:r>
      </w:del>
    </w:p>
    <w:p w14:paraId="0FB70C1D" w14:textId="538E31C5" w:rsidR="00EF023B" w:rsidRDefault="00EF023B" w:rsidP="00EF023B">
      <w:pPr>
        <w:pStyle w:val="berschrift3"/>
        <w:rPr>
          <w:ins w:id="317" w:author="Matteo Braendli" w:date="2019-12-11T14:24:00Z"/>
        </w:rPr>
      </w:pPr>
      <w:bookmarkStart w:id="318" w:name="_Toc26966751"/>
      <w:bookmarkStart w:id="319" w:name="_Toc27053263"/>
      <w:ins w:id="320" w:author="Matteo Braendli" w:date="2019-12-11T14:24:00Z">
        <w:r>
          <w:t>1.2.</w:t>
        </w:r>
      </w:ins>
      <w:ins w:id="321" w:author="Matteo Braendli" w:date="2019-12-12T13:59:00Z">
        <w:r w:rsidR="00670AB8">
          <w:t>4</w:t>
        </w:r>
      </w:ins>
      <w:ins w:id="322" w:author="Matteo Braendli" w:date="2019-12-11T14:24:00Z">
        <w:r>
          <w:t xml:space="preserve"> Q-</w:t>
        </w:r>
      </w:ins>
      <w:ins w:id="323" w:author="Matteo Braendli" w:date="2019-12-12T12:33:00Z">
        <w:r w:rsidR="00082170">
          <w:t>L</w:t>
        </w:r>
      </w:ins>
      <w:ins w:id="324" w:author="Matteo Braendli" w:date="2019-12-11T14:24:00Z">
        <w:r>
          <w:t xml:space="preserve">earning test series: </w:t>
        </w:r>
      </w:ins>
      <w:ins w:id="325" w:author="Matteo Braendli" w:date="2019-12-11T14:25:00Z">
        <w:r>
          <w:t>conclusion</w:t>
        </w:r>
      </w:ins>
      <w:bookmarkEnd w:id="318"/>
      <w:bookmarkEnd w:id="319"/>
    </w:p>
    <w:p w14:paraId="3BF65C43" w14:textId="3E0A5A40" w:rsidR="00497110" w:rsidRDefault="001F4420">
      <w:pPr>
        <w:rPr>
          <w:ins w:id="326" w:author="Matteo Braendli" w:date="2019-12-12T10:23:00Z"/>
        </w:rPr>
      </w:pPr>
      <w:ins w:id="327" w:author="Matteo Braendli" w:date="2019-12-12T10:20:00Z">
        <w:r>
          <w:t xml:space="preserve">The main problem of Q Learning (or tabular learning in general) </w:t>
        </w:r>
      </w:ins>
      <w:ins w:id="328" w:author="Matteo Braendli" w:date="2019-12-12T10:21:00Z">
        <w:r>
          <w:t xml:space="preserve">in the </w:t>
        </w:r>
        <w:r w:rsidR="00253B57">
          <w:t>2048-game is the vast state space</w:t>
        </w:r>
      </w:ins>
      <w:ins w:id="329" w:author="Matteo Braendli" w:date="2019-12-12T10:42:00Z">
        <w:r w:rsidR="00C238E2">
          <w:t xml:space="preserve"> that needs quite</w:t>
        </w:r>
      </w:ins>
      <w:ins w:id="330" w:author="Matteo Braendli" w:date="2019-12-12T10:21:00Z">
        <w:r w:rsidR="00253B57">
          <w:t xml:space="preserve"> some computational power, especially as the game progresses, to keep track of the </w:t>
        </w:r>
        <w:r w:rsidR="00E00887">
          <w:t xml:space="preserve">tabular information. </w:t>
        </w:r>
      </w:ins>
      <w:ins w:id="331" w:author="Matteo Braendli" w:date="2019-12-12T10:22:00Z">
        <w:r w:rsidR="00E00887">
          <w:t xml:space="preserve">If </w:t>
        </w:r>
      </w:ins>
      <w:ins w:id="332" w:author="Matteo Braendli" w:date="2019-12-12T11:59:00Z">
        <w:r w:rsidR="00751D7A">
          <w:t>agents</w:t>
        </w:r>
      </w:ins>
      <w:ins w:id="333" w:author="Matteo Braendli" w:date="2019-12-12T10:22:00Z">
        <w:r w:rsidR="00E00887">
          <w:t xml:space="preserve"> were to reach higher tiles, the </w:t>
        </w:r>
      </w:ins>
      <w:ins w:id="334" w:author="Matteo Braendli" w:date="2019-12-12T11:59:00Z">
        <w:r w:rsidR="00751D7A">
          <w:t xml:space="preserve">possible </w:t>
        </w:r>
      </w:ins>
      <w:ins w:id="335" w:author="Matteo Braendli" w:date="2019-12-12T10:22:00Z">
        <w:r w:rsidR="00E00887">
          <w:t xml:space="preserve">state space increases exponentially, and our hardware would </w:t>
        </w:r>
      </w:ins>
      <w:ins w:id="336" w:author="Matteo Braendli" w:date="2019-12-12T11:59:00Z">
        <w:r w:rsidR="00751D7A">
          <w:t>probably</w:t>
        </w:r>
      </w:ins>
      <w:ins w:id="337" w:author="Matteo Braendli" w:date="2019-12-12T10:22:00Z">
        <w:r w:rsidR="00E00887">
          <w:t xml:space="preserve"> </w:t>
        </w:r>
      </w:ins>
      <w:ins w:id="338" w:author="Matteo Braendli" w:date="2019-12-12T10:23:00Z">
        <w:r w:rsidR="00565E99">
          <w:t>reach its limit</w:t>
        </w:r>
        <w:r w:rsidR="00497110">
          <w:t>.</w:t>
        </w:r>
      </w:ins>
    </w:p>
    <w:p w14:paraId="44CF896D" w14:textId="06EF5D04" w:rsidR="00766BE1" w:rsidRDefault="006F41E4">
      <w:ins w:id="339" w:author="Matteo Braendli" w:date="2019-12-12T10:23:00Z">
        <w:r>
          <w:t xml:space="preserve">Nevertheless, we gained some insight </w:t>
        </w:r>
      </w:ins>
      <w:ins w:id="340" w:author="Matteo Braendli" w:date="2019-12-12T10:24:00Z">
        <w:r>
          <w:t>about</w:t>
        </w:r>
      </w:ins>
      <w:ins w:id="341" w:author="Matteo Braendli" w:date="2019-12-12T10:23:00Z">
        <w:r>
          <w:t xml:space="preserve"> suitable alpha levels</w:t>
        </w:r>
      </w:ins>
      <w:ins w:id="342" w:author="Matteo Braendli" w:date="2019-12-12T10:24:00Z">
        <w:r w:rsidR="00610AEA">
          <w:t xml:space="preserve"> and </w:t>
        </w:r>
        <w:r w:rsidR="000223C7">
          <w:t>possible scopes of e</w:t>
        </w:r>
      </w:ins>
      <w:ins w:id="343" w:author="Matteo Braendli" w:date="2019-12-12T10:25:00Z">
        <w:r w:rsidR="000223C7">
          <w:t>psilon schemes</w:t>
        </w:r>
      </w:ins>
      <w:ins w:id="344" w:author="Matteo Braendli" w:date="2019-12-12T12:00:00Z">
        <w:r w:rsidR="00751D7A">
          <w:t xml:space="preserve"> for tabular Q-Learning</w:t>
        </w:r>
      </w:ins>
      <w:ins w:id="345" w:author="Matteo Braendli" w:date="2019-12-12T10:23:00Z">
        <w:r>
          <w:t xml:space="preserve">. </w:t>
        </w:r>
      </w:ins>
      <w:ins w:id="346" w:author="Matteo Braendli" w:date="2019-12-12T10:24:00Z">
        <w:r w:rsidR="002110A0">
          <w:t>Very low alphas tend to perform poorly</w:t>
        </w:r>
        <w:r w:rsidR="00802BA0">
          <w:t xml:space="preserve">, failing to beat </w:t>
        </w:r>
        <w:r w:rsidR="00715932">
          <w:t>a random agent after 5000 episodes.</w:t>
        </w:r>
      </w:ins>
      <w:ins w:id="347" w:author="Matteo Braendli" w:date="2019-12-12T10:25:00Z">
        <w:r w:rsidR="002C39C5">
          <w:t xml:space="preserve"> Epsilon </w:t>
        </w:r>
      </w:ins>
      <w:ins w:id="348" w:author="Matteo Braendli" w:date="2019-12-12T12:00:00Z">
        <w:r w:rsidR="00596000">
          <w:t>s</w:t>
        </w:r>
      </w:ins>
      <w:ins w:id="349" w:author="Matteo Braendli" w:date="2019-12-12T10:25:00Z">
        <w:r w:rsidR="002C39C5">
          <w:t xml:space="preserve">chemes might even decrease at </w:t>
        </w:r>
        <w:r w:rsidR="00F07706">
          <w:t xml:space="preserve">very </w:t>
        </w:r>
        <w:r w:rsidR="002C39C5">
          <w:t xml:space="preserve">low </w:t>
        </w:r>
        <w:r w:rsidR="002C39C5">
          <w:lastRenderedPageBreak/>
          <w:t>rates</w:t>
        </w:r>
        <w:r w:rsidR="00305543">
          <w:t xml:space="preserve"> and still obtain good results</w:t>
        </w:r>
        <w:r w:rsidR="00F07706">
          <w:t xml:space="preserve">, as </w:t>
        </w:r>
      </w:ins>
      <w:ins w:id="350" w:author="Matteo Braendli" w:date="2019-12-12T12:01:00Z">
        <w:r w:rsidR="00DA7E6B">
          <w:t>the test results from</w:t>
        </w:r>
      </w:ins>
      <w:ins w:id="351" w:author="Matteo Braendli" w:date="2019-12-12T10:25:00Z">
        <w:r w:rsidR="00F07706">
          <w:t xml:space="preserve"> learning off random agent</w:t>
        </w:r>
      </w:ins>
      <w:ins w:id="352" w:author="Matteo Braendli" w:date="2019-12-12T12:02:00Z">
        <w:r w:rsidR="00B230CC">
          <w:t>s</w:t>
        </w:r>
      </w:ins>
      <w:ins w:id="353" w:author="Matteo Braendli" w:date="2019-12-12T10:25:00Z">
        <w:r w:rsidR="00F07706">
          <w:t xml:space="preserve"> </w:t>
        </w:r>
      </w:ins>
      <w:ins w:id="354" w:author="Matteo Braendli" w:date="2019-12-12T10:41:00Z">
        <w:r w:rsidR="003A4ACD">
          <w:t>suggest</w:t>
        </w:r>
      </w:ins>
      <w:ins w:id="355" w:author="Matteo Braendli" w:date="2019-12-12T12:00:00Z">
        <w:r w:rsidR="00596000">
          <w:t xml:space="preserve"> </w:t>
        </w:r>
      </w:ins>
      <w:ins w:id="356" w:author="Matteo Braendli" w:date="2019-12-12T12:02:00Z">
        <w:r w:rsidR="00B230CC">
          <w:t xml:space="preserve">decent results from </w:t>
        </w:r>
      </w:ins>
      <w:ins w:id="357" w:author="Matteo Braendli" w:date="2019-12-12T12:03:00Z">
        <w:r w:rsidR="00FC6D2E">
          <w:t>pure exploration as a start</w:t>
        </w:r>
      </w:ins>
      <w:ins w:id="358" w:author="Matteo Braendli" w:date="2019-12-12T10:41:00Z">
        <w:r w:rsidR="003A4ACD">
          <w:t>.</w:t>
        </w:r>
      </w:ins>
      <w:r w:rsidR="00766BE1">
        <w:br w:type="page"/>
      </w:r>
    </w:p>
    <w:p w14:paraId="65F2E205" w14:textId="6324000F" w:rsidR="001F3EDF" w:rsidRDefault="00852038" w:rsidP="004B348A">
      <w:pPr>
        <w:pStyle w:val="berschrift2"/>
      </w:pPr>
      <w:bookmarkStart w:id="359" w:name="_Toc26966752"/>
      <w:bookmarkStart w:id="360" w:name="_Toc27053264"/>
      <w:r w:rsidRPr="004B348A">
        <w:lastRenderedPageBreak/>
        <w:t>SARSA</w:t>
      </w:r>
      <w:bookmarkEnd w:id="359"/>
      <w:bookmarkEnd w:id="360"/>
    </w:p>
    <w:p w14:paraId="7723195C" w14:textId="4E2A2489" w:rsidR="00025562" w:rsidRDefault="00025562" w:rsidP="00A5158B">
      <w:pPr>
        <w:spacing w:after="120"/>
        <w:jc w:val="both"/>
      </w:pPr>
      <w:r>
        <w:t xml:space="preserve">We used SARSA, because our environment fits to the </w:t>
      </w:r>
      <w:r w:rsidR="00A5158B">
        <w:t xml:space="preserve">requirements of </w:t>
      </w:r>
      <w:r w:rsidR="00B353BE">
        <w:t>it</w:t>
      </w:r>
      <w:r w:rsidR="00A5158B">
        <w:t xml:space="preserve">. </w:t>
      </w:r>
      <w:r w:rsidR="00592B1B">
        <w:t>The reason is, that o</w:t>
      </w:r>
      <w:r w:rsidR="00A5158B">
        <w:t xml:space="preserve">ur environment has a limited space of states. Therefore, it is possible for the </w:t>
      </w:r>
      <w:del w:id="361" w:author="Matteo Braendli" w:date="2019-12-12T14:45:00Z">
        <w:r w:rsidR="00A5158B" w:rsidDel="00F21E70">
          <w:delText xml:space="preserve">model </w:delText>
        </w:r>
      </w:del>
      <w:ins w:id="362" w:author="Matteo Braendli" w:date="2019-12-12T14:45:00Z">
        <w:r w:rsidR="00F21E70">
          <w:t>agent</w:t>
        </w:r>
        <w:r w:rsidR="00F21E70">
          <w:t xml:space="preserve"> </w:t>
        </w:r>
      </w:ins>
      <w:r w:rsidR="00A5158B">
        <w:t xml:space="preserve">to know </w:t>
      </w:r>
      <w:del w:id="363" w:author="Matteo Braendli" w:date="2019-12-12T14:45:00Z">
        <w:r w:rsidR="00A5158B" w:rsidDel="003F261E">
          <w:delText xml:space="preserve">each </w:delText>
        </w:r>
      </w:del>
      <w:ins w:id="364" w:author="Matteo Braendli" w:date="2019-12-12T14:45:00Z">
        <w:r w:rsidR="003F261E">
          <w:t>the</w:t>
        </w:r>
        <w:r w:rsidR="003F261E">
          <w:t xml:space="preserve"> </w:t>
        </w:r>
      </w:ins>
      <w:r w:rsidR="00A5158B">
        <w:t xml:space="preserve">state at </w:t>
      </w:r>
      <w:del w:id="365" w:author="Matteo Braendli" w:date="2019-12-12T14:45:00Z">
        <w:r w:rsidR="00A5158B" w:rsidDel="003F261E">
          <w:delText xml:space="preserve">one </w:delText>
        </w:r>
      </w:del>
      <w:ins w:id="366" w:author="Matteo Braendli" w:date="2019-12-12T14:45:00Z">
        <w:r w:rsidR="003F261E">
          <w:t>the specific</w:t>
        </w:r>
        <w:r w:rsidR="003F261E">
          <w:t xml:space="preserve"> </w:t>
        </w:r>
      </w:ins>
      <w:r w:rsidR="00A5158B">
        <w:t>point and calculate the perfect action for the given state.</w:t>
      </w:r>
    </w:p>
    <w:p w14:paraId="374D383B" w14:textId="136AEBF5" w:rsidR="001F42D7" w:rsidRDefault="000A74FA" w:rsidP="00103EBF">
      <w:pPr>
        <w:spacing w:after="240" w:line="276" w:lineRule="auto"/>
        <w:jc w:val="both"/>
        <w:rPr>
          <w:rFonts w:eastAsiaTheme="minorEastAsia"/>
        </w:rPr>
      </w:pPr>
      <w:r>
        <w:t>Our initial goal was to</w:t>
      </w:r>
      <w:r w:rsidR="00A7472F">
        <w:t xml:space="preserve"> program a</w:t>
      </w:r>
      <w:ins w:id="367" w:author="Matteo Braendli" w:date="2019-12-12T14:45:00Z">
        <w:r w:rsidR="003F261E">
          <w:t>n agent</w:t>
        </w:r>
      </w:ins>
      <w:del w:id="368" w:author="Matteo Braendli" w:date="2019-12-12T14:45:00Z">
        <w:r w:rsidR="005258EC" w:rsidDel="003F261E">
          <w:delText xml:space="preserve"> </w:delText>
        </w:r>
        <w:r w:rsidR="00395F9C" w:rsidDel="003F261E">
          <w:delText>model</w:delText>
        </w:r>
      </w:del>
      <w:r w:rsidR="00A7472F">
        <w:t>, w</w:t>
      </w:r>
      <w:r w:rsidR="00BA6D0C">
        <w:t>h</w:t>
      </w:r>
      <w:r w:rsidR="00A7472F">
        <w:t>ere it was possible to attain the tile</w:t>
      </w:r>
      <w:r w:rsidR="005258EC">
        <w:t>s</w:t>
      </w:r>
      <w:r w:rsidR="000B7E16">
        <w:t xml:space="preserve"> up to</w:t>
      </w:r>
      <w:r w:rsidR="00A7472F">
        <w:t xml:space="preserve"> </w:t>
      </w:r>
      <m:oMath>
        <m:sSup>
          <m:sSupPr>
            <m:ctrlPr>
              <w:rPr>
                <w:rFonts w:ascii="Cambria Math" w:hAnsi="Cambria Math"/>
                <w:i/>
              </w:rPr>
            </m:ctrlPr>
          </m:sSupPr>
          <m:e>
            <m:r>
              <w:rPr>
                <w:rFonts w:ascii="Cambria Math" w:hAnsi="Cambria Math"/>
              </w:rPr>
              <m:t>2</m:t>
            </m:r>
          </m:e>
          <m:sup>
            <m:r>
              <w:rPr>
                <w:rFonts w:ascii="Cambria Math" w:hAnsi="Cambria Math"/>
              </w:rPr>
              <m:t>15</m:t>
            </m:r>
          </m:sup>
        </m:sSup>
      </m:oMath>
      <w:r w:rsidR="00A7472F">
        <w:rPr>
          <w:rFonts w:eastAsiaTheme="minorEastAsia"/>
        </w:rPr>
        <w:t>. However</w:t>
      </w:r>
      <w:r>
        <w:rPr>
          <w:rFonts w:eastAsiaTheme="minorEastAsia"/>
        </w:rPr>
        <w:t xml:space="preserve">, </w:t>
      </w:r>
      <w:r w:rsidR="00A7472F">
        <w:rPr>
          <w:rFonts w:eastAsiaTheme="minorEastAsia"/>
        </w:rPr>
        <w:t xml:space="preserve">due to missing </w:t>
      </w:r>
      <w:r w:rsidR="006B5A35">
        <w:rPr>
          <w:rFonts w:eastAsiaTheme="minorEastAsia"/>
        </w:rPr>
        <w:t>disk memory and computing power of our machines</w:t>
      </w:r>
      <w:r w:rsidR="00A7472F">
        <w:rPr>
          <w:rFonts w:eastAsiaTheme="minorEastAsia"/>
        </w:rPr>
        <w:t xml:space="preserve"> it wasn’t possible. Therefore, we lowered the highest attainable tile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r w:rsidR="00A7472F">
        <w:rPr>
          <w:rFonts w:eastAsiaTheme="minorEastAsia"/>
        </w:rPr>
        <w:t>, which is equal to 2</w:t>
      </w:r>
      <w:r w:rsidR="00BA4A3D">
        <w:rPr>
          <w:rFonts w:eastAsiaTheme="minorEastAsia"/>
        </w:rPr>
        <w:t>56</w:t>
      </w:r>
      <w:r w:rsidR="00A7472F">
        <w:rPr>
          <w:rFonts w:eastAsiaTheme="minorEastAsia"/>
        </w:rPr>
        <w:t xml:space="preserve">. </w:t>
      </w:r>
      <w:r w:rsidR="00A5158B">
        <w:rPr>
          <w:rFonts w:eastAsiaTheme="minorEastAsia"/>
        </w:rPr>
        <w:t>We wanted to store the</w:t>
      </w:r>
      <w:r w:rsidR="00666405">
        <w:rPr>
          <w:rFonts w:eastAsiaTheme="minorEastAsia"/>
        </w:rPr>
        <w:t xml:space="preserve"> whole space of </w:t>
      </w:r>
      <w:ins w:id="369" w:author="Matteo Braendli" w:date="2019-12-12T14:46:00Z">
        <w:r w:rsidR="003F261E">
          <w:rPr>
            <w:rFonts w:eastAsiaTheme="minorEastAsia"/>
          </w:rPr>
          <w:t xml:space="preserve">possible </w:t>
        </w:r>
      </w:ins>
      <w:r w:rsidR="00666405">
        <w:rPr>
          <w:rFonts w:eastAsiaTheme="minorEastAsia"/>
        </w:rPr>
        <w:t>states in a text file, but t</w:t>
      </w:r>
      <w:r w:rsidR="006B5A35">
        <w:rPr>
          <w:rFonts w:eastAsiaTheme="minorEastAsia"/>
        </w:rPr>
        <w:t>he file, where we saved our data, was bigger than 40 GB</w:t>
      </w:r>
      <w:ins w:id="370" w:author="Matteo Braendli" w:date="2019-12-12T14:46:00Z">
        <w:r w:rsidR="001D2F60">
          <w:rPr>
            <w:rFonts w:eastAsiaTheme="minorEastAsia"/>
          </w:rPr>
          <w:t xml:space="preserve"> before running any computation on it</w:t>
        </w:r>
      </w:ins>
      <w:r w:rsidR="006B5A35">
        <w:rPr>
          <w:rFonts w:eastAsiaTheme="minorEastAsia"/>
        </w:rPr>
        <w:t xml:space="preserve">! </w:t>
      </w:r>
      <w:r w:rsidR="0066613E">
        <w:rPr>
          <w:rFonts w:eastAsiaTheme="minorEastAsia"/>
        </w:rPr>
        <w:t xml:space="preserve">As mentioned before, </w:t>
      </w:r>
      <w:r w:rsidR="00A7472F">
        <w:rPr>
          <w:rFonts w:eastAsiaTheme="minorEastAsia"/>
        </w:rPr>
        <w:t>in the original version of 2048, it is possible to attain higher number than 2048.</w:t>
      </w:r>
      <w:r w:rsidR="00BA4A3D">
        <w:rPr>
          <w:rFonts w:eastAsiaTheme="minorEastAsia"/>
        </w:rPr>
        <w:t xml:space="preserve"> </w:t>
      </w:r>
      <w:r w:rsidR="00184736">
        <w:rPr>
          <w:rFonts w:eastAsiaTheme="minorEastAsia"/>
        </w:rPr>
        <w:t xml:space="preserve">As a template we have </w:t>
      </w:r>
      <w:r w:rsidR="001158AC">
        <w:rPr>
          <w:rFonts w:eastAsiaTheme="minorEastAsia"/>
        </w:rPr>
        <w:t xml:space="preserve">used a tutorial from the youtuber Machine Learning with Phil </w:t>
      </w:r>
      <w:r w:rsidR="00FE7FFE">
        <w:rPr>
          <w:rFonts w:eastAsiaTheme="minorEastAsia"/>
        </w:rPr>
        <w:t>(</w:t>
      </w:r>
      <w:r w:rsidR="00FE7FFE" w:rsidRPr="00A016B6">
        <w:t>Machine Learning with Phil (2019</w:t>
      </w:r>
      <w:r w:rsidR="00FE7FFE">
        <w:t>b</w:t>
      </w:r>
      <w:r w:rsidR="00FE7FFE" w:rsidRPr="00A016B6">
        <w:t>)</w:t>
      </w:r>
      <w:r w:rsidR="00FE7FFE">
        <w:t>).</w:t>
      </w:r>
      <w:r w:rsidR="001158AC">
        <w:rPr>
          <w:rFonts w:eastAsiaTheme="minorEastAsia"/>
        </w:rPr>
        <w:t xml:space="preserve"> He </w:t>
      </w:r>
      <w:r w:rsidR="0072731C">
        <w:rPr>
          <w:rFonts w:eastAsiaTheme="minorEastAsia"/>
        </w:rPr>
        <w:t>has created</w:t>
      </w:r>
      <w:r w:rsidR="001158AC">
        <w:rPr>
          <w:rFonts w:eastAsiaTheme="minorEastAsia"/>
        </w:rPr>
        <w:t xml:space="preserve"> a SARSA model for the game </w:t>
      </w:r>
      <w:r w:rsidR="006228B9">
        <w:rPr>
          <w:rFonts w:eastAsiaTheme="minorEastAsia"/>
        </w:rPr>
        <w:t xml:space="preserve">carpole-v0, which is also </w:t>
      </w:r>
      <w:r w:rsidR="0072731C">
        <w:rPr>
          <w:rFonts w:eastAsiaTheme="minorEastAsia"/>
        </w:rPr>
        <w:t xml:space="preserve">set in </w:t>
      </w:r>
      <w:r w:rsidR="006228B9">
        <w:rPr>
          <w:rFonts w:eastAsiaTheme="minorEastAsia"/>
        </w:rPr>
        <w:t xml:space="preserve">an open </w:t>
      </w:r>
      <w:r w:rsidR="005F58CF">
        <w:rPr>
          <w:rFonts w:eastAsiaTheme="minorEastAsia"/>
        </w:rPr>
        <w:t xml:space="preserve">AI </w:t>
      </w:r>
      <w:r w:rsidR="006228B9">
        <w:rPr>
          <w:rFonts w:eastAsiaTheme="minorEastAsia"/>
        </w:rPr>
        <w:t xml:space="preserve">gym environment. We adjusted his code to our environment, which </w:t>
      </w:r>
      <w:r w:rsidR="008334F1">
        <w:rPr>
          <w:rFonts w:eastAsiaTheme="minorEastAsia"/>
        </w:rPr>
        <w:t>was</w:t>
      </w:r>
      <w:r w:rsidR="006228B9">
        <w:rPr>
          <w:rFonts w:eastAsiaTheme="minorEastAsia"/>
        </w:rPr>
        <w:t xml:space="preserve"> in our </w:t>
      </w:r>
      <w:r w:rsidR="00D7081B">
        <w:rPr>
          <w:rFonts w:eastAsiaTheme="minorEastAsia"/>
        </w:rPr>
        <w:t>view</w:t>
      </w:r>
      <w:r w:rsidR="006228B9">
        <w:rPr>
          <w:rFonts w:eastAsiaTheme="minorEastAsia"/>
        </w:rPr>
        <w:t xml:space="preserve"> more complex than his environment. We </w:t>
      </w:r>
      <w:r w:rsidR="00D7081B">
        <w:rPr>
          <w:rFonts w:eastAsiaTheme="minorEastAsia"/>
        </w:rPr>
        <w:t xml:space="preserve">have </w:t>
      </w:r>
      <w:r w:rsidR="006228B9">
        <w:rPr>
          <w:rFonts w:eastAsiaTheme="minorEastAsia"/>
        </w:rPr>
        <w:t xml:space="preserve">also added a </w:t>
      </w:r>
      <w:proofErr w:type="spellStart"/>
      <w:r w:rsidR="006228B9">
        <w:rPr>
          <w:rFonts w:eastAsiaTheme="minorEastAsia"/>
        </w:rPr>
        <w:t>get_</w:t>
      </w:r>
      <w:r w:rsidR="00103EBF">
        <w:rPr>
          <w:rFonts w:eastAsiaTheme="minorEastAsia"/>
        </w:rPr>
        <w:t>max</w:t>
      </w:r>
      <w:proofErr w:type="spellEnd"/>
      <w:r w:rsidR="00103EBF">
        <w:rPr>
          <w:rFonts w:eastAsiaTheme="minorEastAsia"/>
        </w:rPr>
        <w:t xml:space="preserve"> (</w:t>
      </w:r>
      <w:r w:rsidR="006228B9">
        <w:rPr>
          <w:rFonts w:eastAsiaTheme="minorEastAsia"/>
        </w:rPr>
        <w:t>) function and some plots</w:t>
      </w:r>
      <w:r w:rsidR="001F42D7">
        <w:rPr>
          <w:rFonts w:eastAsiaTheme="minorEastAsia"/>
        </w:rPr>
        <w:t xml:space="preserve">, so the analysis of the results can </w:t>
      </w:r>
      <w:del w:id="371" w:author="Matteo Braendli" w:date="2019-12-12T14:46:00Z">
        <w:r w:rsidR="001F42D7" w:rsidDel="005531DC">
          <w:rPr>
            <w:rFonts w:eastAsiaTheme="minorEastAsia"/>
          </w:rPr>
          <w:delText>be more</w:delText>
        </w:r>
      </w:del>
      <w:ins w:id="372" w:author="Matteo Braendli" w:date="2019-12-12T14:46:00Z">
        <w:r w:rsidR="005531DC">
          <w:rPr>
            <w:rFonts w:eastAsiaTheme="minorEastAsia"/>
          </w:rPr>
          <w:t>be</w:t>
        </w:r>
      </w:ins>
      <w:r w:rsidR="001F42D7">
        <w:rPr>
          <w:rFonts w:eastAsiaTheme="minorEastAsia"/>
        </w:rPr>
        <w:t xml:space="preserve"> </w:t>
      </w:r>
      <w:del w:id="373" w:author="Matteo Braendli" w:date="2019-12-11T21:35:00Z">
        <w:r w:rsidR="001F42D7" w:rsidDel="008A6244">
          <w:rPr>
            <w:rFonts w:eastAsiaTheme="minorEastAsia"/>
          </w:rPr>
          <w:delText>profound</w:delText>
        </w:r>
      </w:del>
      <w:ins w:id="374" w:author="Matteo Braendli" w:date="2019-12-11T21:35:00Z">
        <w:r w:rsidR="008A6244">
          <w:rPr>
            <w:rFonts w:eastAsiaTheme="minorEastAsia"/>
          </w:rPr>
          <w:t>visualized and more meaningful</w:t>
        </w:r>
      </w:ins>
      <w:ins w:id="375" w:author="Matteo Braendli" w:date="2019-12-12T14:47:00Z">
        <w:r w:rsidR="009C7A53">
          <w:rPr>
            <w:rFonts w:eastAsiaTheme="minorEastAsia"/>
          </w:rPr>
          <w:t xml:space="preserve"> results presented</w:t>
        </w:r>
      </w:ins>
      <w:r w:rsidR="001F42D7">
        <w:rPr>
          <w:rFonts w:eastAsiaTheme="minorEastAsia"/>
        </w:rPr>
        <w:t>.</w:t>
      </w:r>
      <w:ins w:id="376" w:author="Matteo Braendli" w:date="2019-12-12T14:47:00Z">
        <w:r w:rsidR="00A236F1">
          <w:rPr>
            <w:rFonts w:eastAsiaTheme="minorEastAsia"/>
          </w:rPr>
          <w:t xml:space="preserve"> In the end, the code is virtually the same for SARSA and Q-Learning, apart from the expectations upon which the updat</w:t>
        </w:r>
      </w:ins>
      <w:ins w:id="377" w:author="Matteo Braendli" w:date="2019-12-12T14:48:00Z">
        <w:r w:rsidR="00980883">
          <w:rPr>
            <w:rFonts w:eastAsiaTheme="minorEastAsia"/>
          </w:rPr>
          <w:t>es</w:t>
        </w:r>
      </w:ins>
      <w:ins w:id="378" w:author="Matteo Braendli" w:date="2019-12-12T14:47:00Z">
        <w:r w:rsidR="00A236F1">
          <w:rPr>
            <w:rFonts w:eastAsiaTheme="minorEastAsia"/>
          </w:rPr>
          <w:t xml:space="preserve"> </w:t>
        </w:r>
      </w:ins>
      <w:ins w:id="379" w:author="Matteo Braendli" w:date="2019-12-12T14:48:00Z">
        <w:r w:rsidR="00A236F1">
          <w:rPr>
            <w:rFonts w:eastAsiaTheme="minorEastAsia"/>
          </w:rPr>
          <w:t>happens.</w:t>
        </w:r>
      </w:ins>
    </w:p>
    <w:p w14:paraId="3B1758A5" w14:textId="1E73B11F" w:rsidR="0018642D" w:rsidRDefault="00BA3D1F" w:rsidP="008B2962">
      <w:pPr>
        <w:spacing w:after="240" w:line="276" w:lineRule="auto"/>
        <w:jc w:val="both"/>
        <w:rPr>
          <w:rFonts w:eastAsiaTheme="minorEastAsia"/>
        </w:rPr>
      </w:pPr>
      <w:r>
        <w:rPr>
          <w:rFonts w:eastAsiaTheme="minorEastAsia"/>
        </w:rPr>
        <w:t xml:space="preserve">Compared to the version of Phil, we dynamically updated our q-table. We started to generate the whole </w:t>
      </w:r>
      <w:r w:rsidR="005E1414">
        <w:rPr>
          <w:rFonts w:eastAsiaTheme="minorEastAsia"/>
        </w:rPr>
        <w:t>Q</w:t>
      </w:r>
      <w:r>
        <w:rPr>
          <w:rFonts w:eastAsiaTheme="minorEastAsia"/>
        </w:rPr>
        <w:t>-table at the beginning</w:t>
      </w:r>
      <w:r w:rsidR="00FD4A7A">
        <w:rPr>
          <w:rFonts w:eastAsiaTheme="minorEastAsia"/>
        </w:rPr>
        <w:t xml:space="preserve"> too</w:t>
      </w:r>
      <w:r>
        <w:rPr>
          <w:rFonts w:eastAsiaTheme="minorEastAsia"/>
        </w:rPr>
        <w:t xml:space="preserve">, but we never managed to fully create it. </w:t>
      </w:r>
      <w:r w:rsidR="000F4643">
        <w:rPr>
          <w:rFonts w:eastAsiaTheme="minorEastAsia"/>
        </w:rPr>
        <w:t xml:space="preserve">Therefore, we started to create a list of all possible states and a </w:t>
      </w:r>
      <w:r w:rsidR="00C13264">
        <w:rPr>
          <w:rFonts w:eastAsiaTheme="minorEastAsia"/>
        </w:rPr>
        <w:t>Q</w:t>
      </w:r>
      <w:r w:rsidR="000F4643">
        <w:rPr>
          <w:rFonts w:eastAsiaTheme="minorEastAsia"/>
        </w:rPr>
        <w:t>-table dynamically</w:t>
      </w:r>
      <w:ins w:id="380" w:author="Matteo Braendli" w:date="2019-12-12T14:48:00Z">
        <w:r w:rsidR="00B829F3">
          <w:rPr>
            <w:rFonts w:eastAsiaTheme="minorEastAsia"/>
          </w:rPr>
          <w:t>, by adding states as they were first observed</w:t>
        </w:r>
      </w:ins>
      <w:r w:rsidR="000F4643">
        <w:rPr>
          <w:rFonts w:eastAsiaTheme="minorEastAsia"/>
        </w:rPr>
        <w:t xml:space="preserve">. </w:t>
      </w:r>
      <w:r w:rsidR="0018642D">
        <w:rPr>
          <w:rFonts w:eastAsiaTheme="minorEastAsia"/>
        </w:rPr>
        <w:t xml:space="preserve">The SARSA </w:t>
      </w:r>
      <w:del w:id="381" w:author="Matteo Braendli" w:date="2019-12-12T14:48:00Z">
        <w:r w:rsidR="0018642D" w:rsidDel="005538C8">
          <w:rPr>
            <w:rFonts w:eastAsiaTheme="minorEastAsia"/>
          </w:rPr>
          <w:delText xml:space="preserve">model </w:delText>
        </w:r>
      </w:del>
      <w:ins w:id="382" w:author="Matteo Braendli" w:date="2019-12-12T14:48:00Z">
        <w:r w:rsidR="005538C8">
          <w:rPr>
            <w:rFonts w:eastAsiaTheme="minorEastAsia"/>
          </w:rPr>
          <w:t>agents</w:t>
        </w:r>
        <w:r w:rsidR="005538C8">
          <w:rPr>
            <w:rFonts w:eastAsiaTheme="minorEastAsia"/>
          </w:rPr>
          <w:t xml:space="preserve"> </w:t>
        </w:r>
      </w:ins>
      <w:r w:rsidR="0018642D">
        <w:rPr>
          <w:rFonts w:eastAsiaTheme="minorEastAsia"/>
        </w:rPr>
        <w:t>use</w:t>
      </w:r>
      <w:del w:id="383" w:author="Matteo Braendli" w:date="2019-12-12T14:48:00Z">
        <w:r w:rsidR="0018642D" w:rsidDel="005538C8">
          <w:rPr>
            <w:rFonts w:eastAsiaTheme="minorEastAsia"/>
          </w:rPr>
          <w:delText>s</w:delText>
        </w:r>
      </w:del>
      <w:r w:rsidR="0018642D">
        <w:rPr>
          <w:rFonts w:eastAsiaTheme="minorEastAsia"/>
        </w:rPr>
        <w:t xml:space="preserve"> the </w:t>
      </w:r>
      <w:proofErr w:type="spellStart"/>
      <w:r w:rsidR="0018642D">
        <w:rPr>
          <w:rFonts w:eastAsiaTheme="minorEastAsia"/>
        </w:rPr>
        <w:t>choseandcheck</w:t>
      </w:r>
      <w:proofErr w:type="spellEnd"/>
      <w:r w:rsidR="0018642D">
        <w:rPr>
          <w:rFonts w:eastAsiaTheme="minorEastAsia"/>
        </w:rPr>
        <w:t xml:space="preserve"> function</w:t>
      </w:r>
      <w:r w:rsidR="00457712">
        <w:rPr>
          <w:rFonts w:eastAsiaTheme="minorEastAsia"/>
        </w:rPr>
        <w:t xml:space="preserve"> too</w:t>
      </w:r>
      <w:r w:rsidR="0018642D">
        <w:rPr>
          <w:rFonts w:eastAsiaTheme="minorEastAsia"/>
        </w:rPr>
        <w:t xml:space="preserve">, </w:t>
      </w:r>
      <w:del w:id="384" w:author="Matteo Braendli" w:date="2019-12-12T14:48:00Z">
        <w:r w:rsidR="0018642D" w:rsidDel="005538C8">
          <w:rPr>
            <w:rFonts w:eastAsiaTheme="minorEastAsia"/>
          </w:rPr>
          <w:delText>which checks if the model gets stuck somewhere</w:delText>
        </w:r>
      </w:del>
      <w:ins w:id="385" w:author="Matteo Braendli" w:date="2019-12-12T14:48:00Z">
        <w:r w:rsidR="005538C8">
          <w:rPr>
            <w:rFonts w:eastAsiaTheme="minorEastAsia"/>
          </w:rPr>
          <w:t>to check for l</w:t>
        </w:r>
      </w:ins>
      <w:ins w:id="386" w:author="Matteo Braendli" w:date="2019-12-12T14:49:00Z">
        <w:r w:rsidR="005538C8">
          <w:rPr>
            <w:rFonts w:eastAsiaTheme="minorEastAsia"/>
          </w:rPr>
          <w:t>oops</w:t>
        </w:r>
      </w:ins>
      <w:r w:rsidR="0018642D">
        <w:rPr>
          <w:rFonts w:eastAsiaTheme="minorEastAsia"/>
        </w:rPr>
        <w:t>.</w:t>
      </w:r>
      <w:r w:rsidR="00A73D3E">
        <w:rPr>
          <w:rFonts w:eastAsiaTheme="minorEastAsia"/>
        </w:rPr>
        <w:t xml:space="preserve"> </w:t>
      </w:r>
      <w:r w:rsidR="006374CD">
        <w:rPr>
          <w:rFonts w:eastAsiaTheme="minorEastAsia"/>
        </w:rPr>
        <w:t xml:space="preserve">In order to make the </w:t>
      </w:r>
      <w:del w:id="387" w:author="Matteo Braendli" w:date="2019-12-12T14:49:00Z">
        <w:r w:rsidR="006374CD" w:rsidDel="005538C8">
          <w:rPr>
            <w:rFonts w:eastAsiaTheme="minorEastAsia"/>
          </w:rPr>
          <w:delText>models</w:delText>
        </w:r>
        <w:r w:rsidR="0018642D" w:rsidDel="005538C8">
          <w:rPr>
            <w:rFonts w:eastAsiaTheme="minorEastAsia"/>
          </w:rPr>
          <w:delText xml:space="preserve"> </w:delText>
        </w:r>
      </w:del>
      <w:ins w:id="388" w:author="Matteo Braendli" w:date="2019-12-12T14:49:00Z">
        <w:r w:rsidR="005538C8">
          <w:rPr>
            <w:rFonts w:eastAsiaTheme="minorEastAsia"/>
          </w:rPr>
          <w:t>results from</w:t>
        </w:r>
        <w:r w:rsidR="005538C8">
          <w:rPr>
            <w:rFonts w:eastAsiaTheme="minorEastAsia"/>
          </w:rPr>
          <w:t xml:space="preserve"> </w:t>
        </w:r>
      </w:ins>
      <w:r w:rsidR="0018642D">
        <w:rPr>
          <w:rFonts w:eastAsiaTheme="minorEastAsia"/>
        </w:rPr>
        <w:t xml:space="preserve">SARSA and Q-Learning </w:t>
      </w:r>
      <w:ins w:id="389" w:author="Matteo Braendli" w:date="2019-12-12T14:49:00Z">
        <w:r w:rsidR="005538C8">
          <w:rPr>
            <w:rFonts w:eastAsiaTheme="minorEastAsia"/>
          </w:rPr>
          <w:t xml:space="preserve">testing </w:t>
        </w:r>
      </w:ins>
      <w:r w:rsidR="006374CD">
        <w:rPr>
          <w:rFonts w:eastAsiaTheme="minorEastAsia"/>
        </w:rPr>
        <w:t>more</w:t>
      </w:r>
      <w:r w:rsidR="0018642D">
        <w:rPr>
          <w:rFonts w:eastAsiaTheme="minorEastAsia"/>
        </w:rPr>
        <w:t xml:space="preserve"> comparable, we used the </w:t>
      </w:r>
      <w:r w:rsidR="006374CD">
        <w:rPr>
          <w:rFonts w:eastAsiaTheme="minorEastAsia"/>
        </w:rPr>
        <w:t>identical</w:t>
      </w:r>
      <w:r w:rsidR="0018642D">
        <w:rPr>
          <w:rFonts w:eastAsiaTheme="minorEastAsia"/>
        </w:rPr>
        <w:t xml:space="preserve"> hyperparameters and the same size of batches, goals and episode</w:t>
      </w:r>
      <w:ins w:id="390" w:author="Matteo Braendli" w:date="2019-12-12T14:49:00Z">
        <w:r w:rsidR="005538C8">
          <w:rPr>
            <w:rFonts w:eastAsiaTheme="minorEastAsia"/>
          </w:rPr>
          <w:t xml:space="preserve">s </w:t>
        </w:r>
      </w:ins>
      <w:del w:id="391" w:author="Matteo Braendli" w:date="2019-12-12T14:49:00Z">
        <w:r w:rsidR="0018642D" w:rsidDel="005538C8">
          <w:rPr>
            <w:rFonts w:eastAsiaTheme="minorEastAsia"/>
          </w:rPr>
          <w:delText xml:space="preserve"> </w:delText>
        </w:r>
        <w:r w:rsidR="0018642D" w:rsidDel="00E37D80">
          <w:rPr>
            <w:rFonts w:eastAsiaTheme="minorEastAsia"/>
          </w:rPr>
          <w:delText>to run the tests</w:delText>
        </w:r>
      </w:del>
      <w:ins w:id="392" w:author="Matteo Braendli" w:date="2019-12-12T14:50:00Z">
        <w:r w:rsidR="00E37D80">
          <w:rPr>
            <w:rFonts w:eastAsiaTheme="minorEastAsia"/>
          </w:rPr>
          <w:t>as</w:t>
        </w:r>
      </w:ins>
      <w:ins w:id="393" w:author="Matteo Braendli" w:date="2019-12-12T14:49:00Z">
        <w:r w:rsidR="00E37D80">
          <w:rPr>
            <w:rFonts w:eastAsiaTheme="minorEastAsia"/>
          </w:rPr>
          <w:t xml:space="preserve"> in the prior test series</w:t>
        </w:r>
      </w:ins>
      <w:r w:rsidR="0018642D">
        <w:rPr>
          <w:rFonts w:eastAsiaTheme="minorEastAsia"/>
        </w:rPr>
        <w:t>.</w:t>
      </w:r>
    </w:p>
    <w:p w14:paraId="242E5BD5" w14:textId="17F2742C" w:rsidR="00D75ED1" w:rsidRDefault="00D75ED1" w:rsidP="00D75ED1">
      <w:pPr>
        <w:pStyle w:val="berschrift3"/>
        <w:rPr>
          <w:ins w:id="394" w:author="Matteo Braendli" w:date="2019-12-11T21:06:00Z"/>
        </w:rPr>
      </w:pPr>
      <w:bookmarkStart w:id="395" w:name="_Toc26966753"/>
      <w:bookmarkStart w:id="396" w:name="_Toc27053265"/>
      <w:ins w:id="397" w:author="Matteo Braendli" w:date="2019-12-11T21:06:00Z">
        <w:r>
          <w:t>1.3.</w:t>
        </w:r>
        <w:r w:rsidR="00552C69">
          <w:t>1</w:t>
        </w:r>
        <w:r>
          <w:t xml:space="preserve"> Pre-test runs</w:t>
        </w:r>
        <w:bookmarkEnd w:id="396"/>
      </w:ins>
    </w:p>
    <w:p w14:paraId="3AA98423" w14:textId="61F8C598" w:rsidR="00FA5FCC" w:rsidRPr="00EB674F" w:rsidDel="000E7723" w:rsidRDefault="00FA5FCC" w:rsidP="00057ADF">
      <w:pPr>
        <w:pStyle w:val="berschrift3"/>
        <w:rPr>
          <w:del w:id="398" w:author="Matteo Braendli" w:date="2019-12-11T20:32:00Z"/>
        </w:rPr>
      </w:pPr>
      <w:del w:id="399" w:author="Matteo Braendli" w:date="2019-12-11T20:32:00Z">
        <w:r w:rsidRPr="00EB674F" w:rsidDel="000E7723">
          <w:delText>1.3.</w:delText>
        </w:r>
        <w:r w:rsidR="0089699C" w:rsidRPr="00EB674F" w:rsidDel="000E7723">
          <w:delText>1</w:delText>
        </w:r>
        <w:r w:rsidRPr="00EB674F" w:rsidDel="000E7723">
          <w:delText xml:space="preserve"> </w:delText>
        </w:r>
        <w:r w:rsidR="002002E9" w:rsidDel="000E7723">
          <w:delText>F</w:delText>
        </w:r>
        <w:r w:rsidRPr="00EB674F" w:rsidDel="000E7723">
          <w:delText xml:space="preserve">irst </w:delText>
        </w:r>
        <w:r w:rsidR="000C4953" w:rsidDel="000E7723">
          <w:delText>pre-</w:delText>
        </w:r>
        <w:r w:rsidRPr="00EB674F" w:rsidDel="000E7723">
          <w:delText>test-run</w:delText>
        </w:r>
        <w:bookmarkEnd w:id="395"/>
      </w:del>
    </w:p>
    <w:p w14:paraId="145EB39C" w14:textId="5DF44CD1" w:rsidR="00846CDC" w:rsidRPr="0018642D" w:rsidRDefault="00EC6347" w:rsidP="00D024ED">
      <w:pPr>
        <w:spacing w:before="120" w:after="120"/>
        <w:jc w:val="both"/>
      </w:pPr>
      <w:del w:id="400" w:author="Matteo Braendli" w:date="2019-12-11T21:35:00Z">
        <w:r w:rsidDel="001E00B6">
          <w:delText>Similar to</w:delText>
        </w:r>
      </w:del>
      <w:ins w:id="401" w:author="Matteo Braendli" w:date="2019-12-11T21:35:00Z">
        <w:r w:rsidR="001E00B6">
          <w:t>As</w:t>
        </w:r>
      </w:ins>
      <w:ins w:id="402" w:author="Matteo Braendli" w:date="2019-12-11T21:36:00Z">
        <w:r w:rsidR="001E00B6">
          <w:t xml:space="preserve"> in</w:t>
        </w:r>
      </w:ins>
      <w:r>
        <w:t xml:space="preserve"> </w:t>
      </w:r>
      <w:r w:rsidR="00B6525F">
        <w:t>the</w:t>
      </w:r>
      <w:r>
        <w:t xml:space="preserve"> Q learning </w:t>
      </w:r>
      <w:r w:rsidR="00B6525F">
        <w:t>model</w:t>
      </w:r>
      <w:r w:rsidR="002946B7">
        <w:t>,</w:t>
      </w:r>
      <w:r w:rsidR="00B6525F">
        <w:t xml:space="preserve"> </w:t>
      </w:r>
      <w:r>
        <w:t xml:space="preserve">we first started with an alpha of 0.2, </w:t>
      </w:r>
      <w:r w:rsidRPr="00EC6347">
        <w:t>a gamma of 0.99</w:t>
      </w:r>
      <w:r>
        <w:t xml:space="preserve"> and </w:t>
      </w:r>
      <w:r w:rsidRPr="00EC6347">
        <w:t>a</w:t>
      </w:r>
      <w:r>
        <w:t>n</w:t>
      </w:r>
      <w:r w:rsidRPr="00EC6347">
        <w:t xml:space="preserve"> epsilon, </w:t>
      </w:r>
      <w:r>
        <w:t xml:space="preserve">from </w:t>
      </w:r>
      <w:r w:rsidRPr="00EC6347">
        <w:t>1 to 0.0002</w:t>
      </w:r>
      <w:r w:rsidR="00B6525F">
        <w:t>.</w:t>
      </w:r>
      <w:r>
        <w:t xml:space="preserve"> The goal was still to attain 256. </w:t>
      </w:r>
      <w:r w:rsidR="009A19E9">
        <w:t>Comparing with the</w:t>
      </w:r>
      <w:r w:rsidR="00B6525F">
        <w:t xml:space="preserve"> </w:t>
      </w:r>
      <w:r w:rsidR="009A19E9">
        <w:t>Q-Learning model</w:t>
      </w:r>
      <w:r w:rsidR="00734B25">
        <w:t>,</w:t>
      </w:r>
      <w:r w:rsidR="009A19E9">
        <w:t xml:space="preserve"> it can be concluded that,</w:t>
      </w:r>
      <w:r w:rsidR="00C06307">
        <w:t xml:space="preserve"> there is a positive correlation between the batches and winning statistics too</w:t>
      </w:r>
      <w:r w:rsidR="00734B25">
        <w:t>,</w:t>
      </w:r>
      <w:r w:rsidR="00412049">
        <w:t xml:space="preserve"> like in</w:t>
      </w:r>
      <w:r w:rsidR="006B538C">
        <w:t xml:space="preserve"> the</w:t>
      </w:r>
      <w:r w:rsidR="00412049">
        <w:t xml:space="preserve"> Q learning</w:t>
      </w:r>
      <w:r w:rsidR="006B538C">
        <w:t xml:space="preserve"> model.</w:t>
      </w:r>
      <w:r w:rsidR="00412049">
        <w:t xml:space="preserve"> Therefore</w:t>
      </w:r>
      <w:r w:rsidR="006B538C">
        <w:t>,</w:t>
      </w:r>
      <w:r w:rsidR="00412049">
        <w:t xml:space="preserve"> the model was improving from game to game. It never reached values above 256, however the next step of our model testing would consist of increasing the goal to 512.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C06307" w14:paraId="5AD82075" w14:textId="77777777" w:rsidTr="00846CDC">
        <w:tc>
          <w:tcPr>
            <w:tcW w:w="4528" w:type="dxa"/>
          </w:tcPr>
          <w:p w14:paraId="49AACFAF" w14:textId="77777777" w:rsidR="00C06307" w:rsidRDefault="00C06307" w:rsidP="00C06307">
            <w:pPr>
              <w:spacing w:before="120"/>
              <w:jc w:val="center"/>
            </w:pPr>
            <w:r>
              <w:rPr>
                <w:noProof/>
              </w:rPr>
              <w:drawing>
                <wp:inline distT="0" distB="0" distL="0" distR="0" wp14:anchorId="449E6D7C" wp14:editId="600C6CF4">
                  <wp:extent cx="2412000" cy="1656000"/>
                  <wp:effectExtent l="0" t="0" r="1270" b="0"/>
                  <wp:docPr id="15" name="Grafik 15"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Bildschirmfoto 2019-12-07 um 13.24.41.png"/>
                          <pic:cNvPicPr/>
                        </pic:nvPicPr>
                        <pic:blipFill rotWithShape="1">
                          <a:blip r:embed="rId25" cstate="print">
                            <a:extLst>
                              <a:ext uri="{28A0092B-C50C-407E-A947-70E740481C1C}">
                                <a14:useLocalDpi xmlns:a14="http://schemas.microsoft.com/office/drawing/2010/main" val="0"/>
                              </a:ext>
                            </a:extLst>
                          </a:blip>
                          <a:srcRect l="6765" t="14537" r="38366" b="479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325FDFD6" w14:textId="2A072B8D" w:rsidR="00C06307" w:rsidRPr="00C06307" w:rsidRDefault="00C06307" w:rsidP="00C06307">
            <w:pPr>
              <w:pStyle w:val="Beschriftung"/>
              <w:jc w:val="center"/>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Pr="00C06307">
              <w:rPr>
                <w:noProof/>
                <w:sz w:val="14"/>
                <w:szCs w:val="14"/>
              </w:rPr>
              <w:t>3</w:t>
            </w:r>
            <w:r w:rsidRPr="00C06307">
              <w:rPr>
                <w:sz w:val="14"/>
                <w:szCs w:val="14"/>
              </w:rPr>
              <w:fldChar w:fldCharType="end"/>
            </w:r>
            <w:r w:rsidRPr="00C06307">
              <w:rPr>
                <w:sz w:val="14"/>
                <w:szCs w:val="14"/>
              </w:rPr>
              <w:t>: Max-statistics</w:t>
            </w:r>
          </w:p>
        </w:tc>
        <w:tc>
          <w:tcPr>
            <w:tcW w:w="4528" w:type="dxa"/>
          </w:tcPr>
          <w:p w14:paraId="7363AAE2" w14:textId="77777777" w:rsidR="00C06307" w:rsidRDefault="00C06307" w:rsidP="00C06307">
            <w:pPr>
              <w:spacing w:before="120"/>
              <w:jc w:val="center"/>
            </w:pPr>
            <w:r>
              <w:rPr>
                <w:noProof/>
              </w:rPr>
              <w:drawing>
                <wp:inline distT="0" distB="0" distL="0" distR="0" wp14:anchorId="5C08C152" wp14:editId="6BD0DE2D">
                  <wp:extent cx="2412000" cy="1656000"/>
                  <wp:effectExtent l="0" t="0" r="1270" b="0"/>
                  <wp:docPr id="16" name="Grafik 16"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Bildschirmfoto 2019-12-07 um 13.24.35.png"/>
                          <pic:cNvPicPr/>
                        </pic:nvPicPr>
                        <pic:blipFill rotWithShape="1">
                          <a:blip r:embed="rId26" cstate="print">
                            <a:extLst>
                              <a:ext uri="{28A0092B-C50C-407E-A947-70E740481C1C}">
                                <a14:useLocalDpi xmlns:a14="http://schemas.microsoft.com/office/drawing/2010/main" val="0"/>
                              </a:ext>
                            </a:extLst>
                          </a:blip>
                          <a:srcRect l="6011" r="37432" b="7885"/>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231AEBE3" w14:textId="2DB7E8D1" w:rsidR="00C06307" w:rsidRPr="00C06307" w:rsidRDefault="00C06307" w:rsidP="00C06307">
            <w:pPr>
              <w:pStyle w:val="Beschriftung"/>
              <w:jc w:val="center"/>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Pr="00C06307">
              <w:rPr>
                <w:noProof/>
                <w:sz w:val="14"/>
                <w:szCs w:val="14"/>
              </w:rPr>
              <w:t>4</w:t>
            </w:r>
            <w:r w:rsidRPr="00C06307">
              <w:rPr>
                <w:sz w:val="14"/>
                <w:szCs w:val="14"/>
              </w:rPr>
              <w:fldChar w:fldCharType="end"/>
            </w:r>
            <w:r w:rsidRPr="00C06307">
              <w:rPr>
                <w:sz w:val="14"/>
                <w:szCs w:val="14"/>
              </w:rPr>
              <w:t>: Win statistics</w:t>
            </w:r>
          </w:p>
        </w:tc>
      </w:tr>
    </w:tbl>
    <w:p w14:paraId="0C95B91D" w14:textId="3C4976E0" w:rsidR="00A73D3E" w:rsidRDefault="00D67172" w:rsidP="000D72F4">
      <w:pPr>
        <w:jc w:val="both"/>
        <w:rPr>
          <w:rFonts w:eastAsiaTheme="minorEastAsia"/>
          <w:color w:val="000000" w:themeColor="text1"/>
        </w:rPr>
      </w:pPr>
      <w:r>
        <w:lastRenderedPageBreak/>
        <w:t xml:space="preserve">If we compare the win statistics model from </w:t>
      </w:r>
      <w:r w:rsidR="0022724F">
        <w:t>Q-Learning</w:t>
      </w:r>
      <w:r>
        <w:t xml:space="preserve"> and SARSA, we see that </w:t>
      </w:r>
      <w:r w:rsidR="0022724F">
        <w:t>Q-Learning</w:t>
      </w:r>
      <w:r>
        <w:t xml:space="preserve"> performed </w:t>
      </w:r>
      <w:r w:rsidR="004D7013">
        <w:t xml:space="preserve">slightly </w:t>
      </w:r>
      <w:r>
        <w:t>better than the one from SARSA. Regarding the max value statistic, both models performed equally well.</w:t>
      </w:r>
    </w:p>
    <w:p w14:paraId="6381F70C" w14:textId="432C121F" w:rsidR="0089699C" w:rsidDel="00A56409" w:rsidRDefault="0089699C" w:rsidP="00057ADF">
      <w:pPr>
        <w:pStyle w:val="berschrift3"/>
        <w:rPr>
          <w:del w:id="403" w:author="Matteo Braendli" w:date="2019-12-11T20:34:00Z"/>
        </w:rPr>
      </w:pPr>
      <w:bookmarkStart w:id="404" w:name="_Toc26966754"/>
      <w:del w:id="405" w:author="Matteo Braendli" w:date="2019-12-11T20:34:00Z">
        <w:r w:rsidDel="00A56409">
          <w:delText xml:space="preserve">1.3.2 </w:delText>
        </w:r>
        <w:r w:rsidR="002002E9" w:rsidDel="00A56409">
          <w:delText>S</w:delText>
        </w:r>
        <w:r w:rsidDel="00A56409">
          <w:delText xml:space="preserve">econd </w:delText>
        </w:r>
        <w:r w:rsidR="000E1035" w:rsidDel="00A56409">
          <w:delText>pre-</w:delText>
        </w:r>
        <w:r w:rsidDel="00A56409">
          <w:delText>test</w:delText>
        </w:r>
        <w:r w:rsidR="00697D01" w:rsidDel="00A56409">
          <w:delText>-</w:delText>
        </w:r>
        <w:r w:rsidDel="00A56409">
          <w:delText>run</w:delText>
        </w:r>
        <w:bookmarkEnd w:id="404"/>
      </w:del>
    </w:p>
    <w:p w14:paraId="44529836" w14:textId="36EE01AC" w:rsidR="007D4112" w:rsidRDefault="0089699C" w:rsidP="0089699C">
      <w:r>
        <w:t xml:space="preserve">In our second test-run we also decreased the learning rate alpha to 0.1. Similarly, to the </w:t>
      </w:r>
      <w:r w:rsidR="00321AB8">
        <w:t>Q</w:t>
      </w:r>
      <w:r>
        <w:t>-learning model, we increased the goal to 512</w:t>
      </w:r>
      <w:r w:rsidR="003D6468">
        <w:t xml:space="preserve"> too</w:t>
      </w:r>
      <w: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3"/>
        <w:gridCol w:w="4463"/>
      </w:tblGrid>
      <w:tr w:rsidR="0089699C" w14:paraId="216C3FD3" w14:textId="77777777" w:rsidTr="007D4112">
        <w:tc>
          <w:tcPr>
            <w:tcW w:w="4373" w:type="dxa"/>
          </w:tcPr>
          <w:p w14:paraId="4B6F0983" w14:textId="6342171C" w:rsidR="0089699C" w:rsidRDefault="0089699C" w:rsidP="0089699C">
            <w:r>
              <w:rPr>
                <w:noProof/>
              </w:rPr>
              <w:drawing>
                <wp:inline distT="0" distB="0" distL="0" distR="0" wp14:anchorId="54C4FD0A" wp14:editId="0AD9FF46">
                  <wp:extent cx="2412000" cy="1656000"/>
                  <wp:effectExtent l="0" t="0" r="1270" b="0"/>
                  <wp:docPr id="8" name="Grafik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463" w:type="dxa"/>
          </w:tcPr>
          <w:p w14:paraId="7DCCB689" w14:textId="204D913F" w:rsidR="007D4112" w:rsidRDefault="0089699C" w:rsidP="0089699C">
            <w:r>
              <w:rPr>
                <w:noProof/>
              </w:rPr>
              <w:drawing>
                <wp:inline distT="0" distB="0" distL="0" distR="0" wp14:anchorId="172CCC28" wp14:editId="5ED76A5C">
                  <wp:extent cx="2412000" cy="1656000"/>
                  <wp:effectExtent l="0" t="0" r="1270" b="0"/>
                  <wp:docPr id="12" name="Grafik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8">
                            <a:extLst>
                              <a:ext uri="{28A0092B-C50C-407E-A947-70E740481C1C}">
                                <a14:useLocalDpi xmlns:a14="http://schemas.microsoft.com/office/drawing/2010/main" val="0"/>
                              </a:ext>
                            </a:extLst>
                          </a:blip>
                          <a:srcRect l="1084" b="408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CF3807C" w14:textId="33FBC6A6" w:rsidR="007D4112" w:rsidRPr="007D4112" w:rsidRDefault="003D6468" w:rsidP="003D6468">
      <w:pPr>
        <w:spacing w:after="240"/>
        <w:jc w:val="both"/>
      </w:pPr>
      <w:r>
        <w:t>Like in the Q-learning model there is a positive correlation between the number of the batches and the average reward per batch. With these hyperparameters and graphs, we see that the SARSA model performs better than the Q-learning model. One indicator is the higher slope of the reward graph and the other indicator is the positive slope of the average of maximal values graph.</w:t>
      </w:r>
    </w:p>
    <w:p w14:paraId="40081BD6" w14:textId="4B37A590" w:rsidR="007F1FA9" w:rsidDel="00A56409" w:rsidRDefault="00D60EF4" w:rsidP="00057ADF">
      <w:pPr>
        <w:pStyle w:val="berschrift3"/>
        <w:rPr>
          <w:del w:id="406" w:author="Matteo Braendli" w:date="2019-12-11T20:34:00Z"/>
        </w:rPr>
      </w:pPr>
      <w:bookmarkStart w:id="407" w:name="_Toc26966755"/>
      <w:del w:id="408" w:author="Matteo Braendli" w:date="2019-12-11T20:34:00Z">
        <w:r w:rsidDel="00A56409">
          <w:delText xml:space="preserve">1.3.3 </w:delText>
        </w:r>
        <w:r w:rsidR="00E72B12" w:rsidDel="00A56409">
          <w:delText>T</w:delText>
        </w:r>
        <w:r w:rsidDel="00A56409">
          <w:delText xml:space="preserve">hird </w:delText>
        </w:r>
        <w:r w:rsidR="000E1035" w:rsidDel="00A56409">
          <w:delText>pre-</w:delText>
        </w:r>
        <w:r w:rsidR="009E2875" w:rsidDel="00A56409">
          <w:delText>test-run</w:delText>
        </w:r>
        <w:bookmarkEnd w:id="407"/>
      </w:del>
    </w:p>
    <w:p w14:paraId="345448F0" w14:textId="1D471A43" w:rsidR="00E00D6C" w:rsidRPr="00E00D6C" w:rsidRDefault="00E00D6C" w:rsidP="00E00D6C">
      <w:r>
        <w:t xml:space="preserve">In the third </w:t>
      </w:r>
      <w:r w:rsidR="009E2875">
        <w:t>test-run</w:t>
      </w:r>
      <w:r>
        <w:t>, we set the learning rate alpha to 0.3. The goal was set back to 256.</w:t>
      </w:r>
      <w:r w:rsidR="00835782">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D4112" w14:paraId="76137AFD" w14:textId="77777777" w:rsidTr="007D4112">
        <w:tc>
          <w:tcPr>
            <w:tcW w:w="4528" w:type="dxa"/>
          </w:tcPr>
          <w:p w14:paraId="6C320CEA" w14:textId="0F7AFDD7" w:rsidR="00D024ED" w:rsidRDefault="007D4112" w:rsidP="00D60EF4">
            <w:r>
              <w:rPr>
                <w:noProof/>
              </w:rPr>
              <w:drawing>
                <wp:inline distT="0" distB="0" distL="0" distR="0" wp14:anchorId="34083466" wp14:editId="11D120CB">
                  <wp:extent cx="2412000" cy="1656000"/>
                  <wp:effectExtent l="0" t="0" r="1270" b="0"/>
                  <wp:docPr id="30" name="Grafik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9">
                            <a:extLst>
                              <a:ext uri="{28A0092B-C50C-407E-A947-70E740481C1C}">
                                <a14:useLocalDpi xmlns:a14="http://schemas.microsoft.com/office/drawing/2010/main" val="0"/>
                              </a:ext>
                            </a:extLst>
                          </a:blip>
                          <a:srcRect t="390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57265EE6" w14:textId="65D0FEBB" w:rsidR="00D024ED" w:rsidRDefault="007D4112" w:rsidP="00D60EF4">
            <w:r>
              <w:rPr>
                <w:noProof/>
              </w:rPr>
              <w:drawing>
                <wp:inline distT="0" distB="0" distL="0" distR="0" wp14:anchorId="238D79E6" wp14:editId="07D35046">
                  <wp:extent cx="2412000" cy="1656000"/>
                  <wp:effectExtent l="0" t="0" r="1270" b="0"/>
                  <wp:docPr id="31" name="Grafik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30">
                            <a:extLst>
                              <a:ext uri="{28A0092B-C50C-407E-A947-70E740481C1C}">
                                <a14:useLocalDpi xmlns:a14="http://schemas.microsoft.com/office/drawing/2010/main" val="0"/>
                              </a:ext>
                            </a:extLst>
                          </a:blip>
                          <a:srcRect t="5958" r="5705" b="3960"/>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5ABA32A" w14:textId="35BC335F" w:rsidR="000C4953" w:rsidDel="00EC1C61" w:rsidRDefault="00D237E8" w:rsidP="000E7723">
      <w:pPr>
        <w:rPr>
          <w:del w:id="409" w:author="Matteo Braendli" w:date="2019-12-11T20:35:00Z"/>
        </w:rPr>
      </w:pPr>
      <w:r>
        <w:t xml:space="preserve">Looking at the figures, it becomes clear, that the reward and the win statistic have increased. </w:t>
      </w:r>
      <w:r w:rsidR="001F4253">
        <w:t xml:space="preserve">The average in rewards have increased almost twice as much as in the second test-run. The Win-statistics doubled in comparison to the first test-run. </w:t>
      </w:r>
      <w:r w:rsidR="00AA35B6">
        <w:t xml:space="preserve">In comparison to the Q-Learnings, SARSA slightly better in the Win Statistics and Average of Rewards. </w:t>
      </w:r>
    </w:p>
    <w:p w14:paraId="100BA645" w14:textId="77777777" w:rsidR="00EC1C61" w:rsidRDefault="00EC1C61" w:rsidP="00411264">
      <w:pPr>
        <w:spacing w:after="240"/>
        <w:rPr>
          <w:ins w:id="410" w:author="Matteo Braendli" w:date="2019-12-11T20:35:00Z"/>
        </w:rPr>
      </w:pPr>
    </w:p>
    <w:p w14:paraId="0AFCFFFF" w14:textId="03FDAC00" w:rsidR="000C4953" w:rsidDel="000E7723" w:rsidRDefault="000C4953">
      <w:pPr>
        <w:spacing w:after="240"/>
        <w:rPr>
          <w:del w:id="411" w:author="Matteo Braendli" w:date="2019-12-11T20:33:00Z"/>
        </w:rPr>
        <w:pPrChange w:id="412" w:author="Matteo Braendli" w:date="2019-12-11T20:35:00Z">
          <w:pPr/>
        </w:pPrChange>
      </w:pPr>
      <w:del w:id="413" w:author="Matteo Braendli" w:date="2019-12-11T20:35:00Z">
        <w:r w:rsidDel="00EC1C61">
          <w:br w:type="page"/>
        </w:r>
      </w:del>
    </w:p>
    <w:p w14:paraId="6F5B7FBD" w14:textId="56D3EF83" w:rsidR="002A432A" w:rsidDel="000E7723" w:rsidRDefault="002A432A" w:rsidP="00057ADF">
      <w:pPr>
        <w:pStyle w:val="berschrift3"/>
        <w:rPr>
          <w:del w:id="414" w:author="Matteo Braendli" w:date="2019-12-11T20:33:00Z"/>
        </w:rPr>
      </w:pPr>
      <w:bookmarkStart w:id="415" w:name="_Toc26966756"/>
      <w:del w:id="416" w:author="Matteo Braendli" w:date="2019-12-11T20:33:00Z">
        <w:r w:rsidDel="000E7723">
          <w:delText xml:space="preserve">1.3.4 </w:delText>
        </w:r>
        <w:r w:rsidR="00E72B12" w:rsidDel="000E7723">
          <w:delText>F</w:delText>
        </w:r>
        <w:r w:rsidDel="000E7723">
          <w:delText xml:space="preserve">ourth </w:delText>
        </w:r>
        <w:r w:rsidR="007D132D" w:rsidDel="000E7723">
          <w:delText>pre-</w:delText>
        </w:r>
        <w:r w:rsidR="009E2875" w:rsidDel="000E7723">
          <w:delText>test-run</w:delText>
        </w:r>
        <w:bookmarkEnd w:id="415"/>
      </w:del>
    </w:p>
    <w:p w14:paraId="48918B9B" w14:textId="294D6484" w:rsidR="00A015D2" w:rsidRDefault="006456E1">
      <w:pPr>
        <w:pPrChange w:id="417" w:author="Matteo Braendli" w:date="2019-12-11T20:33:00Z">
          <w:pPr>
            <w:spacing w:after="240"/>
          </w:pPr>
        </w:pPrChange>
      </w:pPr>
      <w:r>
        <w:t xml:space="preserve">We lowered the alpha to 0.01 and did </w:t>
      </w:r>
      <w:r w:rsidR="000D72F4">
        <w:t xml:space="preserve">a </w:t>
      </w:r>
      <w:r>
        <w:t xml:space="preserve">test-run with 4000 episodes. </w:t>
      </w:r>
      <w:r w:rsidR="009B6445">
        <w:t>Clearly the rewards</w:t>
      </w:r>
      <w:r w:rsidR="00F0471A">
        <w:t xml:space="preserve"> </w:t>
      </w:r>
      <w:r w:rsidR="000B70F6">
        <w:t xml:space="preserve">were almost three times lower than in the third test-run. </w:t>
      </w:r>
      <w:r w:rsidR="00A015D2">
        <w:t>The same applies to the win statistics.</w:t>
      </w:r>
      <w:r w:rsidR="00041D2A">
        <w:t xml:space="preserve"> Comparing with the Q-Model, the average of Rewards was slightly </w:t>
      </w:r>
      <w:del w:id="418" w:author="Matteo Braendli" w:date="2019-12-12T15:32:00Z">
        <w:r w:rsidR="00041D2A" w:rsidDel="004D146F">
          <w:delText xml:space="preserve">better </w:delText>
        </w:r>
      </w:del>
      <w:ins w:id="419" w:author="Matteo Braendli" w:date="2019-12-12T15:32:00Z">
        <w:r w:rsidR="004D146F">
          <w:t>increased</w:t>
        </w:r>
        <w:r w:rsidR="004D146F">
          <w:t xml:space="preserve"> </w:t>
        </w:r>
      </w:ins>
      <w:r w:rsidR="00041D2A">
        <w:t xml:space="preserve">and the Win statistics slightly </w:t>
      </w:r>
      <w:del w:id="420" w:author="Matteo Braendli" w:date="2019-12-12T15:32:00Z">
        <w:r w:rsidR="00041D2A" w:rsidDel="00B22896">
          <w:delText xml:space="preserve">worsened </w:delText>
        </w:r>
      </w:del>
      <w:ins w:id="421" w:author="Matteo Braendli" w:date="2019-12-12T15:32:00Z">
        <w:r w:rsidR="00B22896">
          <w:t>decreased</w:t>
        </w:r>
        <w:r w:rsidR="00B22896">
          <w:t xml:space="preserve"> </w:t>
        </w:r>
      </w:ins>
      <w:r w:rsidR="00041D2A">
        <w:t>in the SARSA model.</w:t>
      </w:r>
      <w:r w:rsidR="002D5026" w:rsidRPr="002D502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2A432A" w14:paraId="273525E2" w14:textId="77777777" w:rsidTr="002A432A">
        <w:tc>
          <w:tcPr>
            <w:tcW w:w="4528" w:type="dxa"/>
          </w:tcPr>
          <w:p w14:paraId="4C86AA2B" w14:textId="19DF0471" w:rsidR="002A432A" w:rsidRDefault="002A432A" w:rsidP="002A432A">
            <w:r>
              <w:rPr>
                <w:noProof/>
              </w:rPr>
              <w:drawing>
                <wp:inline distT="0" distB="0" distL="0" distR="0" wp14:anchorId="0BD5CD08" wp14:editId="67142E22">
                  <wp:extent cx="2412000" cy="1656000"/>
                  <wp:effectExtent l="0" t="0" r="1270" b="0"/>
                  <wp:docPr id="32" name="Grafik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31">
                            <a:extLst>
                              <a:ext uri="{28A0092B-C50C-407E-A947-70E740481C1C}">
                                <a14:useLocalDpi xmlns:a14="http://schemas.microsoft.com/office/drawing/2010/main" val="0"/>
                              </a:ext>
                            </a:extLst>
                          </a:blip>
                          <a:srcRect t="-1" b="478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653B18D9" w14:textId="00372B2F" w:rsidR="002A432A" w:rsidRDefault="002A432A" w:rsidP="002A432A">
            <w:r>
              <w:rPr>
                <w:noProof/>
              </w:rPr>
              <w:drawing>
                <wp:inline distT="0" distB="0" distL="0" distR="0" wp14:anchorId="5E4DC773" wp14:editId="448CA6D8">
                  <wp:extent cx="2412000" cy="1656000"/>
                  <wp:effectExtent l="0" t="0" r="1270" b="0"/>
                  <wp:docPr id="33" name="Grafik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32">
                            <a:extLst>
                              <a:ext uri="{28A0092B-C50C-407E-A947-70E740481C1C}">
                                <a14:useLocalDpi xmlns:a14="http://schemas.microsoft.com/office/drawing/2010/main" val="0"/>
                              </a:ext>
                            </a:extLst>
                          </a:blip>
                          <a:srcRect t="384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C8EF21B" w14:textId="22EADF4F" w:rsidR="002A432A" w:rsidRDefault="002A432A" w:rsidP="002A432A"/>
    <w:p w14:paraId="2785A9F3" w14:textId="328267BF" w:rsidR="002A432A" w:rsidDel="000E7723" w:rsidRDefault="00645503" w:rsidP="00057ADF">
      <w:pPr>
        <w:pStyle w:val="berschrift3"/>
        <w:rPr>
          <w:del w:id="422" w:author="Matteo Braendli" w:date="2019-12-11T20:33:00Z"/>
        </w:rPr>
      </w:pPr>
      <w:bookmarkStart w:id="423" w:name="_Toc26966757"/>
      <w:del w:id="424" w:author="Matteo Braendli" w:date="2019-12-11T20:33:00Z">
        <w:r w:rsidDel="000E7723">
          <w:delText xml:space="preserve">1.3.5 </w:delText>
        </w:r>
        <w:r w:rsidR="00E836D7" w:rsidDel="000E7723">
          <w:delText>F</w:delText>
        </w:r>
        <w:r w:rsidDel="000E7723">
          <w:delText xml:space="preserve">ifth </w:delText>
        </w:r>
        <w:r w:rsidR="007D132D" w:rsidDel="000E7723">
          <w:delText>pre-</w:delText>
        </w:r>
        <w:r w:rsidR="009E2875" w:rsidDel="000E7723">
          <w:delText>test-run</w:delText>
        </w:r>
        <w:bookmarkEnd w:id="423"/>
      </w:del>
    </w:p>
    <w:p w14:paraId="7314DBFC" w14:textId="58AF950A" w:rsidR="00645503" w:rsidRDefault="009B6445" w:rsidP="000D72F4">
      <w:pPr>
        <w:jc w:val="both"/>
      </w:pPr>
      <w:r>
        <w:t xml:space="preserve">As lowering the alphas did not improve the performance of the model, we raised the alpha again to 0.5. We did a test-run with 5000 episodes. Again, the rewards were increasing quicker with the number of episodes than in fourth test-run. The same </w:t>
      </w:r>
      <w:r w:rsidR="00A015D2">
        <w:t>applies</w:t>
      </w:r>
      <w:r>
        <w:t xml:space="preserve"> to the win statistics.</w:t>
      </w:r>
      <w:r w:rsidR="002D5026" w:rsidRPr="002D5026">
        <w:t xml:space="preserve"> </w:t>
      </w:r>
      <w:r w:rsidR="002D5026">
        <w:t>The reward increased per batch on average by 5 units. In comparison to the Q-Learnings, SARSA identically concerning the average of rewards, however had superior win statistics.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645503" w14:paraId="72E29B55" w14:textId="77777777" w:rsidTr="00835782">
        <w:tc>
          <w:tcPr>
            <w:tcW w:w="4528" w:type="dxa"/>
          </w:tcPr>
          <w:p w14:paraId="4B3C7B1B" w14:textId="591A94B0" w:rsidR="00645503" w:rsidRDefault="00645503" w:rsidP="00645503">
            <w:r>
              <w:rPr>
                <w:noProof/>
              </w:rPr>
              <w:drawing>
                <wp:inline distT="0" distB="0" distL="0" distR="0" wp14:anchorId="25E59B2D" wp14:editId="386FC1E2">
                  <wp:extent cx="2448000" cy="1656000"/>
                  <wp:effectExtent l="0" t="0" r="3175" b="0"/>
                  <wp:docPr id="34" name="Grafik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48000" cy="1656000"/>
                          </a:xfrm>
                          <a:prstGeom prst="rect">
                            <a:avLst/>
                          </a:prstGeom>
                          <a:noFill/>
                          <a:ln>
                            <a:noFill/>
                          </a:ln>
                        </pic:spPr>
                      </pic:pic>
                    </a:graphicData>
                  </a:graphic>
                </wp:inline>
              </w:drawing>
            </w:r>
          </w:p>
        </w:tc>
        <w:tc>
          <w:tcPr>
            <w:tcW w:w="4528" w:type="dxa"/>
          </w:tcPr>
          <w:p w14:paraId="6A4BA415" w14:textId="21019ED2" w:rsidR="00B20F7A" w:rsidRDefault="00645503" w:rsidP="00645503">
            <w:r>
              <w:rPr>
                <w:noProof/>
              </w:rPr>
              <w:drawing>
                <wp:inline distT="0" distB="0" distL="0" distR="0" wp14:anchorId="3E90366B" wp14:editId="496DCE81">
                  <wp:extent cx="2412000" cy="1656000"/>
                  <wp:effectExtent l="0" t="0" r="1270" b="0"/>
                  <wp:docPr id="35" name="Grafik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4">
                            <a:extLst>
                              <a:ext uri="{28A0092B-C50C-407E-A947-70E740481C1C}">
                                <a14:useLocalDpi xmlns:a14="http://schemas.microsoft.com/office/drawing/2010/main" val="0"/>
                              </a:ext>
                            </a:extLst>
                          </a:blip>
                          <a:srcRect t="262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61C7439" w14:textId="22F3F5A0" w:rsidR="002A432A" w:rsidRDefault="002A432A" w:rsidP="002A432A"/>
    <w:p w14:paraId="066ADBA8" w14:textId="339C2F26" w:rsidR="00A56409" w:rsidRDefault="00A56409" w:rsidP="00A56409">
      <w:pPr>
        <w:pStyle w:val="berschrift3"/>
        <w:rPr>
          <w:ins w:id="425" w:author="Matteo Braendli" w:date="2019-12-11T20:35:00Z"/>
        </w:rPr>
      </w:pPr>
      <w:bookmarkStart w:id="426" w:name="_Toc26966758"/>
      <w:bookmarkStart w:id="427" w:name="_Toc27053266"/>
      <w:ins w:id="428" w:author="Matteo Braendli" w:date="2019-12-11T20:35:00Z">
        <w:r>
          <w:t>1.3.2 SARSA test series: experimental design &amp; results</w:t>
        </w:r>
        <w:bookmarkEnd w:id="427"/>
      </w:ins>
    </w:p>
    <w:p w14:paraId="45DE0A16" w14:textId="4593764B" w:rsidR="00056A8B" w:rsidDel="00A56409" w:rsidRDefault="009C61B5" w:rsidP="00056A8B">
      <w:pPr>
        <w:pStyle w:val="berschrift3"/>
        <w:rPr>
          <w:del w:id="429" w:author="Matteo Braendli" w:date="2019-12-11T20:35:00Z"/>
        </w:rPr>
      </w:pPr>
      <w:ins w:id="430" w:author="Matteo Braendli" w:date="2019-12-12T14:51:00Z">
        <w:r>
          <w:t>Analogous to Q</w:t>
        </w:r>
        <w:r w:rsidR="00905D74">
          <w:t xml:space="preserve">-Learning, </w:t>
        </w:r>
      </w:ins>
      <w:del w:id="431" w:author="Matteo Braendli" w:date="2019-12-11T20:35:00Z">
        <w:r w:rsidR="00056A8B" w:rsidDel="00A56409">
          <w:delText>1.3.</w:delText>
        </w:r>
      </w:del>
      <w:del w:id="432" w:author="Matteo Braendli" w:date="2019-12-11T20:33:00Z">
        <w:r w:rsidR="00056A8B" w:rsidDel="000E7723">
          <w:delText>6</w:delText>
        </w:r>
      </w:del>
      <w:del w:id="433" w:author="Matteo Braendli" w:date="2019-12-11T20:35:00Z">
        <w:r w:rsidR="00056A8B" w:rsidDel="00A56409">
          <w:delText xml:space="preserve"> Full SARSA test series</w:delText>
        </w:r>
        <w:bookmarkEnd w:id="426"/>
      </w:del>
    </w:p>
    <w:p w14:paraId="218BF6C0" w14:textId="69B4DAB6" w:rsidR="00D23EE5" w:rsidRDefault="00056A8B" w:rsidP="00D23EE5">
      <w:pPr>
        <w:spacing w:after="120"/>
        <w:jc w:val="both"/>
        <w:rPr>
          <w:ins w:id="434" w:author="Matteo Braendli" w:date="2019-12-12T09:37:00Z"/>
        </w:rPr>
      </w:pPr>
      <w:del w:id="435" w:author="Matteo Braendli" w:date="2019-12-12T14:50:00Z">
        <w:r w:rsidDel="009C61B5">
          <w:delText>In the github folder SARSA you will find 6 specifications</w:delText>
        </w:r>
      </w:del>
      <w:ins w:id="436" w:author="Matteo Braendli" w:date="2019-12-12T14:51:00Z">
        <w:r w:rsidR="00905D74">
          <w:t>o</w:t>
        </w:r>
      </w:ins>
      <w:ins w:id="437" w:author="Matteo Braendli" w:date="2019-12-12T14:50:00Z">
        <w:r w:rsidR="009C61B5">
          <w:t>ur SARSA agents</w:t>
        </w:r>
      </w:ins>
      <w:del w:id="438" w:author="Matteo Braendli" w:date="2019-12-12T14:51:00Z">
        <w:r w:rsidDel="009C61B5">
          <w:delText>,</w:delText>
        </w:r>
      </w:del>
      <w:r>
        <w:t xml:space="preserve"> vary</w:t>
      </w:r>
      <w:del w:id="439" w:author="Matteo Braendli" w:date="2019-12-12T14:51:00Z">
        <w:r w:rsidDel="009C61B5">
          <w:delText>ing</w:delText>
        </w:r>
      </w:del>
      <w:r>
        <w:t xml:space="preserve"> along two dimensions.</w:t>
      </w:r>
      <w:r w:rsidR="001A0E60">
        <w:t xml:space="preserve"> </w:t>
      </w:r>
      <w:r>
        <w:t>There are two epsilon schemes; whereas one is a monotonously linearly decreasing epsilon, floored at 0.01, whereas the other scheme is a discontinuous epsilon development with multiple</w:t>
      </w:r>
      <w:ins w:id="440" w:author="Matteo Braendli" w:date="2019-12-12T10:03:00Z">
        <w:r w:rsidR="004D0156">
          <w:t xml:space="preserve"> discon</w:t>
        </w:r>
        <w:r w:rsidR="005107B0">
          <w:t>tinuous</w:t>
        </w:r>
      </w:ins>
      <w:r>
        <w:t xml:space="preserve"> resets of epsilon to a higher level. </w:t>
      </w:r>
      <w:ins w:id="441" w:author="Matteo Braendli" w:date="2019-12-12T10:03:00Z">
        <w:r w:rsidR="004D0156">
          <w:t xml:space="preserve">This should reduce the risk of ending up at a non-optimal solution by continuously varying exploration and exploitation. </w:t>
        </w:r>
      </w:ins>
      <w:del w:id="442" w:author="Matteo Braendli" w:date="2019-12-12T10:03:00Z">
        <w:r w:rsidDel="005107B0">
          <w:delText xml:space="preserve">This should reduce the risk of ending up at a non-optimal solution. </w:delText>
        </w:r>
      </w:del>
      <w:r>
        <w:t xml:space="preserve">The other varying dimension are the alphas, chosen at 0.1, 0.5 and 0.8. </w:t>
      </w:r>
      <w:moveFromRangeStart w:id="443" w:author="Matteo Braendli" w:date="2019-12-12T10:04:00Z" w:name="move27037467"/>
      <w:moveFrom w:id="444" w:author="Matteo Braendli" w:date="2019-12-12T10:04:00Z">
        <w:r w:rsidDel="005107B0">
          <w:t>Thus</w:t>
        </w:r>
        <w:r w:rsidR="001A0E60" w:rsidDel="005107B0">
          <w:t>,</w:t>
        </w:r>
        <w:r w:rsidDel="005107B0">
          <w:t xml:space="preserve"> there are 2x3=6 specifications for testing and comparison. </w:t>
        </w:r>
      </w:moveFrom>
      <w:moveFromRangeEnd w:id="443"/>
      <w:r>
        <w:t>After 5000 training episodes, there are performance tests with 500 ep</w:t>
      </w:r>
      <w:ins w:id="445" w:author="Matteo Braendli" w:date="2019-12-12T14:51:00Z">
        <w:r w:rsidR="00905D74">
          <w:t>is</w:t>
        </w:r>
      </w:ins>
      <w:del w:id="446" w:author="Matteo Braendli" w:date="2019-12-12T14:51:00Z">
        <w:r w:rsidDel="00905D74">
          <w:delText>si</w:delText>
        </w:r>
      </w:del>
      <w:r>
        <w:t xml:space="preserve">odes. Results are </w:t>
      </w:r>
      <w:del w:id="447" w:author="Matteo Braendli" w:date="2019-12-12T14:51:00Z">
        <w:r w:rsidDel="00905D74">
          <w:delText xml:space="preserve">always </w:delText>
        </w:r>
      </w:del>
      <w:ins w:id="448" w:author="Matteo Braendli" w:date="2019-12-12T14:51:00Z">
        <w:r w:rsidR="00905D74">
          <w:t>mostly</w:t>
        </w:r>
        <w:r w:rsidR="00905D74">
          <w:t xml:space="preserve"> </w:t>
        </w:r>
      </w:ins>
      <w:r>
        <w:t>expressed in percentiles, thus the average result over the percentiles (100 datapoints, in test mode 5 episodes are pooled to one datapoint)</w:t>
      </w:r>
      <w:ins w:id="449" w:author="Matteo Braendli" w:date="2019-12-12T14:51:00Z">
        <w:r w:rsidR="00FF1C72">
          <w:t xml:space="preserve"> are presented</w:t>
        </w:r>
        <w:r w:rsidR="00FF1C72">
          <w:rPr>
            <w:rStyle w:val="Funotenzeichen"/>
          </w:rPr>
          <w:footnoteReference w:id="2"/>
        </w:r>
      </w:ins>
      <w:r w:rsidR="001A0E60">
        <w:t>.</w:t>
      </w:r>
      <w:ins w:id="453" w:author="Matteo Braendli" w:date="2019-12-12T09:37:00Z">
        <w:r w:rsidR="00D23EE5" w:rsidRPr="00D23EE5">
          <w:t xml:space="preserve"> </w:t>
        </w:r>
      </w:ins>
    </w:p>
    <w:p w14:paraId="3BA3456E" w14:textId="240717BE" w:rsidR="00D23EE5" w:rsidRDefault="00D23EE5" w:rsidP="00D23EE5">
      <w:pPr>
        <w:jc w:val="both"/>
        <w:rPr>
          <w:ins w:id="454" w:author="Matteo Braendli" w:date="2019-12-12T09:37:00Z"/>
        </w:rPr>
      </w:pPr>
      <w:ins w:id="455" w:author="Matteo Braendli" w:date="2019-12-12T09:38:00Z">
        <w:r>
          <w:t xml:space="preserve">Analogous to Q-Learning we </w:t>
        </w:r>
      </w:ins>
      <w:ins w:id="456" w:author="Matteo Braendli" w:date="2019-12-12T09:37:00Z">
        <w:r>
          <w:t>also specified 2 random agents with alpha = 0.5 and 0.8</w:t>
        </w:r>
      </w:ins>
      <w:ins w:id="457" w:author="Matteo Braendli" w:date="2019-12-12T09:38:00Z">
        <w:r w:rsidR="005324A8">
          <w:t xml:space="preserve"> respectively to evaluate performance</w:t>
        </w:r>
      </w:ins>
      <w:ins w:id="458" w:author="Matteo Braendli" w:date="2019-12-12T09:39:00Z">
        <w:r w:rsidR="008B53C8">
          <w:t xml:space="preserve"> of the different parametrizations</w:t>
        </w:r>
      </w:ins>
      <w:ins w:id="459" w:author="Matteo Braendli" w:date="2019-12-12T09:37:00Z">
        <w:r>
          <w:t>’ effectiveness.</w:t>
        </w:r>
      </w:ins>
      <w:ins w:id="460" w:author="Matteo Braendli" w:date="2019-12-12T10:04:00Z">
        <w:r w:rsidR="005107B0">
          <w:t xml:space="preserve"> </w:t>
        </w:r>
      </w:ins>
      <w:moveToRangeStart w:id="461" w:author="Matteo Braendli" w:date="2019-12-12T10:04:00Z" w:name="move27037467"/>
      <w:moveTo w:id="462" w:author="Matteo Braendli" w:date="2019-12-12T10:04:00Z">
        <w:r w:rsidR="005107B0">
          <w:t>Thus, there are 2x3</w:t>
        </w:r>
      </w:moveTo>
      <w:ins w:id="463" w:author="Matteo Braendli" w:date="2019-12-12T10:04:00Z">
        <w:r w:rsidR="005107B0">
          <w:t xml:space="preserve"> +2</w:t>
        </w:r>
        <w:r w:rsidR="001872A5">
          <w:t>*</w:t>
        </w:r>
        <w:r w:rsidR="005107B0">
          <w:t>2</w:t>
        </w:r>
      </w:ins>
      <w:moveTo w:id="464" w:author="Matteo Braendli" w:date="2019-12-12T10:04:00Z">
        <w:r w:rsidR="005107B0">
          <w:t>=</w:t>
        </w:r>
      </w:moveTo>
      <w:ins w:id="465" w:author="Matteo Braendli" w:date="2019-12-12T10:04:00Z">
        <w:r w:rsidR="001872A5">
          <w:t>10</w:t>
        </w:r>
      </w:ins>
      <w:moveTo w:id="466" w:author="Matteo Braendli" w:date="2019-12-12T10:04:00Z">
        <w:del w:id="467" w:author="Matteo Braendli" w:date="2019-12-12T10:04:00Z">
          <w:r w:rsidR="005107B0" w:rsidDel="001872A5">
            <w:delText>6</w:delText>
          </w:r>
        </w:del>
      </w:moveTo>
      <w:ins w:id="468" w:author="Matteo Braendli" w:date="2019-12-12T10:04:00Z">
        <w:r w:rsidR="005107B0">
          <w:t xml:space="preserve"> </w:t>
        </w:r>
      </w:ins>
      <w:moveTo w:id="469" w:author="Matteo Braendli" w:date="2019-12-12T10:04:00Z">
        <w:r w:rsidR="005107B0">
          <w:t xml:space="preserve"> specifications for testing and comparison.</w:t>
        </w:r>
      </w:moveTo>
      <w:moveToRangeEnd w:id="461"/>
    </w:p>
    <w:p w14:paraId="135CF245" w14:textId="1185DF3F" w:rsidR="00056A8B" w:rsidRDefault="00056A8B" w:rsidP="00056A8B">
      <w:pPr>
        <w:jc w:val="both"/>
      </w:pPr>
    </w:p>
    <w:p w14:paraId="0422CB4D" w14:textId="2507D462" w:rsidR="001A0E60" w:rsidDel="007758F3" w:rsidRDefault="001A0E60">
      <w:pPr>
        <w:rPr>
          <w:del w:id="470" w:author="Matteo Braendli" w:date="2019-12-12T09:37:00Z"/>
        </w:rPr>
      </w:pPr>
      <w:del w:id="471" w:author="Matteo Braendli" w:date="2019-12-12T09:37:00Z">
        <w:r w:rsidDel="007758F3">
          <w:br w:type="page"/>
        </w:r>
      </w:del>
    </w:p>
    <w:p w14:paraId="0D95EE77" w14:textId="353493B0" w:rsidR="007B11B3" w:rsidRDefault="00923612">
      <w:pPr>
        <w:pPrChange w:id="472" w:author="Matteo Braendli" w:date="2019-12-12T09:37:00Z">
          <w:pPr>
            <w:spacing w:after="240"/>
            <w:jc w:val="both"/>
          </w:pPr>
        </w:pPrChange>
      </w:pPr>
      <w:r>
        <w:t>SARSA summary table of parametrizations and main perf</w:t>
      </w:r>
      <w:r w:rsidR="003914D1">
        <w:t>ormance measures after 5000 training episodes</w:t>
      </w:r>
      <w:ins w:id="473" w:author="Matteo Braendli" w:date="2019-12-12T09:34:00Z">
        <w:r w:rsidR="0085447E">
          <w:rPr>
            <w:rStyle w:val="Funotenzeichen"/>
          </w:rPr>
          <w:footnoteReference w:id="3"/>
        </w:r>
      </w:ins>
      <w:del w:id="476" w:author="Matteo Braendli" w:date="2019-12-12T09:34:00Z">
        <w:r w:rsidR="00890141" w:rsidDel="0085447E">
          <w:delText xml:space="preserve"> </w:delText>
        </w:r>
        <w:r w:rsidR="00E25C04" w:rsidDel="0085447E">
          <w:delText>(we forgot to specify those measures in the code and thus extrapolated the average of the test performance as intercept + 50*slope of each statistic in the performance test. Rounding errors will occur but are omitted from consideration)</w:delText>
        </w:r>
      </w:del>
    </w:p>
    <w:tbl>
      <w:tblPr>
        <w:tblStyle w:val="Tabellenraster"/>
        <w:tblW w:w="0" w:type="auto"/>
        <w:tblLook w:val="04A0" w:firstRow="1" w:lastRow="0" w:firstColumn="1" w:lastColumn="0" w:noHBand="0" w:noVBand="1"/>
      </w:tblPr>
      <w:tblGrid>
        <w:gridCol w:w="1809"/>
        <w:gridCol w:w="1817"/>
        <w:gridCol w:w="1810"/>
        <w:gridCol w:w="1809"/>
        <w:gridCol w:w="1811"/>
      </w:tblGrid>
      <w:tr w:rsidR="007B11B3" w14:paraId="165AE180" w14:textId="77777777" w:rsidTr="00006EDD">
        <w:tc>
          <w:tcPr>
            <w:tcW w:w="1809" w:type="dxa"/>
          </w:tcPr>
          <w:p w14:paraId="3AD473F9" w14:textId="7432F4D5" w:rsidR="007B11B3" w:rsidRDefault="007B11B3" w:rsidP="008D63BD">
            <w:pPr>
              <w:jc w:val="center"/>
            </w:pPr>
            <w:r>
              <w:t>alpha</w:t>
            </w:r>
          </w:p>
        </w:tc>
        <w:tc>
          <w:tcPr>
            <w:tcW w:w="1817" w:type="dxa"/>
          </w:tcPr>
          <w:p w14:paraId="0371EC94" w14:textId="4B512C9A" w:rsidR="007B11B3" w:rsidRDefault="007B11B3" w:rsidP="008D63BD">
            <w:pPr>
              <w:jc w:val="center"/>
            </w:pPr>
            <w:r>
              <w:t>epsilon</w:t>
            </w:r>
          </w:p>
        </w:tc>
        <w:tc>
          <w:tcPr>
            <w:tcW w:w="1810" w:type="dxa"/>
          </w:tcPr>
          <w:p w14:paraId="448DAA6E" w14:textId="26F18773" w:rsidR="007B11B3" w:rsidRDefault="007B11B3" w:rsidP="008D63BD">
            <w:pPr>
              <w:jc w:val="center"/>
            </w:pPr>
            <w:r>
              <w:t>Win percentage</w:t>
            </w:r>
          </w:p>
        </w:tc>
        <w:tc>
          <w:tcPr>
            <w:tcW w:w="1809" w:type="dxa"/>
          </w:tcPr>
          <w:p w14:paraId="09D00E70" w14:textId="25897216" w:rsidR="007B11B3" w:rsidRDefault="007B11B3" w:rsidP="008D63BD">
            <w:pPr>
              <w:jc w:val="center"/>
            </w:pPr>
            <w:proofErr w:type="spellStart"/>
            <w:r>
              <w:t>Avg</w:t>
            </w:r>
            <w:proofErr w:type="spellEnd"/>
            <w:r>
              <w:t xml:space="preserve"> max tile</w:t>
            </w:r>
          </w:p>
        </w:tc>
        <w:tc>
          <w:tcPr>
            <w:tcW w:w="1811" w:type="dxa"/>
          </w:tcPr>
          <w:p w14:paraId="0DC69550" w14:textId="77FC48F6" w:rsidR="007B11B3" w:rsidRDefault="007B11B3" w:rsidP="008D63BD">
            <w:pPr>
              <w:jc w:val="center"/>
            </w:pPr>
            <w:proofErr w:type="spellStart"/>
            <w:r>
              <w:t>Avg</w:t>
            </w:r>
            <w:proofErr w:type="spellEnd"/>
            <w:r>
              <w:t xml:space="preserve"> reward</w:t>
            </w:r>
          </w:p>
        </w:tc>
      </w:tr>
      <w:tr w:rsidR="00DC0CD4" w14:paraId="15F04848" w14:textId="77777777" w:rsidTr="00006EDD">
        <w:trPr>
          <w:ins w:id="477" w:author="Matteo Braendli" w:date="2019-12-12T09:33:00Z"/>
        </w:trPr>
        <w:tc>
          <w:tcPr>
            <w:tcW w:w="1809" w:type="dxa"/>
          </w:tcPr>
          <w:p w14:paraId="7119145F" w14:textId="3B2DBAAC" w:rsidR="00DC0CD4" w:rsidRDefault="00DC0CD4" w:rsidP="00DC0CD4">
            <w:pPr>
              <w:jc w:val="center"/>
              <w:rPr>
                <w:ins w:id="478" w:author="Matteo Braendli" w:date="2019-12-12T09:33:00Z"/>
              </w:rPr>
            </w:pPr>
            <w:ins w:id="479" w:author="Matteo Braendli" w:date="2019-12-12T09:48:00Z">
              <w:r>
                <w:t>Alpha = 0.5</w:t>
              </w:r>
            </w:ins>
          </w:p>
        </w:tc>
        <w:tc>
          <w:tcPr>
            <w:tcW w:w="1817" w:type="dxa"/>
          </w:tcPr>
          <w:p w14:paraId="6A2F8522" w14:textId="3398E623" w:rsidR="00DC0CD4" w:rsidRDefault="00DC0CD4" w:rsidP="00DC0CD4">
            <w:pPr>
              <w:jc w:val="center"/>
              <w:rPr>
                <w:ins w:id="480" w:author="Matteo Braendli" w:date="2019-12-12T09:33:00Z"/>
              </w:rPr>
            </w:pPr>
            <w:ins w:id="481" w:author="Matteo Braendli" w:date="2019-12-12T09:48:00Z">
              <w:r>
                <w:t>1, training</w:t>
              </w:r>
            </w:ins>
          </w:p>
        </w:tc>
        <w:tc>
          <w:tcPr>
            <w:tcW w:w="1810" w:type="dxa"/>
          </w:tcPr>
          <w:p w14:paraId="3C1356AC" w14:textId="4D2832FE" w:rsidR="00DC0CD4" w:rsidRDefault="00435933" w:rsidP="00DC0CD4">
            <w:pPr>
              <w:jc w:val="center"/>
              <w:rPr>
                <w:ins w:id="482" w:author="Matteo Braendli" w:date="2019-12-12T09:33:00Z"/>
              </w:rPr>
            </w:pPr>
            <w:ins w:id="483" w:author="Matteo Braendli" w:date="2019-12-12T13:39:00Z">
              <w:r>
                <w:t>0.0</w:t>
              </w:r>
              <w:r w:rsidR="008209DB">
                <w:t>46</w:t>
              </w:r>
            </w:ins>
          </w:p>
        </w:tc>
        <w:tc>
          <w:tcPr>
            <w:tcW w:w="1809" w:type="dxa"/>
          </w:tcPr>
          <w:p w14:paraId="4CF0DED9" w14:textId="784E07C5" w:rsidR="00DC0CD4" w:rsidRDefault="00993697" w:rsidP="00DC0CD4">
            <w:pPr>
              <w:jc w:val="center"/>
              <w:rPr>
                <w:ins w:id="484" w:author="Matteo Braendli" w:date="2019-12-12T09:33:00Z"/>
              </w:rPr>
            </w:pPr>
            <w:ins w:id="485" w:author="Matteo Braendli" w:date="2019-12-12T13:39:00Z">
              <w:r>
                <w:t>95.72</w:t>
              </w:r>
            </w:ins>
          </w:p>
        </w:tc>
        <w:tc>
          <w:tcPr>
            <w:tcW w:w="1811" w:type="dxa"/>
          </w:tcPr>
          <w:p w14:paraId="4FA206EB" w14:textId="02EFDF7C" w:rsidR="00DC0CD4" w:rsidRDefault="00993697" w:rsidP="00DC0CD4">
            <w:pPr>
              <w:jc w:val="center"/>
              <w:rPr>
                <w:ins w:id="486" w:author="Matteo Braendli" w:date="2019-12-12T09:33:00Z"/>
              </w:rPr>
            </w:pPr>
            <w:ins w:id="487" w:author="Matteo Braendli" w:date="2019-12-12T13:39:00Z">
              <w:r>
                <w:t>964.91</w:t>
              </w:r>
            </w:ins>
          </w:p>
        </w:tc>
      </w:tr>
      <w:tr w:rsidR="00DC0CD4" w14:paraId="5396FA2B" w14:textId="77777777" w:rsidTr="00006EDD">
        <w:trPr>
          <w:ins w:id="488" w:author="Matteo Braendli" w:date="2019-12-12T09:48:00Z"/>
        </w:trPr>
        <w:tc>
          <w:tcPr>
            <w:tcW w:w="1809" w:type="dxa"/>
          </w:tcPr>
          <w:p w14:paraId="137D593A" w14:textId="0BC18A3C" w:rsidR="00DC0CD4" w:rsidRDefault="00DC0CD4" w:rsidP="00DC0CD4">
            <w:pPr>
              <w:jc w:val="center"/>
              <w:rPr>
                <w:ins w:id="489" w:author="Matteo Braendli" w:date="2019-12-12T09:48:00Z"/>
              </w:rPr>
            </w:pPr>
            <w:ins w:id="490" w:author="Matteo Braendli" w:date="2019-12-12T09:48:00Z">
              <w:r>
                <w:t>Alpha = 0.5</w:t>
              </w:r>
            </w:ins>
          </w:p>
        </w:tc>
        <w:tc>
          <w:tcPr>
            <w:tcW w:w="1817" w:type="dxa"/>
          </w:tcPr>
          <w:p w14:paraId="4AD4C65C" w14:textId="1AE0D825" w:rsidR="00DC0CD4" w:rsidRDefault="00DC0CD4" w:rsidP="00DC0CD4">
            <w:pPr>
              <w:jc w:val="center"/>
              <w:rPr>
                <w:ins w:id="491" w:author="Matteo Braendli" w:date="2019-12-12T09:48:00Z"/>
              </w:rPr>
            </w:pPr>
            <w:ins w:id="492" w:author="Matteo Braendli" w:date="2019-12-12T09:48:00Z">
              <w:r>
                <w:t>1, test</w:t>
              </w:r>
            </w:ins>
          </w:p>
        </w:tc>
        <w:tc>
          <w:tcPr>
            <w:tcW w:w="1810" w:type="dxa"/>
          </w:tcPr>
          <w:p w14:paraId="5FCA8B6A" w14:textId="185A08E8" w:rsidR="00DC0CD4" w:rsidRDefault="004D04BA" w:rsidP="00DC0CD4">
            <w:pPr>
              <w:jc w:val="center"/>
              <w:rPr>
                <w:ins w:id="493" w:author="Matteo Braendli" w:date="2019-12-12T09:48:00Z"/>
              </w:rPr>
            </w:pPr>
            <w:ins w:id="494" w:author="Matteo Braendli" w:date="2019-12-12T13:39:00Z">
              <w:r>
                <w:t>0.08</w:t>
              </w:r>
            </w:ins>
          </w:p>
        </w:tc>
        <w:tc>
          <w:tcPr>
            <w:tcW w:w="1809" w:type="dxa"/>
          </w:tcPr>
          <w:p w14:paraId="78535319" w14:textId="7D5AC5F6" w:rsidR="00DC0CD4" w:rsidRDefault="00CA1033" w:rsidP="00DC0CD4">
            <w:pPr>
              <w:jc w:val="center"/>
              <w:rPr>
                <w:ins w:id="495" w:author="Matteo Braendli" w:date="2019-12-12T09:48:00Z"/>
              </w:rPr>
            </w:pPr>
            <w:ins w:id="496" w:author="Matteo Braendli" w:date="2019-12-12T13:40:00Z">
              <w:r>
                <w:t>101.01</w:t>
              </w:r>
            </w:ins>
          </w:p>
        </w:tc>
        <w:tc>
          <w:tcPr>
            <w:tcW w:w="1811" w:type="dxa"/>
          </w:tcPr>
          <w:p w14:paraId="2FA7CE02" w14:textId="02ACFF11" w:rsidR="00DC0CD4" w:rsidRDefault="00CA1033" w:rsidP="00DC0CD4">
            <w:pPr>
              <w:jc w:val="center"/>
              <w:rPr>
                <w:ins w:id="497" w:author="Matteo Braendli" w:date="2019-12-12T09:48:00Z"/>
              </w:rPr>
            </w:pPr>
            <w:ins w:id="498" w:author="Matteo Braendli" w:date="2019-12-12T13:40:00Z">
              <w:r>
                <w:t>1</w:t>
              </w:r>
              <w:r w:rsidR="00946E9C">
                <w:t>1</w:t>
              </w:r>
              <w:r>
                <w:t>84.7</w:t>
              </w:r>
            </w:ins>
          </w:p>
        </w:tc>
      </w:tr>
      <w:tr w:rsidR="00DC0CD4" w14:paraId="5AC98611" w14:textId="77777777" w:rsidTr="00006EDD">
        <w:trPr>
          <w:ins w:id="499" w:author="Matteo Braendli" w:date="2019-12-12T09:33:00Z"/>
        </w:trPr>
        <w:tc>
          <w:tcPr>
            <w:tcW w:w="1809" w:type="dxa"/>
          </w:tcPr>
          <w:p w14:paraId="18C98408" w14:textId="5178A3E8" w:rsidR="00DC0CD4" w:rsidRDefault="00DC0CD4" w:rsidP="00DC0CD4">
            <w:pPr>
              <w:jc w:val="center"/>
              <w:rPr>
                <w:ins w:id="500" w:author="Matteo Braendli" w:date="2019-12-12T09:33:00Z"/>
              </w:rPr>
            </w:pPr>
            <w:ins w:id="501" w:author="Matteo Braendli" w:date="2019-12-12T09:48:00Z">
              <w:r>
                <w:t>Alpha = 0.8</w:t>
              </w:r>
            </w:ins>
          </w:p>
        </w:tc>
        <w:tc>
          <w:tcPr>
            <w:tcW w:w="1817" w:type="dxa"/>
          </w:tcPr>
          <w:p w14:paraId="05DAF50F" w14:textId="3159BE03" w:rsidR="00DC0CD4" w:rsidRDefault="00DC0CD4" w:rsidP="00DC0CD4">
            <w:pPr>
              <w:jc w:val="center"/>
              <w:rPr>
                <w:ins w:id="502" w:author="Matteo Braendli" w:date="2019-12-12T09:33:00Z"/>
              </w:rPr>
            </w:pPr>
            <w:ins w:id="503" w:author="Matteo Braendli" w:date="2019-12-12T09:48:00Z">
              <w:r>
                <w:t>1, training</w:t>
              </w:r>
            </w:ins>
          </w:p>
        </w:tc>
        <w:tc>
          <w:tcPr>
            <w:tcW w:w="1810" w:type="dxa"/>
          </w:tcPr>
          <w:p w14:paraId="3BF8053C" w14:textId="00F90530" w:rsidR="00DC0CD4" w:rsidRDefault="00046942" w:rsidP="00DC0CD4">
            <w:pPr>
              <w:jc w:val="center"/>
              <w:rPr>
                <w:ins w:id="504" w:author="Matteo Braendli" w:date="2019-12-12T09:33:00Z"/>
              </w:rPr>
            </w:pPr>
            <w:ins w:id="505" w:author="Matteo Braendli" w:date="2019-12-12T13:40:00Z">
              <w:r>
                <w:t>0.045</w:t>
              </w:r>
            </w:ins>
          </w:p>
        </w:tc>
        <w:tc>
          <w:tcPr>
            <w:tcW w:w="1809" w:type="dxa"/>
          </w:tcPr>
          <w:p w14:paraId="34ED9EE5" w14:textId="07BC87E4" w:rsidR="00DC0CD4" w:rsidRDefault="00046942" w:rsidP="00DC0CD4">
            <w:pPr>
              <w:jc w:val="center"/>
              <w:rPr>
                <w:ins w:id="506" w:author="Matteo Braendli" w:date="2019-12-12T09:33:00Z"/>
              </w:rPr>
            </w:pPr>
            <w:ins w:id="507" w:author="Matteo Braendli" w:date="2019-12-12T13:41:00Z">
              <w:r>
                <w:t>95.77</w:t>
              </w:r>
            </w:ins>
          </w:p>
        </w:tc>
        <w:tc>
          <w:tcPr>
            <w:tcW w:w="1811" w:type="dxa"/>
          </w:tcPr>
          <w:p w14:paraId="1AF597B4" w14:textId="76A96420" w:rsidR="00DC0CD4" w:rsidRDefault="00046942" w:rsidP="00DC0CD4">
            <w:pPr>
              <w:jc w:val="center"/>
              <w:rPr>
                <w:ins w:id="508" w:author="Matteo Braendli" w:date="2019-12-12T09:33:00Z"/>
              </w:rPr>
            </w:pPr>
            <w:ins w:id="509" w:author="Matteo Braendli" w:date="2019-12-12T13:41:00Z">
              <w:r>
                <w:t>966.65</w:t>
              </w:r>
            </w:ins>
          </w:p>
        </w:tc>
      </w:tr>
      <w:tr w:rsidR="00DC0CD4" w14:paraId="1B779D50" w14:textId="77777777" w:rsidTr="00006EDD">
        <w:trPr>
          <w:ins w:id="510" w:author="Matteo Braendli" w:date="2019-12-12T09:48:00Z"/>
        </w:trPr>
        <w:tc>
          <w:tcPr>
            <w:tcW w:w="1809" w:type="dxa"/>
          </w:tcPr>
          <w:p w14:paraId="63875D55" w14:textId="36A97A90" w:rsidR="00DC0CD4" w:rsidRDefault="00DC0CD4" w:rsidP="00DC0CD4">
            <w:pPr>
              <w:jc w:val="center"/>
              <w:rPr>
                <w:ins w:id="511" w:author="Matteo Braendli" w:date="2019-12-12T09:48:00Z"/>
              </w:rPr>
            </w:pPr>
            <w:ins w:id="512" w:author="Matteo Braendli" w:date="2019-12-12T09:48:00Z">
              <w:r>
                <w:t>Alpha = 0.8</w:t>
              </w:r>
            </w:ins>
          </w:p>
        </w:tc>
        <w:tc>
          <w:tcPr>
            <w:tcW w:w="1817" w:type="dxa"/>
          </w:tcPr>
          <w:p w14:paraId="5B1470A7" w14:textId="1ECFC46D" w:rsidR="00DC0CD4" w:rsidRDefault="00DC0CD4" w:rsidP="00DC0CD4">
            <w:pPr>
              <w:jc w:val="center"/>
              <w:rPr>
                <w:ins w:id="513" w:author="Matteo Braendli" w:date="2019-12-12T09:48:00Z"/>
              </w:rPr>
            </w:pPr>
            <w:ins w:id="514" w:author="Matteo Braendli" w:date="2019-12-12T09:48:00Z">
              <w:r>
                <w:t>1, test</w:t>
              </w:r>
            </w:ins>
          </w:p>
        </w:tc>
        <w:tc>
          <w:tcPr>
            <w:tcW w:w="1810" w:type="dxa"/>
          </w:tcPr>
          <w:p w14:paraId="3A328A4A" w14:textId="5CFB8251" w:rsidR="00DC0CD4" w:rsidRDefault="002B052B" w:rsidP="00DC0CD4">
            <w:pPr>
              <w:jc w:val="center"/>
              <w:rPr>
                <w:ins w:id="515" w:author="Matteo Braendli" w:date="2019-12-12T09:48:00Z"/>
              </w:rPr>
            </w:pPr>
            <w:ins w:id="516" w:author="Matteo Braendli" w:date="2019-12-12T15:35:00Z">
              <w:r>
                <w:t>error</w:t>
              </w:r>
            </w:ins>
          </w:p>
        </w:tc>
        <w:tc>
          <w:tcPr>
            <w:tcW w:w="1809" w:type="dxa"/>
          </w:tcPr>
          <w:p w14:paraId="3FF007A2" w14:textId="5A6416DD" w:rsidR="00DC0CD4" w:rsidRPr="00D91341" w:rsidRDefault="00DD0C0D" w:rsidP="00DC0CD4">
            <w:pPr>
              <w:jc w:val="center"/>
              <w:rPr>
                <w:ins w:id="517" w:author="Matteo Braendli" w:date="2019-12-12T09:48:00Z"/>
              </w:rPr>
            </w:pPr>
            <w:ins w:id="518" w:author="Matteo Braendli" w:date="2019-12-12T13:41:00Z">
              <w:r w:rsidRPr="00DD0C0D">
                <w:rPr>
                  <w:rPrChange w:id="519" w:author="Matteo Braendli" w:date="2019-12-12T13:41:00Z">
                    <w:rPr>
                      <w:sz w:val="20"/>
                      <w:szCs w:val="20"/>
                    </w:rPr>
                  </w:rPrChange>
                </w:rPr>
                <w:t>105.54</w:t>
              </w:r>
            </w:ins>
          </w:p>
        </w:tc>
        <w:tc>
          <w:tcPr>
            <w:tcW w:w="1811" w:type="dxa"/>
          </w:tcPr>
          <w:p w14:paraId="7661A804" w14:textId="2CA45E99" w:rsidR="00DC0CD4" w:rsidRDefault="00DD0C0D" w:rsidP="00DC0CD4">
            <w:pPr>
              <w:jc w:val="center"/>
              <w:rPr>
                <w:ins w:id="520" w:author="Matteo Braendli" w:date="2019-12-12T09:48:00Z"/>
              </w:rPr>
            </w:pPr>
            <w:ins w:id="521" w:author="Matteo Braendli" w:date="2019-12-12T13:41:00Z">
              <w:r>
                <w:t>1234.28</w:t>
              </w:r>
            </w:ins>
          </w:p>
        </w:tc>
      </w:tr>
      <w:tr w:rsidR="00DE2542" w14:paraId="00A9286A" w14:textId="77777777" w:rsidTr="00006EDD">
        <w:tc>
          <w:tcPr>
            <w:tcW w:w="1809" w:type="dxa"/>
          </w:tcPr>
          <w:p w14:paraId="7F2E43B5" w14:textId="1E3B6FC8" w:rsidR="00DE2542" w:rsidRPr="001A0E60" w:rsidRDefault="00DE2542" w:rsidP="008D63BD">
            <w:pPr>
              <w:jc w:val="center"/>
            </w:pPr>
            <w:r w:rsidRPr="001A0E60">
              <w:t xml:space="preserve">Alpha </w:t>
            </w:r>
            <w:r w:rsidR="00AD5983" w:rsidRPr="001A0E60">
              <w:t>= 0.1</w:t>
            </w:r>
          </w:p>
        </w:tc>
        <w:tc>
          <w:tcPr>
            <w:tcW w:w="1817" w:type="dxa"/>
          </w:tcPr>
          <w:p w14:paraId="2CE8698C" w14:textId="73AA66B0" w:rsidR="00DE2542" w:rsidRDefault="007B11B3" w:rsidP="008D63BD">
            <w:pPr>
              <w:jc w:val="center"/>
            </w:pPr>
            <w:r>
              <w:t>M</w:t>
            </w:r>
            <w:r w:rsidR="00AD5983">
              <w:t>ono</w:t>
            </w:r>
            <w:r>
              <w:t>tonous</w:t>
            </w:r>
          </w:p>
        </w:tc>
        <w:tc>
          <w:tcPr>
            <w:tcW w:w="1810" w:type="dxa"/>
          </w:tcPr>
          <w:p w14:paraId="6B25DDD3" w14:textId="791E3574" w:rsidR="00DE2542" w:rsidRDefault="001F1F19" w:rsidP="008D63BD">
            <w:pPr>
              <w:jc w:val="center"/>
            </w:pPr>
            <w:r>
              <w:t>0.034</w:t>
            </w:r>
          </w:p>
        </w:tc>
        <w:tc>
          <w:tcPr>
            <w:tcW w:w="1809" w:type="dxa"/>
          </w:tcPr>
          <w:p w14:paraId="26BBC9CF" w14:textId="608DE293" w:rsidR="00DE2542" w:rsidRDefault="00405382" w:rsidP="008D63BD">
            <w:pPr>
              <w:jc w:val="center"/>
            </w:pPr>
            <w:r>
              <w:t>87.73</w:t>
            </w:r>
          </w:p>
        </w:tc>
        <w:tc>
          <w:tcPr>
            <w:tcW w:w="1811" w:type="dxa"/>
          </w:tcPr>
          <w:p w14:paraId="0D39E23E" w14:textId="4ADF515D" w:rsidR="00DE2542" w:rsidRDefault="00366DFA" w:rsidP="008D63BD">
            <w:pPr>
              <w:jc w:val="center"/>
            </w:pPr>
            <w:r>
              <w:t>996.02</w:t>
            </w:r>
          </w:p>
        </w:tc>
      </w:tr>
      <w:tr w:rsidR="00DE2542" w14:paraId="4CC56B30" w14:textId="77777777" w:rsidTr="00006EDD">
        <w:tc>
          <w:tcPr>
            <w:tcW w:w="1809" w:type="dxa"/>
          </w:tcPr>
          <w:p w14:paraId="74800D59" w14:textId="16B515E3" w:rsidR="00DE2542" w:rsidRPr="001A0E60" w:rsidRDefault="00AD5983" w:rsidP="008D63BD">
            <w:pPr>
              <w:jc w:val="center"/>
            </w:pPr>
            <w:r w:rsidRPr="001A0E60">
              <w:t>Alpha = 0.1</w:t>
            </w:r>
          </w:p>
        </w:tc>
        <w:tc>
          <w:tcPr>
            <w:tcW w:w="1817" w:type="dxa"/>
          </w:tcPr>
          <w:p w14:paraId="6F8CFAED" w14:textId="3C0F1979" w:rsidR="00DE2542" w:rsidRDefault="007B11B3" w:rsidP="008D63BD">
            <w:pPr>
              <w:jc w:val="center"/>
            </w:pPr>
            <w:proofErr w:type="spellStart"/>
            <w:r>
              <w:t>Nonmonotonous</w:t>
            </w:r>
            <w:proofErr w:type="spellEnd"/>
          </w:p>
        </w:tc>
        <w:tc>
          <w:tcPr>
            <w:tcW w:w="1810" w:type="dxa"/>
          </w:tcPr>
          <w:p w14:paraId="0E835B8C" w14:textId="7080D3E5" w:rsidR="00DE2542" w:rsidRDefault="00890141" w:rsidP="008D63BD">
            <w:pPr>
              <w:jc w:val="center"/>
            </w:pPr>
            <w:r>
              <w:t>0.046</w:t>
            </w:r>
          </w:p>
        </w:tc>
        <w:tc>
          <w:tcPr>
            <w:tcW w:w="1809" w:type="dxa"/>
          </w:tcPr>
          <w:p w14:paraId="605BD0AA" w14:textId="39C8184C" w:rsidR="00DE2542" w:rsidRDefault="009D3EC4" w:rsidP="008D63BD">
            <w:pPr>
              <w:jc w:val="center"/>
            </w:pPr>
            <w:r>
              <w:t>95.07</w:t>
            </w:r>
          </w:p>
        </w:tc>
        <w:tc>
          <w:tcPr>
            <w:tcW w:w="1811" w:type="dxa"/>
          </w:tcPr>
          <w:p w14:paraId="3D60FC8C" w14:textId="2A1E607A" w:rsidR="00DE2542" w:rsidRDefault="00623152" w:rsidP="008D63BD">
            <w:pPr>
              <w:jc w:val="center"/>
            </w:pPr>
            <w:r>
              <w:t>1030.42</w:t>
            </w:r>
          </w:p>
        </w:tc>
      </w:tr>
      <w:tr w:rsidR="007B11B3" w14:paraId="3A05DF39" w14:textId="77777777" w:rsidTr="00006EDD">
        <w:tc>
          <w:tcPr>
            <w:tcW w:w="1809" w:type="dxa"/>
            <w:tcBorders>
              <w:bottom w:val="single" w:sz="4" w:space="0" w:color="auto"/>
            </w:tcBorders>
          </w:tcPr>
          <w:p w14:paraId="4CADF298" w14:textId="6FE1E9E3" w:rsidR="007B11B3" w:rsidRPr="001A0E60" w:rsidRDefault="007B11B3" w:rsidP="008D63BD">
            <w:pPr>
              <w:jc w:val="center"/>
            </w:pPr>
            <w:r w:rsidRPr="001A0E60">
              <w:t>Alpha = 0.5</w:t>
            </w:r>
          </w:p>
        </w:tc>
        <w:tc>
          <w:tcPr>
            <w:tcW w:w="1817" w:type="dxa"/>
            <w:tcBorders>
              <w:bottom w:val="single" w:sz="4" w:space="0" w:color="auto"/>
            </w:tcBorders>
          </w:tcPr>
          <w:p w14:paraId="4840891C" w14:textId="17424659" w:rsidR="007B11B3" w:rsidRDefault="007B11B3" w:rsidP="008D63BD">
            <w:pPr>
              <w:jc w:val="center"/>
            </w:pPr>
            <w:r>
              <w:t>Monotonous</w:t>
            </w:r>
          </w:p>
        </w:tc>
        <w:tc>
          <w:tcPr>
            <w:tcW w:w="1810" w:type="dxa"/>
            <w:tcBorders>
              <w:bottom w:val="single" w:sz="4" w:space="0" w:color="auto"/>
            </w:tcBorders>
          </w:tcPr>
          <w:p w14:paraId="6ED8D37B" w14:textId="50C86926" w:rsidR="007B11B3" w:rsidRDefault="00CD59D0" w:rsidP="008D63BD">
            <w:pPr>
              <w:jc w:val="center"/>
            </w:pPr>
            <w:r>
              <w:t>0.105</w:t>
            </w:r>
          </w:p>
        </w:tc>
        <w:tc>
          <w:tcPr>
            <w:tcW w:w="1809" w:type="dxa"/>
            <w:tcBorders>
              <w:bottom w:val="single" w:sz="4" w:space="0" w:color="auto"/>
            </w:tcBorders>
          </w:tcPr>
          <w:p w14:paraId="0F360D7F" w14:textId="2B2E924F" w:rsidR="007B11B3" w:rsidRDefault="00927E57" w:rsidP="008D63BD">
            <w:pPr>
              <w:jc w:val="center"/>
            </w:pPr>
            <w:r>
              <w:t>111.10</w:t>
            </w:r>
          </w:p>
        </w:tc>
        <w:tc>
          <w:tcPr>
            <w:tcW w:w="1811" w:type="dxa"/>
            <w:tcBorders>
              <w:bottom w:val="single" w:sz="4" w:space="0" w:color="auto"/>
            </w:tcBorders>
          </w:tcPr>
          <w:p w14:paraId="27B085B3" w14:textId="740F8A61" w:rsidR="007B11B3" w:rsidRDefault="00CD59D0" w:rsidP="008D63BD">
            <w:pPr>
              <w:jc w:val="center"/>
            </w:pPr>
            <w:r>
              <w:t>1299.20</w:t>
            </w:r>
          </w:p>
        </w:tc>
      </w:tr>
      <w:tr w:rsidR="007B11B3" w14:paraId="5CDC33C0" w14:textId="77777777" w:rsidTr="00006EDD">
        <w:tc>
          <w:tcPr>
            <w:tcW w:w="1809" w:type="dxa"/>
            <w:shd w:val="clear" w:color="auto" w:fill="C5E0B3" w:themeFill="accent6" w:themeFillTint="66"/>
          </w:tcPr>
          <w:p w14:paraId="0E515438" w14:textId="388493F0" w:rsidR="007B11B3" w:rsidRPr="001A0E60" w:rsidRDefault="007B11B3" w:rsidP="008D63BD">
            <w:pPr>
              <w:jc w:val="center"/>
            </w:pPr>
            <w:r w:rsidRPr="001A0E60">
              <w:t>Alpha = 0.5</w:t>
            </w:r>
          </w:p>
        </w:tc>
        <w:tc>
          <w:tcPr>
            <w:tcW w:w="1817" w:type="dxa"/>
            <w:shd w:val="clear" w:color="auto" w:fill="C5E0B3" w:themeFill="accent6" w:themeFillTint="66"/>
          </w:tcPr>
          <w:p w14:paraId="611898E5" w14:textId="24C540C8" w:rsidR="007B11B3" w:rsidRDefault="007B11B3" w:rsidP="008D63BD">
            <w:pPr>
              <w:jc w:val="center"/>
            </w:pPr>
            <w:proofErr w:type="spellStart"/>
            <w:r>
              <w:t>Nonmonotonous</w:t>
            </w:r>
            <w:proofErr w:type="spellEnd"/>
          </w:p>
        </w:tc>
        <w:tc>
          <w:tcPr>
            <w:tcW w:w="1810" w:type="dxa"/>
            <w:shd w:val="clear" w:color="auto" w:fill="C5E0B3" w:themeFill="accent6" w:themeFillTint="66"/>
          </w:tcPr>
          <w:p w14:paraId="07AE7E02" w14:textId="452C2CB7" w:rsidR="007B11B3" w:rsidRDefault="0018505D" w:rsidP="008D63BD">
            <w:pPr>
              <w:jc w:val="center"/>
            </w:pPr>
            <w:r>
              <w:t>0.151</w:t>
            </w:r>
          </w:p>
        </w:tc>
        <w:tc>
          <w:tcPr>
            <w:tcW w:w="1809" w:type="dxa"/>
            <w:shd w:val="clear" w:color="auto" w:fill="C5E0B3" w:themeFill="accent6" w:themeFillTint="66"/>
          </w:tcPr>
          <w:p w14:paraId="4C24CD05" w14:textId="04998B88" w:rsidR="007B11B3" w:rsidRDefault="002F54AC" w:rsidP="008D63BD">
            <w:pPr>
              <w:jc w:val="center"/>
            </w:pPr>
            <w:r>
              <w:t>115.94</w:t>
            </w:r>
          </w:p>
        </w:tc>
        <w:tc>
          <w:tcPr>
            <w:tcW w:w="1811" w:type="dxa"/>
            <w:shd w:val="clear" w:color="auto" w:fill="C5E0B3" w:themeFill="accent6" w:themeFillTint="66"/>
          </w:tcPr>
          <w:p w14:paraId="3ADA1ECB" w14:textId="70AAC741" w:rsidR="007B11B3" w:rsidRDefault="003D0D5C" w:rsidP="008D63BD">
            <w:pPr>
              <w:jc w:val="center"/>
            </w:pPr>
            <w:r>
              <w:t>13</w:t>
            </w:r>
            <w:r w:rsidR="00E87F37">
              <w:t>32.19</w:t>
            </w:r>
          </w:p>
        </w:tc>
      </w:tr>
      <w:tr w:rsidR="007B11B3" w14:paraId="3580FABB" w14:textId="77777777" w:rsidTr="00006EDD">
        <w:tc>
          <w:tcPr>
            <w:tcW w:w="1809" w:type="dxa"/>
          </w:tcPr>
          <w:p w14:paraId="06BA3D12" w14:textId="1604B0CC" w:rsidR="007B11B3" w:rsidRPr="001A0E60" w:rsidRDefault="007B11B3" w:rsidP="008D63BD">
            <w:pPr>
              <w:jc w:val="center"/>
            </w:pPr>
            <w:r w:rsidRPr="001A0E60">
              <w:t>Alpha = 0.8</w:t>
            </w:r>
          </w:p>
        </w:tc>
        <w:tc>
          <w:tcPr>
            <w:tcW w:w="1817" w:type="dxa"/>
          </w:tcPr>
          <w:p w14:paraId="31C599BB" w14:textId="3B38372D" w:rsidR="007B11B3" w:rsidRDefault="007B11B3" w:rsidP="008D63BD">
            <w:pPr>
              <w:jc w:val="center"/>
            </w:pPr>
            <w:r>
              <w:t>Monotonous</w:t>
            </w:r>
          </w:p>
        </w:tc>
        <w:tc>
          <w:tcPr>
            <w:tcW w:w="1810" w:type="dxa"/>
          </w:tcPr>
          <w:p w14:paraId="04A76BA3" w14:textId="558EB2C8" w:rsidR="007B11B3" w:rsidRDefault="00CD59D0" w:rsidP="008D63BD">
            <w:pPr>
              <w:jc w:val="center"/>
            </w:pPr>
            <w:r>
              <w:t>0.076</w:t>
            </w:r>
          </w:p>
        </w:tc>
        <w:tc>
          <w:tcPr>
            <w:tcW w:w="1809" w:type="dxa"/>
          </w:tcPr>
          <w:p w14:paraId="25D8F162" w14:textId="36780D41" w:rsidR="007B11B3" w:rsidRDefault="00CD59D0" w:rsidP="008D63BD">
            <w:pPr>
              <w:jc w:val="center"/>
            </w:pPr>
            <w:r>
              <w:t>110.00</w:t>
            </w:r>
          </w:p>
        </w:tc>
        <w:tc>
          <w:tcPr>
            <w:tcW w:w="1811" w:type="dxa"/>
          </w:tcPr>
          <w:p w14:paraId="0EB0F3AD" w14:textId="677BD6C0" w:rsidR="007B11B3" w:rsidRDefault="00CD59D0" w:rsidP="008D63BD">
            <w:pPr>
              <w:jc w:val="center"/>
            </w:pPr>
            <w:r>
              <w:t>1266.85</w:t>
            </w:r>
          </w:p>
        </w:tc>
      </w:tr>
      <w:tr w:rsidR="007B11B3" w14:paraId="79803718" w14:textId="77777777" w:rsidTr="00006EDD">
        <w:tc>
          <w:tcPr>
            <w:tcW w:w="1809" w:type="dxa"/>
          </w:tcPr>
          <w:p w14:paraId="301FAB55" w14:textId="36C649CD" w:rsidR="007B11B3" w:rsidRPr="003878EA" w:rsidRDefault="007B11B3" w:rsidP="008D63BD">
            <w:pPr>
              <w:jc w:val="center"/>
              <w:rPr>
                <w:highlight w:val="green"/>
              </w:rPr>
            </w:pPr>
            <w:r w:rsidRPr="001A0E60">
              <w:t>Alpha = 0.8</w:t>
            </w:r>
          </w:p>
        </w:tc>
        <w:tc>
          <w:tcPr>
            <w:tcW w:w="1817" w:type="dxa"/>
          </w:tcPr>
          <w:p w14:paraId="49FC95B9" w14:textId="01367E00" w:rsidR="007B11B3" w:rsidRDefault="007B11B3" w:rsidP="008D63BD">
            <w:pPr>
              <w:jc w:val="center"/>
            </w:pPr>
            <w:proofErr w:type="spellStart"/>
            <w:r>
              <w:t>Nonmonotonous</w:t>
            </w:r>
            <w:proofErr w:type="spellEnd"/>
          </w:p>
        </w:tc>
        <w:tc>
          <w:tcPr>
            <w:tcW w:w="1810" w:type="dxa"/>
          </w:tcPr>
          <w:p w14:paraId="7A08BCBC" w14:textId="5E6D8DF4" w:rsidR="007B11B3" w:rsidRDefault="0028090A" w:rsidP="008D63BD">
            <w:pPr>
              <w:jc w:val="center"/>
            </w:pPr>
            <w:r>
              <w:t>0.09</w:t>
            </w:r>
            <w:r w:rsidR="00CD59D0">
              <w:t>0</w:t>
            </w:r>
          </w:p>
        </w:tc>
        <w:tc>
          <w:tcPr>
            <w:tcW w:w="1809" w:type="dxa"/>
          </w:tcPr>
          <w:p w14:paraId="3C3D7308" w14:textId="761537B4" w:rsidR="007B11B3" w:rsidRDefault="0028090A" w:rsidP="008D63BD">
            <w:pPr>
              <w:jc w:val="center"/>
            </w:pPr>
            <w:r>
              <w:t>105.29</w:t>
            </w:r>
          </w:p>
        </w:tc>
        <w:tc>
          <w:tcPr>
            <w:tcW w:w="1811" w:type="dxa"/>
          </w:tcPr>
          <w:p w14:paraId="1C72C1C4" w14:textId="6285AAC2" w:rsidR="007B11B3" w:rsidRDefault="0028090A" w:rsidP="008D63BD">
            <w:pPr>
              <w:jc w:val="center"/>
            </w:pPr>
            <w:r>
              <w:t>1233</w:t>
            </w:r>
          </w:p>
        </w:tc>
      </w:tr>
    </w:tbl>
    <w:p w14:paraId="5E5938B4" w14:textId="0BE914B1" w:rsidR="00D106DF" w:rsidRPr="00EA3339" w:rsidDel="00C330EC" w:rsidRDefault="008D63BD" w:rsidP="0041111C">
      <w:pPr>
        <w:spacing w:before="240"/>
        <w:jc w:val="both"/>
        <w:rPr>
          <w:del w:id="522" w:author="Matteo Braendli" w:date="2019-12-12T13:57:00Z"/>
          <w:rPrChange w:id="523" w:author="Lutharsanen Kunam" w:date="2019-12-11T15:30:00Z">
            <w:rPr>
              <w:del w:id="524" w:author="Matteo Braendli" w:date="2019-12-12T13:57:00Z"/>
              <w:highlight w:val="yellow"/>
            </w:rPr>
          </w:rPrChange>
        </w:rPr>
      </w:pPr>
      <w:del w:id="525" w:author="Matteo Braendli" w:date="2019-12-12T13:57:00Z">
        <w:r w:rsidRPr="00EA3339" w:rsidDel="00C330EC">
          <w:rPr>
            <w:rPrChange w:id="526" w:author="Lutharsanen Kunam" w:date="2019-12-11T15:30:00Z">
              <w:rPr>
                <w:highlight w:val="yellow"/>
              </w:rPr>
            </w:rPrChange>
          </w:rPr>
          <w:lastRenderedPageBreak/>
          <w:delText xml:space="preserve">Considering the alpha, which is the learning rate, the model with the hyperparameter 0.5 outperformed the other ones. So, we can assume that the global maximum of the </w:delText>
        </w:r>
        <w:r w:rsidR="0041111C" w:rsidRPr="00EA3339" w:rsidDel="00C330EC">
          <w:rPr>
            <w:rPrChange w:id="527" w:author="Lutharsanen Kunam" w:date="2019-12-11T15:30:00Z">
              <w:rPr>
                <w:highlight w:val="yellow"/>
              </w:rPr>
            </w:rPrChange>
          </w:rPr>
          <w:delText>SARSA model could be at the alpha level of 0.5.</w:delText>
        </w:r>
        <w:r w:rsidRPr="00EA3339" w:rsidDel="00C330EC">
          <w:rPr>
            <w:rPrChange w:id="528" w:author="Lutharsanen Kunam" w:date="2019-12-11T15:30:00Z">
              <w:rPr>
                <w:highlight w:val="yellow"/>
              </w:rPr>
            </w:rPrChange>
          </w:rPr>
          <w:delText xml:space="preserve"> </w:delText>
        </w:r>
      </w:del>
    </w:p>
    <w:p w14:paraId="02342876" w14:textId="416F9275" w:rsidR="0041111C" w:rsidRPr="00EA3339" w:rsidDel="00C330EC" w:rsidRDefault="0041111C" w:rsidP="0041111C">
      <w:pPr>
        <w:spacing w:before="240"/>
        <w:jc w:val="both"/>
        <w:rPr>
          <w:del w:id="529" w:author="Matteo Braendli" w:date="2019-12-12T13:57:00Z"/>
          <w:rPrChange w:id="530" w:author="Lutharsanen Kunam" w:date="2019-12-11T15:30:00Z">
            <w:rPr>
              <w:del w:id="531" w:author="Matteo Braendli" w:date="2019-12-12T13:57:00Z"/>
              <w:highlight w:val="yellow"/>
            </w:rPr>
          </w:rPrChange>
        </w:rPr>
      </w:pPr>
      <w:del w:id="532" w:author="Matteo Braendli" w:date="2019-12-12T13:57:00Z">
        <w:r w:rsidRPr="00EA3339" w:rsidDel="00C330EC">
          <w:rPr>
            <w:rPrChange w:id="533" w:author="Lutharsanen Kunam" w:date="2019-12-11T15:30:00Z">
              <w:rPr>
                <w:highlight w:val="yellow"/>
              </w:rPr>
            </w:rPrChange>
          </w:rPr>
          <w:delText xml:space="preserve">Comparing the results of the nonmonotonous epsilon decay and the monotonous epsilon decay, </w:delText>
        </w:r>
        <w:r w:rsidR="00B726D3" w:rsidRPr="00EA3339" w:rsidDel="00C330EC">
          <w:rPr>
            <w:rPrChange w:id="534" w:author="Lutharsanen Kunam" w:date="2019-12-11T15:30:00Z">
              <w:rPr>
                <w:highlight w:val="yellow"/>
              </w:rPr>
            </w:rPrChange>
          </w:rPr>
          <w:delText>nonmonotonous epsilon decay outperforms monotonous</w:delText>
        </w:r>
        <w:r w:rsidR="00126DAE" w:rsidRPr="00EA3339" w:rsidDel="00C330EC">
          <w:rPr>
            <w:rPrChange w:id="535" w:author="Lutharsanen Kunam" w:date="2019-12-11T15:30:00Z">
              <w:rPr>
                <w:highlight w:val="yellow"/>
              </w:rPr>
            </w:rPrChange>
          </w:rPr>
          <w:delText xml:space="preserve"> </w:delText>
        </w:r>
        <w:r w:rsidR="00B726D3" w:rsidRPr="00EA3339" w:rsidDel="00C330EC">
          <w:rPr>
            <w:rPrChange w:id="536" w:author="Lutharsanen Kunam" w:date="2019-12-11T15:30:00Z">
              <w:rPr>
                <w:highlight w:val="yellow"/>
              </w:rPr>
            </w:rPrChange>
          </w:rPr>
          <w:delText xml:space="preserve">epsilon </w:delText>
        </w:r>
        <w:r w:rsidR="00126DAE" w:rsidRPr="00EA3339" w:rsidDel="00C330EC">
          <w:rPr>
            <w:rPrChange w:id="537" w:author="Lutharsanen Kunam" w:date="2019-12-11T15:30:00Z">
              <w:rPr>
                <w:highlight w:val="yellow"/>
              </w:rPr>
            </w:rPrChange>
          </w:rPr>
          <w:delText xml:space="preserve">decay, where </w:delText>
        </w:r>
        <w:r w:rsidR="00B726D3" w:rsidRPr="00EA3339" w:rsidDel="00C330EC">
          <w:rPr>
            <w:rPrChange w:id="538" w:author="Lutharsanen Kunam" w:date="2019-12-11T15:30:00Z">
              <w:rPr>
                <w:highlight w:val="yellow"/>
              </w:rPr>
            </w:rPrChange>
          </w:rPr>
          <w:delText>learning state is increasing and, in a state, where the learning state is decreasing the monotonous epsilon decays the nonmonotonous epsilon. It is difficult to make a conclusion about the alpha level 0.5. In our experiment it is the global maximum</w:delText>
        </w:r>
        <w:r w:rsidR="0003736D" w:rsidRPr="00EA3339" w:rsidDel="00C330EC">
          <w:rPr>
            <w:rPrChange w:id="539" w:author="Lutharsanen Kunam" w:date="2019-12-11T15:30:00Z">
              <w:rPr>
                <w:highlight w:val="yellow"/>
              </w:rPr>
            </w:rPrChange>
          </w:rPr>
          <w:delText>, but if there was more time, there is a possibility that there is a global maximum at a 0.65 alpha level and there, there is no difference between a nonmonotonous and a monotonous epsilon decay.</w:delText>
        </w:r>
        <w:r w:rsidR="005A2E56" w:rsidRPr="00EA3339" w:rsidDel="00C330EC">
          <w:rPr>
            <w:rPrChange w:id="540" w:author="Lutharsanen Kunam" w:date="2019-12-11T15:30:00Z">
              <w:rPr>
                <w:highlight w:val="yellow"/>
              </w:rPr>
            </w:rPrChange>
          </w:rPr>
          <w:delText xml:space="preserve"> Due to time restrictions we unfortunately couldn’t test this hyptothesis.</w:delText>
        </w:r>
      </w:del>
    </w:p>
    <w:p w14:paraId="3C8A6A4C" w14:textId="1E7EB587" w:rsidR="007304D8" w:rsidRDefault="00704C6D" w:rsidP="007304D8">
      <w:pPr>
        <w:pStyle w:val="berschrift3"/>
        <w:rPr>
          <w:ins w:id="541" w:author="Matteo Braendli" w:date="2019-12-11T20:36:00Z"/>
        </w:rPr>
      </w:pPr>
      <w:del w:id="542" w:author="Matteo Braendli" w:date="2019-12-12T13:57:00Z">
        <w:r w:rsidRPr="00EA3339" w:rsidDel="00C330EC">
          <w:rPr>
            <w:rPrChange w:id="543" w:author="Lutharsanen Kunam" w:date="2019-12-11T15:30:00Z">
              <w:rPr>
                <w:highlight w:val="yellow"/>
              </w:rPr>
            </w:rPrChange>
          </w:rPr>
          <w:delText>Thus, we can conclude that the learning rate alpha has a much bigger influence on the result of the model than the decay of epsilon.</w:delText>
        </w:r>
      </w:del>
      <w:bookmarkStart w:id="544" w:name="_Toc27053267"/>
      <w:ins w:id="545" w:author="Matteo Braendli" w:date="2019-12-11T20:36:00Z">
        <w:r w:rsidR="007304D8">
          <w:t xml:space="preserve">1.3.3 </w:t>
        </w:r>
      </w:ins>
      <w:ins w:id="546" w:author="Matteo Braendli" w:date="2019-12-12T13:57:00Z">
        <w:r w:rsidR="00C330EC">
          <w:t>SARSA</w:t>
        </w:r>
      </w:ins>
      <w:ins w:id="547" w:author="Matteo Braendli" w:date="2019-12-11T20:36:00Z">
        <w:r w:rsidR="007304D8">
          <w:t xml:space="preserve"> test series: comparison</w:t>
        </w:r>
        <w:bookmarkEnd w:id="544"/>
      </w:ins>
    </w:p>
    <w:p w14:paraId="31BE104E" w14:textId="77777777" w:rsidR="00C330EC" w:rsidRPr="00BD2049" w:rsidRDefault="00C330EC" w:rsidP="00C330EC">
      <w:pPr>
        <w:spacing w:before="240"/>
        <w:jc w:val="both"/>
        <w:rPr>
          <w:ins w:id="548" w:author="Matteo Braendli" w:date="2019-12-12T13:58:00Z"/>
        </w:rPr>
      </w:pPr>
      <w:ins w:id="549" w:author="Matteo Braendli" w:date="2019-12-12T13:58:00Z">
        <w:r w:rsidRPr="00BD2049">
          <w:t xml:space="preserve">Considering the alpha, which is the learning rate, the model with the hyperparameter 0.5 outperformed the other ones. So, we can assume that the global maximum of the SARSA model could be at the alpha level of 0.5. </w:t>
        </w:r>
      </w:ins>
    </w:p>
    <w:p w14:paraId="3D37B35E" w14:textId="77777777" w:rsidR="00C330EC" w:rsidRDefault="00C330EC" w:rsidP="00C330EC">
      <w:pPr>
        <w:spacing w:before="240"/>
        <w:jc w:val="both"/>
        <w:rPr>
          <w:ins w:id="550" w:author="Matteo Braendli" w:date="2019-12-12T13:58:00Z"/>
        </w:rPr>
      </w:pPr>
      <w:ins w:id="551" w:author="Matteo Braendli" w:date="2019-12-12T13:58:00Z">
        <w:r w:rsidRPr="00BD2049">
          <w:t xml:space="preserve">Comparing the results of the </w:t>
        </w:r>
        <w:proofErr w:type="spellStart"/>
        <w:r w:rsidRPr="00BD2049">
          <w:t>nonmonotonous</w:t>
        </w:r>
        <w:proofErr w:type="spellEnd"/>
        <w:r w:rsidRPr="00BD2049">
          <w:t xml:space="preserve"> epsilon decay and the monotonous epsilon decay, </w:t>
        </w:r>
        <w:proofErr w:type="spellStart"/>
        <w:r w:rsidRPr="00BD2049">
          <w:t>nonmonotonous</w:t>
        </w:r>
        <w:proofErr w:type="spellEnd"/>
        <w:r w:rsidRPr="00BD2049">
          <w:t xml:space="preserve"> epsilon decay outperforms monotonous epsilon decay, where learning state is increasing and, in a state, where the learning state is decreasing the monotonous epsilon decays the </w:t>
        </w:r>
        <w:proofErr w:type="spellStart"/>
        <w:r w:rsidRPr="00BD2049">
          <w:t>nonmonotonous</w:t>
        </w:r>
        <w:proofErr w:type="spellEnd"/>
        <w:r w:rsidRPr="00BD2049">
          <w:t xml:space="preserve"> epsilon. It is difficult to make a conclusion about the alpha level 0.5. In our experiment it is the global maximum, but if there was more time, there is a possibility that there is a global maximum at a 0.65 alpha level and there, there is no difference between a </w:t>
        </w:r>
        <w:proofErr w:type="spellStart"/>
        <w:r w:rsidRPr="00BD2049">
          <w:t>nonmonotonous</w:t>
        </w:r>
        <w:proofErr w:type="spellEnd"/>
        <w:r w:rsidRPr="00BD2049">
          <w:t xml:space="preserve"> and a monotonous epsilon decay. Due to time restrictions we unfortunately couldn’t test this hypothesis.</w:t>
        </w:r>
      </w:ins>
    </w:p>
    <w:p w14:paraId="0A10AB5B" w14:textId="450B6323" w:rsidR="007304D8" w:rsidRPr="002A432A" w:rsidDel="00670AB8" w:rsidRDefault="00C330EC" w:rsidP="0041111C">
      <w:pPr>
        <w:spacing w:before="240"/>
        <w:jc w:val="both"/>
        <w:rPr>
          <w:del w:id="552" w:author="Matteo Braendli" w:date="2019-12-12T13:59:00Z"/>
        </w:rPr>
      </w:pPr>
      <w:ins w:id="553" w:author="Matteo Braendli" w:date="2019-12-12T13:58:00Z">
        <w:r w:rsidRPr="00BD2049">
          <w:t>Thus, we can conclude that the learning rate alpha has a much bigger influence on the result of the model than the decay of epsilon.</w:t>
        </w:r>
      </w:ins>
    </w:p>
    <w:p w14:paraId="3C77D809" w14:textId="072C67E2" w:rsidR="008D63BD" w:rsidRDefault="008D63BD" w:rsidP="00670AB8">
      <w:pPr>
        <w:spacing w:before="240"/>
        <w:jc w:val="both"/>
        <w:rPr>
          <w:ins w:id="554" w:author="Matteo Braendli" w:date="2019-12-12T13:59:00Z"/>
        </w:rPr>
        <w:pPrChange w:id="555" w:author="Matteo Braendli" w:date="2019-12-12T13:59:00Z">
          <w:pPr/>
        </w:pPrChange>
      </w:pPr>
    </w:p>
    <w:p w14:paraId="2A7DE8C8" w14:textId="4EEC98F0" w:rsidR="00670AB8" w:rsidRDefault="00670AB8" w:rsidP="00670AB8">
      <w:pPr>
        <w:pStyle w:val="berschrift3"/>
        <w:rPr>
          <w:ins w:id="556" w:author="Matteo Braendli" w:date="2019-12-12T13:59:00Z"/>
        </w:rPr>
      </w:pPr>
      <w:bookmarkStart w:id="557" w:name="_Toc27053268"/>
      <w:ins w:id="558" w:author="Matteo Braendli" w:date="2019-12-12T13:59:00Z">
        <w:r>
          <w:t>1.</w:t>
        </w:r>
        <w:r>
          <w:t>3</w:t>
        </w:r>
        <w:r>
          <w:t>.</w:t>
        </w:r>
        <w:r>
          <w:t>4</w:t>
        </w:r>
        <w:r>
          <w:t xml:space="preserve"> Q-Learning test series: conclusion</w:t>
        </w:r>
        <w:bookmarkEnd w:id="557"/>
      </w:ins>
    </w:p>
    <w:p w14:paraId="3962C0D5" w14:textId="5D1F5921" w:rsidR="00670AB8" w:rsidRDefault="002F0422" w:rsidP="002F0422">
      <w:pPr>
        <w:spacing w:after="120"/>
        <w:jc w:val="both"/>
        <w:rPr>
          <w:ins w:id="559" w:author="Matteo Braendli" w:date="2019-12-12T13:59:00Z"/>
        </w:rPr>
        <w:pPrChange w:id="560" w:author="Matteo Braendli" w:date="2019-12-12T13:59:00Z">
          <w:pPr/>
        </w:pPrChange>
      </w:pPr>
      <w:ins w:id="561" w:author="Matteo Braendli" w:date="2019-12-12T14:00:00Z">
        <w:r>
          <w:t xml:space="preserve">Analogous to the Q-Learning models, tabular SARSA </w:t>
        </w:r>
        <w:r w:rsidR="00D85909">
          <w:t>is challenging due to the</w:t>
        </w:r>
      </w:ins>
      <w:ins w:id="562" w:author="Matteo Braendli" w:date="2019-12-12T13:59:00Z">
        <w:r w:rsidR="00670AB8">
          <w:t xml:space="preserve"> vast state space.</w:t>
        </w:r>
      </w:ins>
      <w:ins w:id="563" w:author="Matteo Braendli" w:date="2019-12-12T14:01:00Z">
        <w:r w:rsidR="00D85909">
          <w:t xml:space="preserve"> </w:t>
        </w:r>
      </w:ins>
      <w:ins w:id="564" w:author="Matteo Braendli" w:date="2019-12-12T13:59:00Z">
        <w:r w:rsidR="00670AB8">
          <w:t>Nevertheless, we gained some insight about suitable alpha levels and possible scopes of epsilon schemes for tabular Q-Learning. Very low alphas tend to perform poorly, failing to beat a random agent after 5000 episodes. Epsilon schemes might even decrease at very low rates and still obtain good results, as the test results from learning off random agents suggest decent results from pure exploration as a start.</w:t>
        </w:r>
        <w:r w:rsidR="00670AB8">
          <w:br w:type="page"/>
        </w:r>
      </w:ins>
    </w:p>
    <w:p w14:paraId="4D9A10A8" w14:textId="77777777" w:rsidR="00670AB8" w:rsidRDefault="00670AB8"/>
    <w:p w14:paraId="6E1130DB" w14:textId="746CCC0C" w:rsidR="007F1FA9" w:rsidRDefault="00B12860">
      <w:pPr>
        <w:pStyle w:val="berschrift2"/>
        <w:pPrChange w:id="565" w:author="Matteo Braendli" w:date="2019-12-11T20:43:00Z">
          <w:pPr>
            <w:pStyle w:val="berschrift3"/>
          </w:pPr>
        </w:pPrChange>
      </w:pPr>
      <w:bookmarkStart w:id="566" w:name="_Toc26966759"/>
      <w:commentRangeStart w:id="567"/>
      <w:del w:id="568" w:author="Matteo Braendli" w:date="2019-12-11T20:43:00Z">
        <w:r w:rsidDel="00A57939">
          <w:delText>1.3.</w:delText>
        </w:r>
      </w:del>
      <w:del w:id="569" w:author="Matteo Braendli" w:date="2019-12-11T20:36:00Z">
        <w:r w:rsidDel="007304D8">
          <w:delText>7</w:delText>
        </w:r>
      </w:del>
      <w:r>
        <w:t xml:space="preserve"> </w:t>
      </w:r>
      <w:bookmarkStart w:id="570" w:name="_Toc27053269"/>
      <w:r>
        <w:t>Comparing Q-</w:t>
      </w:r>
      <w:ins w:id="571" w:author="Matteo Braendli" w:date="2019-12-11T20:43:00Z">
        <w:r w:rsidR="00A57939">
          <w:t>L</w:t>
        </w:r>
      </w:ins>
      <w:del w:id="572" w:author="Matteo Braendli" w:date="2019-12-11T20:43:00Z">
        <w:r w:rsidDel="00A57939">
          <w:delText>l</w:delText>
        </w:r>
      </w:del>
      <w:r>
        <w:t>earning and SARSA</w:t>
      </w:r>
      <w:bookmarkEnd w:id="566"/>
      <w:r>
        <w:t xml:space="preserve"> </w:t>
      </w:r>
      <w:commentRangeEnd w:id="567"/>
      <w:r w:rsidR="00536ED0">
        <w:rPr>
          <w:rStyle w:val="Kommentarzeichen"/>
          <w:rFonts w:eastAsiaTheme="minorHAnsi"/>
          <w:b w:val="0"/>
          <w:bCs w:val="0"/>
          <w:color w:val="auto"/>
        </w:rPr>
        <w:commentReference w:id="567"/>
      </w:r>
      <w:bookmarkEnd w:id="570"/>
      <w:r w:rsidR="007F1FA9">
        <w:br w:type="page"/>
      </w:r>
    </w:p>
    <w:p w14:paraId="31D5C557" w14:textId="77777777" w:rsidR="001F3EDF" w:rsidRDefault="001F3EDF" w:rsidP="004B348A">
      <w:pPr>
        <w:pStyle w:val="berschrift2"/>
      </w:pPr>
      <w:bookmarkStart w:id="573" w:name="_Toc25999750"/>
      <w:bookmarkStart w:id="574" w:name="_Toc25999758"/>
      <w:bookmarkStart w:id="575" w:name="_Toc26039699"/>
      <w:bookmarkStart w:id="576" w:name="_Toc26966760"/>
      <w:bookmarkStart w:id="577" w:name="_Toc27053270"/>
      <w:r>
        <w:lastRenderedPageBreak/>
        <w:t>Deep Q-Learning</w:t>
      </w:r>
      <w:bookmarkEnd w:id="573"/>
      <w:bookmarkEnd w:id="574"/>
      <w:bookmarkEnd w:id="575"/>
      <w:bookmarkEnd w:id="576"/>
      <w:bookmarkEnd w:id="577"/>
    </w:p>
    <w:p w14:paraId="7100672E" w14:textId="379C736F" w:rsidR="009118A4" w:rsidRDefault="001F3EDF" w:rsidP="0018642D">
      <w:pPr>
        <w:spacing w:after="240" w:line="276" w:lineRule="auto"/>
        <w:jc w:val="both"/>
      </w:pPr>
      <w:r w:rsidRPr="00A91159">
        <w:t xml:space="preserve">Deep Q-Learning </w:t>
      </w:r>
      <w:ins w:id="578" w:author="Matteo Braendli" w:date="2019-12-11T21:00:00Z">
        <w:r w:rsidR="008D5634">
          <w:t>Network</w:t>
        </w:r>
        <w:r w:rsidR="00A57198">
          <w:t xml:space="preserve"> </w:t>
        </w:r>
      </w:ins>
      <w:ins w:id="579" w:author="Matteo Braendli" w:date="2019-12-11T20:58:00Z">
        <w:r w:rsidR="008A356D">
          <w:t>(DQN</w:t>
        </w:r>
        <w:r w:rsidR="00871FE0">
          <w:t xml:space="preserve">) </w:t>
        </w:r>
      </w:ins>
      <w:r w:rsidRPr="00A91159">
        <w:t xml:space="preserve">uses neural networks to approximate the </w:t>
      </w:r>
      <w:r w:rsidR="00823082">
        <w:t>Q</w:t>
      </w:r>
      <w:r w:rsidRPr="00A91159">
        <w:t>-value. In contrast to Q-Learning, only the state is given as</w:t>
      </w:r>
      <w:r w:rsidR="00823082">
        <w:t xml:space="preserve"> an </w:t>
      </w:r>
      <w:r w:rsidRPr="00A91159">
        <w:t>input. Nonetheless</w:t>
      </w:r>
      <w:r w:rsidR="00E86445">
        <w:t>,</w:t>
      </w:r>
      <w:r w:rsidRPr="00A91159">
        <w:t xml:space="preserve"> the </w:t>
      </w:r>
      <w:r w:rsidR="00823082">
        <w:t>Q</w:t>
      </w:r>
      <w:r w:rsidRPr="00A91159">
        <w:t>-value of all possible actions is the outcome</w:t>
      </w:r>
      <w:r w:rsidR="00184352">
        <w:t xml:space="preserve"> (</w:t>
      </w:r>
      <w:r w:rsidR="00184352" w:rsidRPr="00184352">
        <w:t>Choudhary, A. (2019)</w:t>
      </w:r>
      <w:r w:rsidR="00184352">
        <w:t xml:space="preserve">). </w:t>
      </w:r>
      <w:r w:rsidR="00977980">
        <w:t xml:space="preserve">This is </w:t>
      </w:r>
      <w:r w:rsidR="00BA3D1F">
        <w:t xml:space="preserve">the </w:t>
      </w:r>
      <w:r w:rsidR="00977980">
        <w:t xml:space="preserve">reason, why we chose </w:t>
      </w:r>
      <w:del w:id="580" w:author="Matteo Braendli" w:date="2019-12-11T21:01:00Z">
        <w:r w:rsidR="00977980" w:rsidDel="00A57198">
          <w:delText>Deep Q-Learning</w:delText>
        </w:r>
      </w:del>
      <w:ins w:id="581" w:author="Matteo Braendli" w:date="2019-12-11T21:01:00Z">
        <w:r w:rsidR="00A57198">
          <w:t>DQN</w:t>
        </w:r>
      </w:ins>
      <w:r w:rsidR="00977980">
        <w:t xml:space="preserve"> as one of the methods for our project. </w:t>
      </w:r>
    </w:p>
    <w:p w14:paraId="0DB0F977" w14:textId="2D63113E" w:rsidR="00B2748B" w:rsidRDefault="001F3EDF" w:rsidP="007F1FA9">
      <w:pPr>
        <w:spacing w:after="240" w:line="276" w:lineRule="auto"/>
        <w:jc w:val="both"/>
        <w:rPr>
          <w:ins w:id="582" w:author="Matteo Braendli" w:date="2019-12-11T20:57:00Z"/>
        </w:rPr>
      </w:pPr>
      <w:r w:rsidRPr="00A91159">
        <w:t xml:space="preserve">We programmed the </w:t>
      </w:r>
      <w:del w:id="583" w:author="Matteo Braendli" w:date="2019-12-11T20:59:00Z">
        <w:r w:rsidRPr="00A91159" w:rsidDel="00871FE0">
          <w:delText>Deep</w:delText>
        </w:r>
      </w:del>
      <w:del w:id="584" w:author="Matteo Braendli" w:date="2019-12-11T20:58:00Z">
        <w:r w:rsidRPr="00A91159" w:rsidDel="008A356D">
          <w:delText>-</w:delText>
        </w:r>
      </w:del>
      <w:del w:id="585" w:author="Matteo Braendli" w:date="2019-12-11T20:59:00Z">
        <w:r w:rsidRPr="00A91159" w:rsidDel="00871FE0">
          <w:delText>Q</w:delText>
        </w:r>
      </w:del>
      <w:del w:id="586" w:author="Matteo Braendli" w:date="2019-12-11T20:58:00Z">
        <w:r w:rsidRPr="00A91159" w:rsidDel="008A356D">
          <w:delText xml:space="preserve"> l</w:delText>
        </w:r>
      </w:del>
      <w:del w:id="587" w:author="Matteo Braendli" w:date="2019-12-11T20:59:00Z">
        <w:r w:rsidRPr="00A91159" w:rsidDel="00871FE0">
          <w:delText>earning</w:delText>
        </w:r>
      </w:del>
      <w:ins w:id="588" w:author="Matteo Braendli" w:date="2019-12-11T20:59:00Z">
        <w:r w:rsidR="00871FE0">
          <w:t>DQN</w:t>
        </w:r>
      </w:ins>
      <w:r w:rsidRPr="00A91159">
        <w:t xml:space="preserve"> </w:t>
      </w:r>
      <w:r w:rsidR="005011FB">
        <w:t xml:space="preserve">model </w:t>
      </w:r>
      <w:r w:rsidRPr="00A91159">
        <w:t xml:space="preserve">with </w:t>
      </w:r>
      <w:proofErr w:type="spellStart"/>
      <w:r w:rsidRPr="00A91159">
        <w:t>Keras</w:t>
      </w:r>
      <w:proofErr w:type="spellEnd"/>
      <w:r w:rsidR="005011FB">
        <w:t xml:space="preserve"> </w:t>
      </w:r>
      <w:del w:id="589" w:author="Matteo Braendli" w:date="2019-12-11T20:59:00Z">
        <w:r w:rsidRPr="00A91159" w:rsidDel="00871FE0">
          <w:delText xml:space="preserve">including </w:delText>
        </w:r>
      </w:del>
      <w:ins w:id="590" w:author="Matteo Braendli" w:date="2019-12-11T20:59:00Z">
        <w:r w:rsidR="00871FE0">
          <w:t>with</w:t>
        </w:r>
        <w:r w:rsidR="00871FE0" w:rsidRPr="00A91159">
          <w:t xml:space="preserve"> </w:t>
        </w:r>
      </w:ins>
      <w:r w:rsidRPr="00A91159">
        <w:t>an Adam optimizer</w:t>
      </w:r>
      <w:r w:rsidR="005011FB">
        <w:t xml:space="preserve">. Once again, we used </w:t>
      </w:r>
      <w:r w:rsidR="00590D86">
        <w:t>the</w:t>
      </w:r>
      <w:r w:rsidR="005011FB">
        <w:t xml:space="preserve"> tutorial of the youtuber </w:t>
      </w:r>
      <w:r w:rsidR="00184352" w:rsidRPr="00A91159">
        <w:t xml:space="preserve">Machine Learning with Phil </w:t>
      </w:r>
      <w:r w:rsidR="00184352">
        <w:t>(2019</w:t>
      </w:r>
      <w:r w:rsidR="009443EB">
        <w:t>a</w:t>
      </w:r>
      <w:r w:rsidR="00184352">
        <w:t>)</w:t>
      </w:r>
      <w:r w:rsidR="005011FB">
        <w:t xml:space="preserve"> as a template</w:t>
      </w:r>
      <w:r w:rsidR="00184352">
        <w:t>.</w:t>
      </w:r>
      <w:r w:rsidR="005011FB">
        <w:t xml:space="preserve"> He created a </w:t>
      </w:r>
      <w:del w:id="591" w:author="Matteo Braendli" w:date="2019-12-11T20:59:00Z">
        <w:r w:rsidR="005011FB" w:rsidDel="00871FE0">
          <w:delText xml:space="preserve">Deep Q learning </w:delText>
        </w:r>
      </w:del>
      <w:ins w:id="592" w:author="Matteo Braendli" w:date="2019-12-11T20:59:00Z">
        <w:r w:rsidR="00871FE0">
          <w:t xml:space="preserve">DQN </w:t>
        </w:r>
      </w:ins>
      <w:r w:rsidR="005011FB">
        <w:t xml:space="preserve">model for the open gym ai environment called </w:t>
      </w:r>
      <w:proofErr w:type="spellStart"/>
      <w:r w:rsidR="005011FB">
        <w:t>LunarLander</w:t>
      </w:r>
      <w:proofErr w:type="spellEnd"/>
      <w:r w:rsidR="005011FB">
        <w:t xml:space="preserve"> v2. This environment </w:t>
      </w:r>
      <w:r w:rsidR="00590D86">
        <w:t>was</w:t>
      </w:r>
      <w:r w:rsidR="005011FB">
        <w:t xml:space="preserve"> less complex </w:t>
      </w:r>
      <w:r w:rsidR="00590D86">
        <w:t xml:space="preserve">than </w:t>
      </w:r>
      <w:r w:rsidR="005011FB">
        <w:t>ours and can be solved in less than 500 episodes.</w:t>
      </w:r>
      <w:r w:rsidR="006E12E6">
        <w:t xml:space="preserve"> </w:t>
      </w:r>
      <w:r w:rsidR="00E6698A">
        <w:t xml:space="preserve">The neural network, which Phil created suited </w:t>
      </w:r>
      <w:del w:id="593" w:author="Matteo Braendli" w:date="2019-12-11T20:59:00Z">
        <w:r w:rsidR="00E6698A" w:rsidDel="00871FE0">
          <w:delText xml:space="preserve">really </w:delText>
        </w:r>
      </w:del>
      <w:ins w:id="594" w:author="Matteo Braendli" w:date="2019-12-11T20:59:00Z">
        <w:r w:rsidR="00871FE0">
          <w:t xml:space="preserve">quite </w:t>
        </w:r>
      </w:ins>
      <w:r w:rsidR="00E6698A">
        <w:t>well to our environment</w:t>
      </w:r>
      <w:ins w:id="595" w:author="Matteo Braendli" w:date="2019-12-11T20:59:00Z">
        <w:r w:rsidR="00871FE0">
          <w:t xml:space="preserve"> after some modifications</w:t>
        </w:r>
      </w:ins>
      <w:r w:rsidR="00E6698A">
        <w:t xml:space="preserve">. We </w:t>
      </w:r>
      <w:del w:id="596" w:author="Matteo Braendli" w:date="2019-12-11T21:00:00Z">
        <w:r w:rsidR="00E6698A" w:rsidDel="003E2E91">
          <w:delText xml:space="preserve">just </w:delText>
        </w:r>
      </w:del>
      <w:r w:rsidR="00E6698A">
        <w:t>had to transform the 4 x 4 matrix into a list to be able to use the deep q network of Phil. Later</w:t>
      </w:r>
      <w:del w:id="597" w:author="Matteo Braendli" w:date="2019-12-11T21:02:00Z">
        <w:r w:rsidR="00E6698A" w:rsidDel="00A57198">
          <w:delText>,</w:delText>
        </w:r>
      </w:del>
      <w:r w:rsidR="00E6698A">
        <w:t xml:space="preserve"> we </w:t>
      </w:r>
      <w:del w:id="598" w:author="Matteo Braendli" w:date="2019-12-11T21:01:00Z">
        <w:r w:rsidR="00E6698A" w:rsidDel="00A57198">
          <w:delText xml:space="preserve">even </w:delText>
        </w:r>
      </w:del>
      <w:r w:rsidR="00E6698A">
        <w:t>realised that we forgot to apply a function</w:t>
      </w:r>
      <w:del w:id="599" w:author="Matteo Braendli" w:date="2019-12-11T21:01:00Z">
        <w:r w:rsidR="00E6698A" w:rsidDel="00A57198">
          <w:delText>, which was</w:delText>
        </w:r>
      </w:del>
      <w:r w:rsidR="00E6698A">
        <w:t xml:space="preserve"> similar to </w:t>
      </w:r>
      <w:proofErr w:type="spellStart"/>
      <w:r w:rsidR="00E6698A">
        <w:t>choseandcheck</w:t>
      </w:r>
      <w:proofErr w:type="spellEnd"/>
      <w:r w:rsidR="00E6698A">
        <w:t xml:space="preserve"> f</w:t>
      </w:r>
      <w:ins w:id="600" w:author="Matteo Braendli" w:date="2019-12-11T21:01:00Z">
        <w:r w:rsidR="00A57198">
          <w:t>ro</w:t>
        </w:r>
      </w:ins>
      <w:del w:id="601" w:author="Matteo Braendli" w:date="2019-12-11T21:01:00Z">
        <w:r w:rsidR="00E6698A" w:rsidDel="00A57198">
          <w:delText>or</w:delText>
        </w:r>
      </w:del>
      <w:r w:rsidR="00E6698A">
        <w:t xml:space="preserve">m the </w:t>
      </w:r>
      <w:del w:id="602" w:author="Matteo Braendli" w:date="2019-12-11T21:01:00Z">
        <w:r w:rsidR="00E6698A" w:rsidDel="00A57198">
          <w:delText>Q-learning/SARSA model</w:delText>
        </w:r>
      </w:del>
      <w:ins w:id="603" w:author="Matteo Braendli" w:date="2019-12-11T21:01:00Z">
        <w:r w:rsidR="00A57198">
          <w:t>previous chap</w:t>
        </w:r>
      </w:ins>
      <w:ins w:id="604" w:author="Matteo Braendli" w:date="2019-12-11T21:02:00Z">
        <w:r w:rsidR="00A57198">
          <w:t>ter</w:t>
        </w:r>
      </w:ins>
      <w:r w:rsidR="00E6698A">
        <w:t xml:space="preserve">. But during our </w:t>
      </w:r>
      <w:r w:rsidR="009E2875">
        <w:t>test-run</w:t>
      </w:r>
      <w:r w:rsidR="00E6698A">
        <w:t>s the model</w:t>
      </w:r>
      <w:del w:id="605" w:author="Matteo Braendli" w:date="2019-12-11T21:02:00Z">
        <w:r w:rsidR="00E6698A" w:rsidDel="003D0C43">
          <w:delText xml:space="preserve"> got</w:delText>
        </w:r>
      </w:del>
      <w:r w:rsidR="00E6698A">
        <w:t xml:space="preserve"> never</w:t>
      </w:r>
      <w:ins w:id="606" w:author="Matteo Braendli" w:date="2019-12-11T21:02:00Z">
        <w:r w:rsidR="003D0C43">
          <w:t xml:space="preserve"> got</w:t>
        </w:r>
      </w:ins>
      <w:r w:rsidR="00E6698A">
        <w:t xml:space="preserve"> stuck </w:t>
      </w:r>
      <w:del w:id="607" w:author="Matteo Braendli" w:date="2019-12-11T21:02:00Z">
        <w:r w:rsidR="00E6698A" w:rsidDel="00A57198">
          <w:delText>in a certain loop</w:delText>
        </w:r>
      </w:del>
      <w:ins w:id="608" w:author="Matteo Braendli" w:date="2019-12-11T21:02:00Z">
        <w:r w:rsidR="00A57198">
          <w:t>in a loop</w:t>
        </w:r>
      </w:ins>
      <w:r w:rsidR="00E6698A">
        <w:t>. We assume</w:t>
      </w:r>
      <w:ins w:id="609" w:author="Matteo Braendli" w:date="2019-12-11T21:02:00Z">
        <w:r w:rsidR="003D0C43">
          <w:t>d</w:t>
        </w:r>
      </w:ins>
      <w:r w:rsidR="00E6698A">
        <w:t xml:space="preserve"> that the neural network learned it by itself</w:t>
      </w:r>
      <w:ins w:id="610" w:author="Matteo Braendli" w:date="2019-12-11T21:03:00Z">
        <w:r w:rsidR="003D0C43">
          <w:t xml:space="preserve"> to handle these problems</w:t>
        </w:r>
      </w:ins>
      <w:del w:id="611" w:author="Matteo Braendli" w:date="2019-12-11T21:03:00Z">
        <w:r w:rsidR="00E6698A" w:rsidDel="003D0C43">
          <w:delText>.</w:delText>
        </w:r>
      </w:del>
    </w:p>
    <w:p w14:paraId="3A62AA38" w14:textId="33ABDDFB" w:rsidR="002A7640" w:rsidRPr="00322D92" w:rsidDel="002A7640" w:rsidRDefault="009F29B7">
      <w:pPr>
        <w:pStyle w:val="berschrift3"/>
        <w:rPr>
          <w:del w:id="612" w:author="Matteo Braendli" w:date="2019-12-11T20:57:00Z"/>
        </w:rPr>
        <w:pPrChange w:id="613" w:author="Matteo Braendli" w:date="2019-12-11T20:57:00Z">
          <w:pPr>
            <w:spacing w:after="240" w:line="276" w:lineRule="auto"/>
            <w:jc w:val="both"/>
          </w:pPr>
        </w:pPrChange>
      </w:pPr>
      <w:bookmarkStart w:id="614" w:name="_Toc27053271"/>
      <w:ins w:id="615" w:author="Matteo Braendli" w:date="2019-12-11T21:04:00Z">
        <w:r>
          <w:t>1.5.1</w:t>
        </w:r>
        <w:r w:rsidR="00E1259F">
          <w:t xml:space="preserve"> </w:t>
        </w:r>
      </w:ins>
      <w:ins w:id="616" w:author="Matteo Braendli" w:date="2019-12-11T21:03:00Z">
        <w:r w:rsidR="00820D38">
          <w:t>Pre-</w:t>
        </w:r>
        <w:r w:rsidR="00820D38" w:rsidRPr="002C6041">
          <w:t>test</w:t>
        </w:r>
      </w:ins>
      <w:ins w:id="617" w:author="Matteo Braendli" w:date="2019-12-11T21:04:00Z">
        <w:r w:rsidR="00E1259F">
          <w:t xml:space="preserve"> </w:t>
        </w:r>
      </w:ins>
      <w:ins w:id="618" w:author="Matteo Braendli" w:date="2019-12-11T21:03:00Z">
        <w:r w:rsidR="00820D38" w:rsidRPr="002C6041">
          <w:t>run</w:t>
        </w:r>
        <w:r w:rsidR="00820D38">
          <w:t>s</w:t>
        </w:r>
      </w:ins>
      <w:bookmarkEnd w:id="614"/>
    </w:p>
    <w:p w14:paraId="6C9ED36D" w14:textId="1E35CDD6" w:rsidR="00ED22C6" w:rsidDel="00ED22C6" w:rsidRDefault="00D04752">
      <w:pPr>
        <w:pStyle w:val="berschrift3"/>
        <w:rPr>
          <w:del w:id="619" w:author="Matteo Braendli" w:date="2019-12-11T20:44:00Z"/>
        </w:rPr>
        <w:pPrChange w:id="620" w:author="Matteo Braendli" w:date="2019-12-11T20:57:00Z">
          <w:pPr>
            <w:pStyle w:val="berschrift3"/>
            <w:numPr>
              <w:ilvl w:val="2"/>
              <w:numId w:val="10"/>
            </w:numPr>
            <w:ind w:left="720" w:hanging="720"/>
          </w:pPr>
        </w:pPrChange>
      </w:pPr>
      <w:bookmarkStart w:id="621" w:name="_Toc26966761"/>
      <w:del w:id="622" w:author="Matteo Braendli" w:date="2019-12-11T20:44:00Z">
        <w:r w:rsidRPr="00DC0350" w:rsidDel="00ED22C6">
          <w:delText>1.</w:delText>
        </w:r>
      </w:del>
      <w:del w:id="623" w:author="Matteo Braendli" w:date="2019-12-11T20:43:00Z">
        <w:r w:rsidRPr="00DC0350" w:rsidDel="00ED22C6">
          <w:delText>4</w:delText>
        </w:r>
      </w:del>
      <w:del w:id="624" w:author="Matteo Braendli" w:date="2019-12-11T20:44:00Z">
        <w:r w:rsidRPr="00DC0350" w:rsidDel="00ED22C6">
          <w:delText xml:space="preserve">.1 </w:delText>
        </w:r>
        <w:bookmarkStart w:id="625" w:name="_Toc26990250"/>
        <w:bookmarkEnd w:id="625"/>
      </w:del>
    </w:p>
    <w:p w14:paraId="3EC92A83" w14:textId="3A5A8F12" w:rsidR="00ED22C6" w:rsidRPr="0056450A" w:rsidDel="00ED22C6" w:rsidRDefault="00ED22C6">
      <w:pPr>
        <w:pStyle w:val="berschrift3"/>
        <w:rPr>
          <w:del w:id="626" w:author="Matteo Braendli" w:date="2019-12-11T20:45:00Z"/>
        </w:rPr>
        <w:pPrChange w:id="627" w:author="Matteo Braendli" w:date="2019-12-11T20:57:00Z">
          <w:pPr>
            <w:pStyle w:val="berschrift3"/>
            <w:numPr>
              <w:ilvl w:val="2"/>
              <w:numId w:val="10"/>
            </w:numPr>
            <w:ind w:left="720" w:hanging="720"/>
          </w:pPr>
        </w:pPrChange>
      </w:pPr>
      <w:del w:id="628" w:author="Matteo Braendli" w:date="2019-12-11T20:57:00Z">
        <w:r w:rsidDel="002A7640">
          <w:delText>Pre-</w:delText>
        </w:r>
        <w:r w:rsidRPr="002C6041" w:rsidDel="002A7640">
          <w:delText>test-run</w:delText>
        </w:r>
        <w:r w:rsidDel="002A7640">
          <w:delText>s</w:delText>
        </w:r>
      </w:del>
    </w:p>
    <w:p w14:paraId="4DDB702A" w14:textId="4670B364" w:rsidR="00D04752" w:rsidRPr="00DC0350" w:rsidRDefault="00D04752" w:rsidP="00322D92">
      <w:pPr>
        <w:pStyle w:val="berschrift3"/>
      </w:pPr>
      <w:del w:id="629" w:author="Matteo Braendli" w:date="2019-12-11T20:44:00Z">
        <w:r w:rsidRPr="00DC0350" w:rsidDel="00ED22C6">
          <w:delText>First test-run</w:delText>
        </w:r>
      </w:del>
      <w:bookmarkEnd w:id="621"/>
    </w:p>
    <w:p w14:paraId="3E77AD2E" w14:textId="20993BD3" w:rsidR="001D5306" w:rsidRDefault="00F2673A" w:rsidP="006E12E6">
      <w:pPr>
        <w:spacing w:before="240" w:after="240" w:line="276" w:lineRule="auto"/>
        <w:jc w:val="both"/>
        <w:rPr>
          <w:color w:val="000000" w:themeColor="text1"/>
        </w:rPr>
      </w:pPr>
      <w:r>
        <w:t>In o</w:t>
      </w:r>
      <w:r w:rsidR="00B377BB">
        <w:t>ur first</w:t>
      </w:r>
      <w:r w:rsidR="00B036AF">
        <w:t xml:space="preserve"> </w:t>
      </w:r>
      <w:r w:rsidR="00B377BB">
        <w:t>test</w:t>
      </w:r>
      <w:r w:rsidR="00B036AF">
        <w:t>-</w:t>
      </w:r>
      <w:r w:rsidR="00B377BB">
        <w:t>run</w:t>
      </w:r>
      <w:r w:rsidR="00AF01AB">
        <w:t xml:space="preserve"> with 8000 episodes</w:t>
      </w:r>
      <w:r w:rsidR="00B036AF">
        <w:t xml:space="preserve">, </w:t>
      </w:r>
      <w:r>
        <w:t xml:space="preserve">our model achieved </w:t>
      </w:r>
      <w:r w:rsidR="00B036AF">
        <w:t>a</w:t>
      </w:r>
      <w:r w:rsidR="00A856D4">
        <w:t>n impressive</w:t>
      </w:r>
      <w:r>
        <w:t xml:space="preserve"> value of 512</w:t>
      </w:r>
      <w:r w:rsidR="001D5306">
        <w:t>.</w:t>
      </w:r>
      <w:r>
        <w:t xml:space="preserve"> </w:t>
      </w:r>
      <w:r w:rsidR="00B377BB">
        <w:t>The l</w:t>
      </w:r>
      <w:r w:rsidR="00025562">
        <w:t>earning-rate</w:t>
      </w:r>
      <w:r w:rsidR="00B377BB">
        <w:t xml:space="preserve"> alpha</w:t>
      </w:r>
      <w:r w:rsidR="00025562">
        <w:t xml:space="preserve"> was 0.0</w:t>
      </w:r>
      <w:r w:rsidR="00B377BB">
        <w:t>0</w:t>
      </w:r>
      <w:r w:rsidR="00025562">
        <w:t>05</w:t>
      </w:r>
      <w:r w:rsidR="00B377BB">
        <w:t xml:space="preserve"> and epsilon decay was 0.096. The </w:t>
      </w:r>
      <w:r>
        <w:t>epsilon started at 1 and decayed till 0.01</w:t>
      </w:r>
      <w:r w:rsidR="00B377BB">
        <w:t>.</w:t>
      </w:r>
      <w:r w:rsidR="00FF638B">
        <w:t xml:space="preserve"> </w:t>
      </w:r>
      <w:r>
        <w:t xml:space="preserve">To plot this </w:t>
      </w:r>
      <w:r w:rsidR="009E2875">
        <w:t>test-run</w:t>
      </w:r>
      <w:r>
        <w:t xml:space="preserve">, we used the graph from Phil. While this plot worked for his model, it gets less clear if our DQN really learnt during these 8’000 episodes. </w:t>
      </w:r>
      <w:r w:rsidR="00267F31">
        <w:t>We can see a slow positive scope</w:t>
      </w:r>
      <w:r w:rsidR="00082710">
        <w:t xml:space="preserve"> however </w:t>
      </w:r>
      <w:r w:rsidR="00267F31">
        <w:t xml:space="preserve">there is too much variation in the data. </w:t>
      </w:r>
      <w:r>
        <w:t xml:space="preserve">Therefore, we </w:t>
      </w:r>
      <w:r w:rsidR="00082710">
        <w:t>are going</w:t>
      </w:r>
      <w:r>
        <w:t xml:space="preserve"> to use our plots again for the next test and once again divide the episode to 100 batches.</w:t>
      </w:r>
      <w:r w:rsidR="00082710">
        <w:t xml:space="preserve"> Therefore, the learning becomes more evident,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8"/>
        <w:gridCol w:w="3019"/>
        <w:gridCol w:w="3019"/>
      </w:tblGrid>
      <w:tr w:rsidR="004B3FE1" w14:paraId="349144B5" w14:textId="77777777" w:rsidTr="00CB596B">
        <w:tc>
          <w:tcPr>
            <w:tcW w:w="3018" w:type="dxa"/>
          </w:tcPr>
          <w:p w14:paraId="2A7D1D95" w14:textId="77777777" w:rsidR="00331530" w:rsidRDefault="00CB596B" w:rsidP="00331530">
            <w:pPr>
              <w:keepNext/>
              <w:spacing w:line="276" w:lineRule="auto"/>
              <w:jc w:val="center"/>
            </w:pPr>
            <w:commentRangeStart w:id="630"/>
            <w:r>
              <w:rPr>
                <w:noProof/>
              </w:rPr>
              <w:drawing>
                <wp:inline distT="0" distB="0" distL="0" distR="0" wp14:anchorId="35A495A1" wp14:editId="72D605AB">
                  <wp:extent cx="1962452" cy="1152000"/>
                  <wp:effectExtent l="0" t="0" r="6350" b="3810"/>
                  <wp:docPr id="10" name="Grafik 1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p500_fixed_epsilon.PNG"/>
                          <pic:cNvPicPr/>
                        </pic:nvPicPr>
                        <pic:blipFill>
                          <a:blip r:embed="rId35">
                            <a:extLst>
                              <a:ext uri="{28A0092B-C50C-407E-A947-70E740481C1C}">
                                <a14:useLocalDpi xmlns:a14="http://schemas.microsoft.com/office/drawing/2010/main" val="0"/>
                              </a:ext>
                            </a:extLst>
                          </a:blip>
                          <a:stretch>
                            <a:fillRect/>
                          </a:stretch>
                        </pic:blipFill>
                        <pic:spPr>
                          <a:xfrm>
                            <a:off x="0" y="0"/>
                            <a:ext cx="1962452" cy="1152000"/>
                          </a:xfrm>
                          <a:prstGeom prst="rect">
                            <a:avLst/>
                          </a:prstGeom>
                        </pic:spPr>
                      </pic:pic>
                    </a:graphicData>
                  </a:graphic>
                </wp:inline>
              </w:drawing>
            </w:r>
            <w:commentRangeEnd w:id="630"/>
            <w:r w:rsidR="00622A92">
              <w:rPr>
                <w:rStyle w:val="Kommentarzeichen"/>
              </w:rPr>
              <w:commentReference w:id="630"/>
            </w:r>
          </w:p>
          <w:p w14:paraId="2AB95946" w14:textId="59596F88" w:rsidR="00CB596B" w:rsidRDefault="00331530" w:rsidP="00331530">
            <w:pPr>
              <w:pStyle w:val="Beschriftung"/>
              <w:jc w:val="center"/>
            </w:pPr>
            <w:r w:rsidRPr="00331530">
              <w:rPr>
                <w:sz w:val="14"/>
                <w:szCs w:val="14"/>
              </w:rPr>
              <w:t>ep. 500</w:t>
            </w:r>
          </w:p>
        </w:tc>
        <w:tc>
          <w:tcPr>
            <w:tcW w:w="3019" w:type="dxa"/>
          </w:tcPr>
          <w:p w14:paraId="6589C7D6" w14:textId="77777777" w:rsidR="00331530" w:rsidRDefault="00CB596B" w:rsidP="00331530">
            <w:pPr>
              <w:keepNext/>
              <w:spacing w:line="276" w:lineRule="auto"/>
              <w:jc w:val="both"/>
            </w:pPr>
            <w:r>
              <w:rPr>
                <w:noProof/>
              </w:rPr>
              <w:drawing>
                <wp:inline distT="0" distB="0" distL="0" distR="0" wp14:anchorId="119938F9" wp14:editId="14EC07EF">
                  <wp:extent cx="1962000" cy="1152000"/>
                  <wp:effectExtent l="0" t="0" r="0" b="3810"/>
                  <wp:docPr id="11" name="Grafik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ep4000_fixed_epsilon.PNG"/>
                          <pic:cNvPicPr/>
                        </pic:nvPicPr>
                        <pic:blipFill>
                          <a:blip r:embed="rId36">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23A2ABD2" w14:textId="0F72AC4F" w:rsidR="00CB596B" w:rsidRDefault="00331530" w:rsidP="00331530">
            <w:pPr>
              <w:pStyle w:val="Beschriftung"/>
              <w:jc w:val="center"/>
            </w:pPr>
            <w:r w:rsidRPr="00331530">
              <w:rPr>
                <w:sz w:val="14"/>
                <w:szCs w:val="14"/>
              </w:rPr>
              <w:t>ep. 4000</w:t>
            </w:r>
          </w:p>
        </w:tc>
        <w:tc>
          <w:tcPr>
            <w:tcW w:w="3019" w:type="dxa"/>
          </w:tcPr>
          <w:p w14:paraId="2A6F5200" w14:textId="77777777" w:rsidR="00331530" w:rsidRDefault="00CB596B" w:rsidP="00331530">
            <w:pPr>
              <w:keepNext/>
              <w:spacing w:line="276" w:lineRule="auto"/>
              <w:jc w:val="both"/>
            </w:pPr>
            <w:r>
              <w:rPr>
                <w:noProof/>
              </w:rPr>
              <w:drawing>
                <wp:inline distT="0" distB="0" distL="0" distR="0" wp14:anchorId="56E7C5E5" wp14:editId="139996AD">
                  <wp:extent cx="1962000" cy="1152000"/>
                  <wp:effectExtent l="0" t="0" r="0" b="3810"/>
                  <wp:docPr id="9" name="Grafik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ep_8000_fixed_epsilon.PNG"/>
                          <pic:cNvPicPr/>
                        </pic:nvPicPr>
                        <pic:blipFill>
                          <a:blip r:embed="rId37">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70792C54" w14:textId="66D33900" w:rsidR="00EB5258" w:rsidRPr="00331530" w:rsidRDefault="00331530" w:rsidP="00331530">
            <w:pPr>
              <w:pStyle w:val="Beschriftung"/>
              <w:jc w:val="center"/>
              <w:rPr>
                <w:sz w:val="14"/>
                <w:szCs w:val="14"/>
              </w:rPr>
            </w:pPr>
            <w:r w:rsidRPr="00331530">
              <w:rPr>
                <w:sz w:val="14"/>
                <w:szCs w:val="14"/>
              </w:rPr>
              <w:t>:ep. 8000</w:t>
            </w:r>
          </w:p>
          <w:p w14:paraId="32A66584" w14:textId="777D17BF" w:rsidR="00CB596B" w:rsidRDefault="00CB596B" w:rsidP="00EB5258">
            <w:pPr>
              <w:pStyle w:val="Beschriftung"/>
              <w:jc w:val="center"/>
            </w:pPr>
          </w:p>
        </w:tc>
      </w:tr>
    </w:tbl>
    <w:p w14:paraId="77CD29D2" w14:textId="131BB4E2" w:rsidR="007F1FA9" w:rsidDel="006E20C6" w:rsidRDefault="007F1FA9">
      <w:pPr>
        <w:rPr>
          <w:del w:id="631" w:author="Matteo Braendli" w:date="2019-12-11T20:46:00Z"/>
          <w:rFonts w:eastAsiaTheme="minorEastAsia"/>
          <w:color w:val="000000" w:themeColor="text1"/>
        </w:rPr>
      </w:pPr>
      <w:del w:id="632" w:author="Matteo Braendli" w:date="2019-12-11T20:46:00Z">
        <w:r w:rsidDel="006E20C6">
          <w:br w:type="page"/>
        </w:r>
      </w:del>
    </w:p>
    <w:p w14:paraId="2F0959F7" w14:textId="34D74E00" w:rsidR="00B2748B" w:rsidDel="00ED22C6" w:rsidRDefault="00B2748B">
      <w:pPr>
        <w:pStyle w:val="berschrift3"/>
        <w:spacing w:before="0"/>
        <w:rPr>
          <w:del w:id="633" w:author="Matteo Braendli" w:date="2019-12-11T20:45:00Z"/>
        </w:rPr>
        <w:pPrChange w:id="634" w:author="Matteo Braendli" w:date="2019-12-11T20:46:00Z">
          <w:pPr>
            <w:pStyle w:val="berschrift3"/>
          </w:pPr>
        </w:pPrChange>
      </w:pPr>
      <w:bookmarkStart w:id="635" w:name="_Toc26966762"/>
      <w:del w:id="636" w:author="Matteo Braendli" w:date="2019-12-11T20:45:00Z">
        <w:r w:rsidDel="00ED22C6">
          <w:delText>1.</w:delText>
        </w:r>
      </w:del>
      <w:del w:id="637" w:author="Matteo Braendli" w:date="2019-12-11T20:44:00Z">
        <w:r w:rsidDel="00ED22C6">
          <w:delText>4</w:delText>
        </w:r>
      </w:del>
      <w:del w:id="638" w:author="Matteo Braendli" w:date="2019-12-11T20:45:00Z">
        <w:r w:rsidDel="00ED22C6">
          <w:delText>.2 Second test</w:delText>
        </w:r>
        <w:r w:rsidR="002002E9" w:rsidDel="00ED22C6">
          <w:delText>-</w:delText>
        </w:r>
        <w:r w:rsidDel="00ED22C6">
          <w:delText>run</w:delText>
        </w:r>
        <w:bookmarkEnd w:id="635"/>
      </w:del>
    </w:p>
    <w:p w14:paraId="302A3C0D" w14:textId="51E69536" w:rsidR="009007AC" w:rsidRDefault="00C623FE" w:rsidP="00D60EF4">
      <w:pPr>
        <w:spacing w:before="120"/>
        <w:jc w:val="both"/>
      </w:pPr>
      <w:r>
        <w:t xml:space="preserve">Remarkable is that the updated DQN version was much quicker than the SARSA model. Almost </w:t>
      </w:r>
      <w:del w:id="639" w:author="Matteo Braendli" w:date="2019-12-11T21:41:00Z">
        <w:r w:rsidDel="0061056A">
          <w:delText xml:space="preserve">as </w:delText>
        </w:r>
      </w:del>
      <w:r>
        <w:t xml:space="preserve">twice as quick. </w:t>
      </w:r>
      <w:r w:rsidR="009007AC">
        <w:t>With a goal of 2048, an alpha of 0.025 and 5000 episode</w:t>
      </w:r>
      <w:r w:rsidR="00415853">
        <w:t>s</w:t>
      </w:r>
      <w:r w:rsidR="009007AC">
        <w:t xml:space="preserve"> the model d</w:t>
      </w:r>
      <w:r w:rsidR="00931C0B">
        <w:t>idn’t do</w:t>
      </w:r>
      <w:r w:rsidR="009007AC">
        <w:t xml:space="preserve"> that well either. There was a slightly negative correlation </w:t>
      </w:r>
      <w:r w:rsidR="00931C0B">
        <w:t xml:space="preserve">between the batch and the reward of the batches. </w:t>
      </w:r>
      <w:r w:rsidR="0035103E">
        <w:t xml:space="preserve">The highest value the model hit was 256, however only once. Mostly 32 and 64 were hit. The performance was therefore </w:t>
      </w:r>
      <w:r w:rsidR="00737C2B">
        <w:t xml:space="preserve">quite </w:t>
      </w:r>
      <w:r w:rsidR="0035103E">
        <w:t xml:space="preserve">poor. </w:t>
      </w:r>
    </w:p>
    <w:tbl>
      <w:tblPr>
        <w:tblStyle w:val="Tabellenraster"/>
        <w:tblpPr w:leftFromText="141" w:rightFromText="141" w:vertAnchor="text" w:horzAnchor="page" w:tblpX="967" w:tblpY="1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F1FA9" w14:paraId="689D9439" w14:textId="77777777" w:rsidTr="007F1FA9">
        <w:tc>
          <w:tcPr>
            <w:tcW w:w="4528" w:type="dxa"/>
          </w:tcPr>
          <w:p w14:paraId="748D5B23" w14:textId="77777777" w:rsidR="007F1FA9" w:rsidRDefault="007F1FA9" w:rsidP="007F1FA9">
            <w:pPr>
              <w:spacing w:before="120"/>
              <w:jc w:val="center"/>
            </w:pPr>
            <w:r>
              <w:rPr>
                <w:noProof/>
              </w:rPr>
              <w:lastRenderedPageBreak/>
              <w:drawing>
                <wp:inline distT="0" distB="0" distL="0" distR="0" wp14:anchorId="004C30A4" wp14:editId="0C366740">
                  <wp:extent cx="2273643" cy="1595755"/>
                  <wp:effectExtent l="0" t="0" r="0" b="4445"/>
                  <wp:docPr id="20" name="Grafik 2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schirmfoto 2019-12-08 um 11.42.49.png"/>
                          <pic:cNvPicPr/>
                        </pic:nvPicPr>
                        <pic:blipFill rotWithShape="1">
                          <a:blip r:embed="rId38" cstate="print">
                            <a:extLst>
                              <a:ext uri="{28A0092B-C50C-407E-A947-70E740481C1C}">
                                <a14:useLocalDpi xmlns:a14="http://schemas.microsoft.com/office/drawing/2010/main" val="0"/>
                              </a:ext>
                            </a:extLst>
                          </a:blip>
                          <a:srcRect l="7816" t="2917" r="33464" b="12608"/>
                          <a:stretch/>
                        </pic:blipFill>
                        <pic:spPr bwMode="auto">
                          <a:xfrm>
                            <a:off x="0" y="0"/>
                            <a:ext cx="2275072" cy="1596758"/>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6DEE436D" w14:textId="77777777" w:rsidR="007F1FA9" w:rsidRDefault="007F1FA9" w:rsidP="007F1FA9">
            <w:pPr>
              <w:spacing w:before="120"/>
              <w:jc w:val="center"/>
            </w:pPr>
            <w:r>
              <w:rPr>
                <w:noProof/>
              </w:rPr>
              <w:drawing>
                <wp:inline distT="0" distB="0" distL="0" distR="0" wp14:anchorId="4DB86AFD" wp14:editId="1D21A52D">
                  <wp:extent cx="2376000" cy="1692000"/>
                  <wp:effectExtent l="0" t="0" r="0" b="0"/>
                  <wp:docPr id="19" name="Grafik 19"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Bildschirmfoto 2019-12-08 um 11.42.54.png"/>
                          <pic:cNvPicPr/>
                        </pic:nvPicPr>
                        <pic:blipFill rotWithShape="1">
                          <a:blip r:embed="rId39" cstate="print">
                            <a:extLst>
                              <a:ext uri="{28A0092B-C50C-407E-A947-70E740481C1C}">
                                <a14:useLocalDpi xmlns:a14="http://schemas.microsoft.com/office/drawing/2010/main" val="0"/>
                              </a:ext>
                            </a:extLst>
                          </a:blip>
                          <a:srcRect l="8154" t="7812" r="35396" b="10324"/>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BFE45E3" w14:textId="57F951DB" w:rsidR="00DB40C1" w:rsidDel="00F83ED3" w:rsidRDefault="00415853" w:rsidP="00D60EF4">
      <w:pPr>
        <w:jc w:val="both"/>
        <w:rPr>
          <w:del w:id="640" w:author="Matteo Braendli" w:date="2019-12-11T20:47:00Z"/>
        </w:rPr>
      </w:pPr>
      <w:r>
        <w:t>As the results were not satisfying, we still made another test-run with the same parameters.</w:t>
      </w:r>
      <w:r w:rsidR="00D60EF4">
        <w:t xml:space="preserve"> </w:t>
      </w:r>
      <w:r>
        <w:t>Ho</w:t>
      </w:r>
      <w:r w:rsidR="006D0919">
        <w:t>w</w:t>
      </w:r>
      <w:r>
        <w:t>ever</w:t>
      </w:r>
      <w:r w:rsidR="00D10468">
        <w:t>,</w:t>
      </w:r>
      <w:r>
        <w:t xml:space="preserve"> this time, the model performed slightly better. </w:t>
      </w:r>
      <w:r w:rsidR="002568F2">
        <w:t>The model mostly achieved tiles of 128 and 256.Nonetheless,</w:t>
      </w:r>
      <w:r w:rsidR="00525D98">
        <w:t xml:space="preserve"> the regression line show</w:t>
      </w:r>
      <w:r w:rsidR="002568F2">
        <w:t>s</w:t>
      </w:r>
      <w:r w:rsidR="00525D98">
        <w:t xml:space="preserve"> that the batch and reward per batch were still negatively correlated.</w:t>
      </w:r>
      <w:r w:rsidR="009F7DDA">
        <w:t xml:space="preserve"> </w:t>
      </w:r>
    </w:p>
    <w:p w14:paraId="4094036F" w14:textId="77777777" w:rsidR="00BA44B9" w:rsidRDefault="00BA44B9" w:rsidP="00D60EF4">
      <w:pPr>
        <w:jc w:val="both"/>
      </w:pPr>
    </w:p>
    <w:p w14:paraId="76EA88C0" w14:textId="2FF21961" w:rsidR="00415853" w:rsidDel="00F83ED3" w:rsidRDefault="00415853" w:rsidP="00057ADF">
      <w:pPr>
        <w:pStyle w:val="berschrift3"/>
        <w:rPr>
          <w:del w:id="641" w:author="Matteo Braendli" w:date="2019-12-11T20:47:00Z"/>
        </w:rPr>
      </w:pPr>
      <w:bookmarkStart w:id="642" w:name="_Toc26966763"/>
      <w:del w:id="643" w:author="Matteo Braendli" w:date="2019-12-11T20:47:00Z">
        <w:r w:rsidDel="00F83ED3">
          <w:delText>1.</w:delText>
        </w:r>
      </w:del>
      <w:del w:id="644" w:author="Matteo Braendli" w:date="2019-12-11T20:44:00Z">
        <w:r w:rsidDel="00ED22C6">
          <w:delText>4</w:delText>
        </w:r>
      </w:del>
      <w:del w:id="645" w:author="Matteo Braendli" w:date="2019-12-11T20:47:00Z">
        <w:r w:rsidDel="00F83ED3">
          <w:delText>.</w:delText>
        </w:r>
        <w:r w:rsidR="00645503" w:rsidDel="00F83ED3">
          <w:delText>3</w:delText>
        </w:r>
        <w:r w:rsidDel="00F83ED3">
          <w:delText xml:space="preserve"> </w:delText>
        </w:r>
        <w:r w:rsidR="00966983" w:rsidDel="00F83ED3">
          <w:delText>T</w:delText>
        </w:r>
        <w:r w:rsidR="007F1FA9" w:rsidDel="00F83ED3">
          <w:delText>hird</w:delText>
        </w:r>
        <w:r w:rsidDel="00F83ED3">
          <w:delText xml:space="preserve"> test-run</w:delText>
        </w:r>
        <w:bookmarkEnd w:id="642"/>
      </w:del>
    </w:p>
    <w:p w14:paraId="76D097BF" w14:textId="38DD672C" w:rsidR="00E512D9" w:rsidRDefault="00525D98" w:rsidP="00D60EF4">
      <w:pPr>
        <w:spacing w:before="120"/>
        <w:jc w:val="both"/>
      </w:pPr>
      <w:r>
        <w:t>As we weren’t satisfied with the result</w:t>
      </w:r>
      <w:r w:rsidR="00DD4ABF">
        <w:t>s</w:t>
      </w:r>
      <w:r>
        <w:t xml:space="preserve">, we searched for projects, which implemented DQN for the game 2048. We found the paper </w:t>
      </w:r>
      <w:r w:rsidR="00692744">
        <w:t xml:space="preserve">of </w:t>
      </w:r>
      <w:proofErr w:type="spellStart"/>
      <w:r w:rsidR="00692744" w:rsidRPr="00692744">
        <w:rPr>
          <w:i/>
          <w:iCs/>
        </w:rPr>
        <w:t>Kaundinya</w:t>
      </w:r>
      <w:proofErr w:type="spellEnd"/>
      <w:r w:rsidR="00692744" w:rsidRPr="00692744">
        <w:rPr>
          <w:i/>
          <w:iCs/>
        </w:rPr>
        <w:t xml:space="preserve">, V., Jain, S., </w:t>
      </w:r>
      <w:proofErr w:type="spellStart"/>
      <w:r w:rsidR="00692744" w:rsidRPr="00692744">
        <w:rPr>
          <w:i/>
          <w:iCs/>
        </w:rPr>
        <w:t>Saligram</w:t>
      </w:r>
      <w:proofErr w:type="spellEnd"/>
      <w:r w:rsidR="00692744" w:rsidRPr="00692744">
        <w:rPr>
          <w:i/>
          <w:iCs/>
        </w:rPr>
        <w:t xml:space="preserve">, S., </w:t>
      </w:r>
      <w:proofErr w:type="spellStart"/>
      <w:r w:rsidR="00692744" w:rsidRPr="00692744">
        <w:rPr>
          <w:i/>
          <w:iCs/>
        </w:rPr>
        <w:t>Vanamala</w:t>
      </w:r>
      <w:proofErr w:type="spellEnd"/>
      <w:r w:rsidR="00692744" w:rsidRPr="00692744">
        <w:rPr>
          <w:i/>
          <w:iCs/>
        </w:rPr>
        <w:t xml:space="preserve">, C.K, </w:t>
      </w:r>
      <w:proofErr w:type="spellStart"/>
      <w:r w:rsidR="00692744" w:rsidRPr="00692744">
        <w:rPr>
          <w:i/>
          <w:iCs/>
        </w:rPr>
        <w:t>Avinash</w:t>
      </w:r>
      <w:proofErr w:type="spellEnd"/>
      <w:r w:rsidR="00692744" w:rsidRPr="00692744">
        <w:rPr>
          <w:i/>
          <w:iCs/>
        </w:rPr>
        <w:t>, B. (2018)</w:t>
      </w:r>
      <w:r w:rsidR="00692744">
        <w:rPr>
          <w:i/>
          <w:iCs/>
        </w:rPr>
        <w:t>,</w:t>
      </w:r>
      <w:r w:rsidR="00692744" w:rsidRPr="00692744">
        <w:rPr>
          <w:i/>
          <w:iCs/>
        </w:rPr>
        <w:t xml:space="preserve"> </w:t>
      </w:r>
      <w:r w:rsidR="00DD4ABF">
        <w:t>wh</w:t>
      </w:r>
      <w:r w:rsidR="00692744">
        <w:t>o</w:t>
      </w:r>
      <w:r w:rsidR="00DD4ABF">
        <w:t xml:space="preserve"> did a</w:t>
      </w:r>
      <w:r w:rsidR="008A02F2">
        <w:t xml:space="preserve"> </w:t>
      </w:r>
      <w:r w:rsidR="00DD4ABF">
        <w:t xml:space="preserve">similar analysis as we did. </w:t>
      </w:r>
      <w:r>
        <w:t xml:space="preserve">In this </w:t>
      </w:r>
      <w:r w:rsidR="00DD4ABF">
        <w:t xml:space="preserve">fourth </w:t>
      </w:r>
      <w:r>
        <w:t xml:space="preserve">test-run we used the parameter of this paper, to see if their parameter would enhance our model. Therefore, we defined </w:t>
      </w:r>
      <w:r w:rsidR="00FF0A0D">
        <w:t>a</w:t>
      </w:r>
      <w:r>
        <w:t xml:space="preserve">lphas as 0.009 and gamma as 0.9. </w:t>
      </w:r>
      <w:r w:rsidR="00EE1ACE">
        <w:t xml:space="preserve">The number of </w:t>
      </w:r>
      <w:r w:rsidR="00EC7E64">
        <w:t>episodes</w:t>
      </w:r>
      <w:r w:rsidR="00EE1ACE">
        <w:t xml:space="preserve"> remained 5000.</w:t>
      </w:r>
      <w:r>
        <w:t xml:space="preserve"> </w:t>
      </w:r>
      <w:r w:rsidR="00EC7E64">
        <w:t>Similar to the second part of the third test-run, there is negative correlation and maximal value</w:t>
      </w:r>
      <w:ins w:id="646" w:author="Matteo Braendli" w:date="2019-12-11T21:44:00Z">
        <w:r w:rsidR="00C708F3">
          <w:t>s reac</w:t>
        </w:r>
      </w:ins>
      <w:ins w:id="647" w:author="Matteo Braendli" w:date="2019-12-11T21:45:00Z">
        <w:r w:rsidR="00C708F3">
          <w:t>hed</w:t>
        </w:r>
      </w:ins>
      <w:r w:rsidR="00EC7E64">
        <w:t xml:space="preserve"> where </w:t>
      </w:r>
      <w:del w:id="648" w:author="Matteo Braendli" w:date="2019-12-11T21:45:00Z">
        <w:r w:rsidR="00EC7E64" w:rsidDel="00362097">
          <w:delText xml:space="preserve">either </w:delText>
        </w:r>
      </w:del>
      <w:ins w:id="649" w:author="Matteo Braendli" w:date="2019-12-11T21:45:00Z">
        <w:r w:rsidR="00362097">
          <w:t xml:space="preserve">mostly </w:t>
        </w:r>
      </w:ins>
      <w:r w:rsidR="00EC7E64">
        <w:t xml:space="preserve">128 </w:t>
      </w:r>
      <w:ins w:id="650" w:author="Matteo Braendli" w:date="2019-12-11T21:45:00Z">
        <w:r w:rsidR="00362097">
          <w:t>and some</w:t>
        </w:r>
      </w:ins>
      <w:del w:id="651" w:author="Matteo Braendli" w:date="2019-12-11T21:45:00Z">
        <w:r w:rsidR="00EC7E64" w:rsidDel="00362097">
          <w:delText>or</w:delText>
        </w:r>
      </w:del>
      <w:r w:rsidR="00EC7E64">
        <w:t xml:space="preserve"> 256.</w:t>
      </w:r>
      <w:r w:rsidR="009F7DDA">
        <w:t xml:space="preserve"> However, comparing the reward statistic, with the second test-run, it was only half </w:t>
      </w:r>
      <w:r w:rsidR="00E46ED1">
        <w:t>as high</w:t>
      </w:r>
      <w:r w:rsidR="009F7DDA">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EC7E64" w14:paraId="49A90907" w14:textId="77777777" w:rsidTr="007F1FA9">
        <w:tc>
          <w:tcPr>
            <w:tcW w:w="4528" w:type="dxa"/>
          </w:tcPr>
          <w:p w14:paraId="043B9959" w14:textId="47318A8A" w:rsidR="00E512D9" w:rsidRDefault="00E512D9" w:rsidP="001F52CC">
            <w:pPr>
              <w:spacing w:before="120"/>
              <w:jc w:val="center"/>
            </w:pPr>
            <w:r>
              <w:rPr>
                <w:noProof/>
              </w:rPr>
              <w:drawing>
                <wp:inline distT="0" distB="0" distL="0" distR="0" wp14:anchorId="5D090E49" wp14:editId="033D59C7">
                  <wp:extent cx="2412000" cy="1656000"/>
                  <wp:effectExtent l="0" t="0" r="1270" b="0"/>
                  <wp:docPr id="23" name="Grafik 23"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Bildschirmfoto 2019-12-08 um 17.18.11.png"/>
                          <pic:cNvPicPr/>
                        </pic:nvPicPr>
                        <pic:blipFill rotWithShape="1">
                          <a:blip r:embed="rId40" cstate="print">
                            <a:extLst>
                              <a:ext uri="{28A0092B-C50C-407E-A947-70E740481C1C}">
                                <a14:useLocalDpi xmlns:a14="http://schemas.microsoft.com/office/drawing/2010/main" val="0"/>
                              </a:ext>
                            </a:extLst>
                          </a:blip>
                          <a:srcRect l="4979" r="23938" b="670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7D7697C3" w14:textId="1B5EFDB0" w:rsidR="00E512D9" w:rsidRDefault="00EC7E64" w:rsidP="001F52CC">
            <w:pPr>
              <w:spacing w:before="120"/>
              <w:jc w:val="center"/>
            </w:pPr>
            <w:r>
              <w:rPr>
                <w:noProof/>
              </w:rPr>
              <w:drawing>
                <wp:inline distT="0" distB="0" distL="0" distR="0" wp14:anchorId="26370448" wp14:editId="20108685">
                  <wp:extent cx="2376000" cy="1692000"/>
                  <wp:effectExtent l="0" t="0" r="0" b="0"/>
                  <wp:docPr id="24" name="Grafik 24"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Bildschirmfoto 2019-12-08 um 17.18.17.png"/>
                          <pic:cNvPicPr/>
                        </pic:nvPicPr>
                        <pic:blipFill rotWithShape="1">
                          <a:blip r:embed="rId41" cstate="print">
                            <a:extLst>
                              <a:ext uri="{28A0092B-C50C-407E-A947-70E740481C1C}">
                                <a14:useLocalDpi xmlns:a14="http://schemas.microsoft.com/office/drawing/2010/main" val="0"/>
                              </a:ext>
                            </a:extLst>
                          </a:blip>
                          <a:srcRect l="6120" t="6467" r="22675" b="7170"/>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6F1F78BA" w14:textId="324ADE34" w:rsidR="00B62F6D" w:rsidDel="00F83ED3" w:rsidRDefault="00AC543C" w:rsidP="0093151C">
      <w:pPr>
        <w:rPr>
          <w:del w:id="652" w:author="Matteo Braendli" w:date="2019-12-11T20:47:00Z"/>
        </w:rPr>
      </w:pPr>
      <w:del w:id="653" w:author="Matteo Braendli" w:date="2019-12-11T20:47:00Z">
        <w:r w:rsidDel="00F83ED3">
          <w:br w:type="page"/>
        </w:r>
      </w:del>
    </w:p>
    <w:p w14:paraId="7D3B3406" w14:textId="07F3C437" w:rsidR="00DF1F12" w:rsidRPr="000E71D1" w:rsidDel="00F83ED3" w:rsidRDefault="00DF1F12" w:rsidP="00057ADF">
      <w:pPr>
        <w:pStyle w:val="berschrift3"/>
        <w:rPr>
          <w:del w:id="654" w:author="Matteo Braendli" w:date="2019-12-11T20:47:00Z"/>
        </w:rPr>
      </w:pPr>
      <w:bookmarkStart w:id="655" w:name="_Toc26966764"/>
      <w:del w:id="656" w:author="Matteo Braendli" w:date="2019-12-11T20:47:00Z">
        <w:r w:rsidRPr="000E71D1" w:rsidDel="00F83ED3">
          <w:delText xml:space="preserve">1.4.4 </w:delText>
        </w:r>
        <w:r w:rsidR="00E75783" w:rsidRPr="000E71D1" w:rsidDel="00F83ED3">
          <w:delText>F</w:delText>
        </w:r>
        <w:r w:rsidRPr="000E71D1" w:rsidDel="00F83ED3">
          <w:delText>ourth test</w:delText>
        </w:r>
        <w:r w:rsidR="000E71D1" w:rsidDel="00F83ED3">
          <w:delText>-</w:delText>
        </w:r>
        <w:r w:rsidRPr="000E71D1" w:rsidDel="00F83ED3">
          <w:delText>run</w:delText>
        </w:r>
        <w:bookmarkEnd w:id="655"/>
      </w:del>
    </w:p>
    <w:p w14:paraId="63F3D066" w14:textId="769E2C61" w:rsidR="00DF1F12" w:rsidRDefault="00E75783">
      <w:pPr>
        <w:pPrChange w:id="657" w:author="Matteo Braendli" w:date="2019-12-11T20:47:00Z">
          <w:pPr>
            <w:jc w:val="both"/>
          </w:pPr>
        </w:pPrChange>
      </w:pPr>
      <w:r>
        <w:t xml:space="preserve">Comparing the last few test-runs </w:t>
      </w:r>
      <w:del w:id="658" w:author="Matteo Braendli" w:date="2019-12-11T21:50:00Z">
        <w:r w:rsidDel="00DD6CBA">
          <w:delText>we made an assumption</w:delText>
        </w:r>
      </w:del>
      <w:ins w:id="659" w:author="Matteo Braendli" w:date="2019-12-11T21:50:00Z">
        <w:r w:rsidR="00DD6CBA">
          <w:t>ha the suspicion</w:t>
        </w:r>
      </w:ins>
      <w:del w:id="660" w:author="Matteo Braendli" w:date="2019-12-11T21:50:00Z">
        <w:r w:rsidDel="00DD6CBA">
          <w:delText>,</w:delText>
        </w:r>
      </w:del>
      <w:r>
        <w:t xml:space="preserve"> that a lower alpha resulted in a better performance. Therefore, </w:t>
      </w:r>
      <w:ins w:id="661" w:author="Matteo Braendli" w:date="2019-12-11T21:51:00Z">
        <w:r w:rsidR="00DD6CBA">
          <w:t xml:space="preserve">again </w:t>
        </w:r>
      </w:ins>
      <w:r>
        <w:t xml:space="preserve">we defined an alpha of </w:t>
      </w:r>
      <w:r w:rsidR="00DF1F12">
        <w:t>0.005</w:t>
      </w:r>
      <w:r>
        <w:t xml:space="preserve"> for the fourth test-run</w:t>
      </w:r>
      <w:ins w:id="662" w:author="Matteo Braendli" w:date="2019-12-11T21:51:00Z">
        <w:r w:rsidR="00DD6CBA">
          <w:t xml:space="preserve"> but this time with our statistics visualization rather than Phil’s</w:t>
        </w:r>
      </w:ins>
      <w:r w:rsidR="00AE08F9">
        <w:t>.</w:t>
      </w:r>
      <w:r w:rsidR="00DF1F12">
        <w:t xml:space="preserve"> </w:t>
      </w:r>
      <w:r>
        <w:t xml:space="preserve">Again running 5000 </w:t>
      </w:r>
      <w:r w:rsidR="00DF1F12">
        <w:t>episodes</w:t>
      </w:r>
      <w:r w:rsidR="00AE08F9">
        <w:t xml:space="preserve">. The maximum goal was set at the tile 256. </w:t>
      </w:r>
      <w:del w:id="663" w:author="Matteo Braendli" w:date="2019-12-11T21:51:00Z">
        <w:r w:rsidR="00473156" w:rsidDel="00DD6CBA">
          <w:delText>Interestingly</w:delText>
        </w:r>
        <w:r w:rsidR="00AE08F9" w:rsidDel="00DD6CBA">
          <w:delText>,</w:delText>
        </w:r>
        <w:r w:rsidR="00473156" w:rsidDel="00DD6CBA">
          <w:delText xml:space="preserve"> the model r</w:delText>
        </w:r>
      </w:del>
      <w:del w:id="664" w:author="Matteo Braendli" w:date="2019-12-11T21:46:00Z">
        <w:r w:rsidR="00473156" w:rsidDel="0038454A">
          <w:delText>u</w:delText>
        </w:r>
      </w:del>
      <w:del w:id="665" w:author="Matteo Braendli" w:date="2019-12-11T21:51:00Z">
        <w:r w:rsidR="00473156" w:rsidDel="00DD6CBA">
          <w:delText>n really slowl</w:delText>
        </w:r>
      </w:del>
      <w:ins w:id="666" w:author="Matteo Braendli" w:date="2019-12-11T22:05:00Z">
        <w:r w:rsidR="00B65DD0">
          <w:t>Again,</w:t>
        </w:r>
      </w:ins>
      <w:ins w:id="667" w:author="Matteo Braendli" w:date="2019-12-11T21:51:00Z">
        <w:r w:rsidR="00DD6CBA">
          <w:t xml:space="preserve"> the </w:t>
        </w:r>
      </w:ins>
      <w:ins w:id="668" w:author="Matteo Braendli" w:date="2019-12-11T21:52:00Z">
        <w:r w:rsidR="00197C08">
          <w:t>computations ran remarkably slow</w:t>
        </w:r>
      </w:ins>
      <w:del w:id="669" w:author="Matteo Braendli" w:date="2019-12-11T21:47:00Z">
        <w:r w:rsidR="00473156" w:rsidDel="005E1813">
          <w:delText>y</w:delText>
        </w:r>
      </w:del>
      <w:r w:rsidR="00473156">
        <w:t xml:space="preserve">, </w:t>
      </w:r>
      <w:del w:id="670" w:author="Matteo Braendli" w:date="2019-12-11T21:52:00Z">
        <w:r w:rsidR="00473156" w:rsidDel="007C6DAA">
          <w:delText xml:space="preserve">however </w:delText>
        </w:r>
      </w:del>
      <w:ins w:id="671" w:author="Matteo Braendli" w:date="2019-12-11T21:52:00Z">
        <w:r w:rsidR="007C6DAA">
          <w:t xml:space="preserve">but </w:t>
        </w:r>
      </w:ins>
      <w:r w:rsidR="00473156">
        <w:t>the reward stati</w:t>
      </w:r>
      <w:ins w:id="672" w:author="Matteo Braendli" w:date="2019-12-11T21:46:00Z">
        <w:r w:rsidR="00E15022">
          <w:t>stics</w:t>
        </w:r>
      </w:ins>
      <w:del w:id="673" w:author="Matteo Braendli" w:date="2019-12-11T21:46:00Z">
        <w:r w:rsidR="00473156" w:rsidDel="007E2960">
          <w:delText>c</w:delText>
        </w:r>
      </w:del>
      <w:r w:rsidR="00473156">
        <w:t xml:space="preserve"> </w:t>
      </w:r>
      <w:r w:rsidR="00963DBF">
        <w:t>w</w:t>
      </w:r>
      <w:ins w:id="674" w:author="Matteo Braendli" w:date="2019-12-11T21:46:00Z">
        <w:r w:rsidR="007E2960">
          <w:t>ere</w:t>
        </w:r>
      </w:ins>
      <w:del w:id="675" w:author="Matteo Braendli" w:date="2019-12-11T21:46:00Z">
        <w:r w:rsidR="00963DBF" w:rsidDel="007E2960">
          <w:delText>as</w:delText>
        </w:r>
      </w:del>
      <w:r w:rsidR="00963DBF">
        <w:t xml:space="preserve"> </w:t>
      </w:r>
      <w:del w:id="676" w:author="Matteo Braendli" w:date="2019-12-11T21:47:00Z">
        <w:r w:rsidR="00963DBF" w:rsidDel="005E1813">
          <w:delText>higher than the previous two</w:delText>
        </w:r>
      </w:del>
      <w:ins w:id="677" w:author="Matteo Braendli" w:date="2019-12-11T22:04:00Z">
        <w:r w:rsidR="007B3944">
          <w:t>much</w:t>
        </w:r>
      </w:ins>
      <w:ins w:id="678" w:author="Matteo Braendli" w:date="2019-12-11T21:47:00Z">
        <w:r w:rsidR="005E1813">
          <w:t xml:space="preserve"> better than</w:t>
        </w:r>
        <w:r w:rsidR="0069278D">
          <w:t xml:space="preserve"> previous</w:t>
        </w:r>
      </w:ins>
      <w:r w:rsidR="00963DBF">
        <w:t xml:space="preserve"> test-runs. </w:t>
      </w:r>
      <w:r w:rsidR="0047315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3A1203A8" w14:textId="77777777" w:rsidTr="004A7389">
        <w:tc>
          <w:tcPr>
            <w:tcW w:w="4528" w:type="dxa"/>
          </w:tcPr>
          <w:p w14:paraId="30FA1949" w14:textId="203AC4B0" w:rsidR="00DF1F12" w:rsidRDefault="00DF1F12" w:rsidP="00DF1F12">
            <w:r>
              <w:rPr>
                <w:noProof/>
              </w:rPr>
              <w:drawing>
                <wp:inline distT="0" distB="0" distL="0" distR="0" wp14:anchorId="22151034" wp14:editId="1EAA681E">
                  <wp:extent cx="2516274" cy="1638795"/>
                  <wp:effectExtent l="0" t="0" r="0" b="0"/>
                  <wp:docPr id="36" name="Grafik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42315" cy="1655755"/>
                          </a:xfrm>
                          <a:prstGeom prst="rect">
                            <a:avLst/>
                          </a:prstGeom>
                          <a:noFill/>
                          <a:ln>
                            <a:noFill/>
                          </a:ln>
                        </pic:spPr>
                      </pic:pic>
                    </a:graphicData>
                  </a:graphic>
                </wp:inline>
              </w:drawing>
            </w:r>
          </w:p>
        </w:tc>
        <w:tc>
          <w:tcPr>
            <w:tcW w:w="4528" w:type="dxa"/>
          </w:tcPr>
          <w:p w14:paraId="05A8DC24" w14:textId="186C9E57" w:rsidR="00DF1F12" w:rsidRDefault="00DF1F12" w:rsidP="00DF1F12">
            <w:r>
              <w:rPr>
                <w:noProof/>
              </w:rPr>
              <w:drawing>
                <wp:inline distT="0" distB="0" distL="0" distR="0" wp14:anchorId="3C6B6CF1" wp14:editId="38B474B2">
                  <wp:extent cx="2461045" cy="1757548"/>
                  <wp:effectExtent l="0" t="0" r="0" b="0"/>
                  <wp:docPr id="38" name="Grafik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43">
                            <a:extLst>
                              <a:ext uri="{28A0092B-C50C-407E-A947-70E740481C1C}">
                                <a14:useLocalDpi xmlns:a14="http://schemas.microsoft.com/office/drawing/2010/main" val="0"/>
                              </a:ext>
                            </a:extLst>
                          </a:blip>
                          <a:srcRect l="2342" b="4675"/>
                          <a:stretch/>
                        </pic:blipFill>
                        <pic:spPr bwMode="auto">
                          <a:xfrm>
                            <a:off x="0" y="0"/>
                            <a:ext cx="2466949" cy="1761764"/>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9A5C817" w14:textId="55FC5E91" w:rsidR="00DF1F12" w:rsidDel="0099105F" w:rsidRDefault="00DF1F12" w:rsidP="00057ADF">
      <w:pPr>
        <w:pStyle w:val="berschrift3"/>
        <w:rPr>
          <w:del w:id="679" w:author="Matteo Braendli" w:date="2019-12-11T20:48:00Z"/>
        </w:rPr>
      </w:pPr>
      <w:bookmarkStart w:id="680" w:name="_Toc26966765"/>
      <w:del w:id="681" w:author="Matteo Braendli" w:date="2019-12-11T20:48:00Z">
        <w:r w:rsidDel="0099105F">
          <w:lastRenderedPageBreak/>
          <w:delText>1.4.5</w:delText>
        </w:r>
        <w:r w:rsidR="000E71D1" w:rsidDel="0099105F">
          <w:delText xml:space="preserve"> Fifth test-run</w:delText>
        </w:r>
        <w:bookmarkEnd w:id="680"/>
      </w:del>
    </w:p>
    <w:p w14:paraId="7EC6E98C" w14:textId="4822BBAE" w:rsidR="00DF1F12" w:rsidRDefault="00702016" w:rsidP="000D72F4">
      <w:pPr>
        <w:jc w:val="both"/>
      </w:pPr>
      <w:r>
        <w:t xml:space="preserve">To confirm our assumption that a lower alpha </w:t>
      </w:r>
      <w:del w:id="682" w:author="Matteo Braendli" w:date="2019-12-11T20:48:00Z">
        <w:r w:rsidDel="00E16069">
          <w:delText>did better</w:delText>
        </w:r>
      </w:del>
      <w:ins w:id="683" w:author="Matteo Braendli" w:date="2019-12-11T20:48:00Z">
        <w:r w:rsidR="00E16069">
          <w:t>improves</w:t>
        </w:r>
      </w:ins>
      <w:r>
        <w:t xml:space="preserve"> the model, we did a fifth test-run with an alpha of </w:t>
      </w:r>
      <w:r w:rsidR="00DF1F12">
        <w:t>0.001</w:t>
      </w:r>
      <w:r w:rsidR="00130446">
        <w:t xml:space="preserve">, </w:t>
      </w:r>
      <w:r>
        <w:t>6000</w:t>
      </w:r>
      <w:r w:rsidR="00DF1F12">
        <w:t xml:space="preserve"> episodes</w:t>
      </w:r>
      <w:r w:rsidR="00130446">
        <w:t xml:space="preserve"> and a maximum goal of 512 tiles</w:t>
      </w:r>
      <w:r>
        <w:t xml:space="preserve">. Our assumption </w:t>
      </w:r>
      <w:r w:rsidR="00BA44B9">
        <w:t>was validated again. The reward statistic shows a steeper line, than in the fourth test-run</w:t>
      </w:r>
      <w:ins w:id="684" w:author="Matteo Braendli" w:date="2019-12-11T21:54:00Z">
        <w:r w:rsidR="00D40950">
          <w:t xml:space="preserve"> as well as an increase of the intersect</w:t>
        </w:r>
      </w:ins>
      <w:r w:rsidR="00BA44B9">
        <w:t xml:space="preserve">. Therefore, the positive correlation between the batch and reward per batch is higher. </w:t>
      </w:r>
      <w:r w:rsidR="00130446">
        <w:t xml:space="preserve">A possible explanation for the better performance with a lower alpha </w:t>
      </w:r>
      <w:ins w:id="685" w:author="Matteo Braendli" w:date="2019-12-11T21:57:00Z">
        <w:r w:rsidR="007E15AF">
          <w:t xml:space="preserve">may be the </w:t>
        </w:r>
        <w:r w:rsidR="00157399">
          <w:t xml:space="preserve">very vast state space, such that </w:t>
        </w:r>
        <w:r w:rsidR="00187CAA">
          <w:t>opinions</w:t>
        </w:r>
      </w:ins>
      <w:ins w:id="686" w:author="Matteo Braendli" w:date="2019-12-11T21:58:00Z">
        <w:r w:rsidR="00A96401">
          <w:t>, or in</w:t>
        </w:r>
      </w:ins>
      <w:ins w:id="687" w:author="Matteo Braendli" w:date="2019-12-12T12:41:00Z">
        <w:r w:rsidR="0052544B">
          <w:t xml:space="preserve"> </w:t>
        </w:r>
      </w:ins>
      <w:ins w:id="688" w:author="Matteo Braendli" w:date="2019-12-11T21:58:00Z">
        <w:r w:rsidR="00A96401">
          <w:t>this case neural net approximators,</w:t>
        </w:r>
      </w:ins>
      <w:ins w:id="689" w:author="Matteo Braendli" w:date="2019-12-11T21:57:00Z">
        <w:r w:rsidR="00187CAA">
          <w:t xml:space="preserve"> should only be adapted slowly</w:t>
        </w:r>
      </w:ins>
      <w:commentRangeStart w:id="690"/>
      <w:del w:id="691" w:author="Matteo Braendli" w:date="2019-12-11T21:55:00Z">
        <w:r w:rsidR="00130446" w:rsidDel="003E07D3">
          <w:delText>is overfitting</w:delText>
        </w:r>
      </w:del>
      <w:commentRangeEnd w:id="690"/>
      <w:ins w:id="692" w:author="Matteo Braendli" w:date="2019-12-11T21:58:00Z">
        <w:r w:rsidR="00674507">
          <w:t>.</w:t>
        </w:r>
      </w:ins>
      <w:ins w:id="693" w:author="Matteo Braendli" w:date="2019-12-11T21:55:00Z">
        <w:r w:rsidR="003E07D3">
          <w:rPr>
            <w:rStyle w:val="Kommentarzeichen"/>
          </w:rPr>
          <w:commentReference w:id="690"/>
        </w:r>
      </w:ins>
      <w:del w:id="694" w:author="Matteo Braendli" w:date="2019-12-11T21:58:00Z">
        <w:r w:rsidR="00130446" w:rsidDel="00A96401">
          <w:delText xml:space="preserve">. </w:delText>
        </w:r>
      </w:del>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539B6C71" w14:textId="77777777" w:rsidTr="000D72F4">
        <w:tc>
          <w:tcPr>
            <w:tcW w:w="4528" w:type="dxa"/>
          </w:tcPr>
          <w:p w14:paraId="43C416CD" w14:textId="6508188F" w:rsidR="00DF1F12" w:rsidRDefault="00DF1F12" w:rsidP="00DF1F12">
            <w:r>
              <w:rPr>
                <w:noProof/>
              </w:rPr>
              <w:drawing>
                <wp:inline distT="0" distB="0" distL="0" distR="0" wp14:anchorId="2A339AFC" wp14:editId="73CD2EA3">
                  <wp:extent cx="2588820" cy="1686296"/>
                  <wp:effectExtent l="0" t="0" r="2540" b="9525"/>
                  <wp:docPr id="39" name="Grafik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88820" cy="1686296"/>
                          </a:xfrm>
                          <a:prstGeom prst="rect">
                            <a:avLst/>
                          </a:prstGeom>
                          <a:noFill/>
                          <a:ln>
                            <a:noFill/>
                          </a:ln>
                        </pic:spPr>
                      </pic:pic>
                    </a:graphicData>
                  </a:graphic>
                </wp:inline>
              </w:drawing>
            </w:r>
          </w:p>
        </w:tc>
        <w:tc>
          <w:tcPr>
            <w:tcW w:w="4528" w:type="dxa"/>
          </w:tcPr>
          <w:p w14:paraId="54AB885E" w14:textId="70DA5FF1" w:rsidR="00DF1F12" w:rsidRDefault="00DF1F12" w:rsidP="00DF1F12">
            <w:r>
              <w:rPr>
                <w:noProof/>
              </w:rPr>
              <w:drawing>
                <wp:inline distT="0" distB="0" distL="0" distR="0" wp14:anchorId="049F9C1D" wp14:editId="54A59742">
                  <wp:extent cx="2471829" cy="1698171"/>
                  <wp:effectExtent l="0" t="0" r="5080" b="0"/>
                  <wp:docPr id="40" name="Grafik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73505" cy="1699323"/>
                          </a:xfrm>
                          <a:prstGeom prst="rect">
                            <a:avLst/>
                          </a:prstGeom>
                          <a:noFill/>
                          <a:ln>
                            <a:noFill/>
                          </a:ln>
                        </pic:spPr>
                      </pic:pic>
                    </a:graphicData>
                  </a:graphic>
                </wp:inline>
              </w:drawing>
            </w:r>
          </w:p>
        </w:tc>
      </w:tr>
    </w:tbl>
    <w:p w14:paraId="4DE19357" w14:textId="794BC084" w:rsidR="00DF1F12" w:rsidDel="00971183" w:rsidRDefault="00DF1F12" w:rsidP="00DF1F12">
      <w:pPr>
        <w:rPr>
          <w:del w:id="695" w:author="Matteo Braendli" w:date="2019-12-11T20:51:00Z"/>
        </w:rPr>
      </w:pPr>
    </w:p>
    <w:p w14:paraId="1E78CDD7" w14:textId="6A257DD0" w:rsidR="00C34B9C" w:rsidRDefault="00C34B9C">
      <w:pPr>
        <w:rPr>
          <w:rFonts w:eastAsiaTheme="minorEastAsia"/>
          <w:b/>
          <w:bCs/>
          <w:color w:val="000000" w:themeColor="text1"/>
        </w:rPr>
      </w:pPr>
      <w:del w:id="696" w:author="Matteo Braendli" w:date="2019-12-11T20:51:00Z">
        <w:r w:rsidDel="00971183">
          <w:br w:type="page"/>
        </w:r>
      </w:del>
    </w:p>
    <w:p w14:paraId="137452C1" w14:textId="7B68EF86" w:rsidR="00DB4B9D" w:rsidRDefault="00DB4B9D" w:rsidP="00DB4B9D">
      <w:pPr>
        <w:pStyle w:val="berschrift3"/>
        <w:rPr>
          <w:ins w:id="697" w:author="Matteo Braendli" w:date="2019-12-12T12:15:00Z"/>
        </w:rPr>
      </w:pPr>
      <w:bookmarkStart w:id="698" w:name="_Toc26966766"/>
      <w:bookmarkStart w:id="699" w:name="_Toc27053272"/>
      <w:r>
        <w:t>1.</w:t>
      </w:r>
      <w:ins w:id="700" w:author="Matteo Braendli" w:date="2019-12-11T20:50:00Z">
        <w:r w:rsidR="00971183">
          <w:t>5.2</w:t>
        </w:r>
      </w:ins>
      <w:del w:id="701" w:author="Matteo Braendli" w:date="2019-12-11T20:50:00Z">
        <w:r w:rsidDel="00971183">
          <w:delText>4.6</w:delText>
        </w:r>
      </w:del>
      <w:r>
        <w:t xml:space="preserve"> </w:t>
      </w:r>
      <w:del w:id="702" w:author="Matteo Braendli" w:date="2019-12-11T20:49:00Z">
        <w:r w:rsidDel="00DE67B0">
          <w:delText xml:space="preserve">Full </w:delText>
        </w:r>
      </w:del>
      <w:ins w:id="703" w:author="Matteo Braendli" w:date="2019-12-11T21:55:00Z">
        <w:r w:rsidR="003E07D3">
          <w:t>DQN</w:t>
        </w:r>
      </w:ins>
      <w:del w:id="704" w:author="Matteo Braendli" w:date="2019-12-11T21:55:00Z">
        <w:r w:rsidDel="003E07D3">
          <w:delText>DQN</w:delText>
        </w:r>
      </w:del>
      <w:r>
        <w:t xml:space="preserve"> </w:t>
      </w:r>
      <w:ins w:id="705" w:author="Matteo Braendli" w:date="2019-12-11T20:50:00Z">
        <w:r w:rsidR="00971183">
          <w:t>test series: experimental design &amp; results</w:t>
        </w:r>
      </w:ins>
      <w:bookmarkEnd w:id="699"/>
      <w:del w:id="706" w:author="Matteo Braendli" w:date="2019-12-11T20:50:00Z">
        <w:r w:rsidDel="00971183">
          <w:delText>test series</w:delText>
        </w:r>
      </w:del>
      <w:bookmarkEnd w:id="698"/>
    </w:p>
    <w:p w14:paraId="03B9D77A" w14:textId="36E7A69E" w:rsidR="00263A83" w:rsidRPr="0052544B" w:rsidRDefault="00731933">
      <w:pPr>
        <w:pPrChange w:id="707" w:author="Matteo Braendli" w:date="2019-12-12T12:15:00Z">
          <w:pPr>
            <w:pStyle w:val="berschrift3"/>
          </w:pPr>
        </w:pPrChange>
      </w:pPr>
      <w:ins w:id="708" w:author="Matteo Braendli" w:date="2019-12-12T12:16:00Z">
        <w:r>
          <w:t xml:space="preserve">We vary our specifications along </w:t>
        </w:r>
        <w:r w:rsidR="003A3F24">
          <w:t xml:space="preserve">three </w:t>
        </w:r>
        <w:r w:rsidR="002526CC">
          <w:t xml:space="preserve">dimensions: neural architecture, </w:t>
        </w:r>
        <w:r w:rsidR="00B14A55">
          <w:t xml:space="preserve">epsilon decay scheme, and </w:t>
        </w:r>
        <w:r w:rsidR="00113D51">
          <w:t>alpha</w:t>
        </w:r>
      </w:ins>
      <w:ins w:id="709" w:author="Matteo Braendli" w:date="2019-12-12T12:17:00Z">
        <w:r w:rsidR="00113D51">
          <w:t xml:space="preserve">. </w:t>
        </w:r>
        <w:r w:rsidR="001E32D3">
          <w:t>The neural architecture is always two-layered,</w:t>
        </w:r>
        <w:r w:rsidR="00BC7946">
          <w:t xml:space="preserve"> where the spe</w:t>
        </w:r>
        <w:r w:rsidR="00693578">
          <w:t>cifications a</w:t>
        </w:r>
      </w:ins>
      <w:ins w:id="710" w:author="Matteo Braendli" w:date="2019-12-12T12:18:00Z">
        <w:r w:rsidR="00693578">
          <w:t xml:space="preserve">re (256,256), </w:t>
        </w:r>
        <w:r w:rsidR="00725C5A">
          <w:t>(64,32), and (8,4).</w:t>
        </w:r>
        <w:r w:rsidR="00DC40FD">
          <w:t xml:space="preserve"> We therefore compare a big symmetric network two </w:t>
        </w:r>
        <w:proofErr w:type="spellStart"/>
        <w:r w:rsidR="00DC40FD">
          <w:t>two</w:t>
        </w:r>
        <w:proofErr w:type="spellEnd"/>
        <w:r w:rsidR="005C69A3">
          <w:t xml:space="preserve"> smaller funnelled layers</w:t>
        </w:r>
      </w:ins>
      <w:ins w:id="711" w:author="Matteo Braendli" w:date="2019-12-12T12:19:00Z">
        <w:r w:rsidR="005C69A3">
          <w:t xml:space="preserve">. </w:t>
        </w:r>
        <w:r w:rsidR="009B1D07">
          <w:t xml:space="preserve">Epsilon decay is always </w:t>
        </w:r>
      </w:ins>
      <w:ins w:id="712" w:author="Matteo Braendli" w:date="2019-12-12T12:20:00Z">
        <w:r w:rsidR="005325A7">
          <w:t>linearly decreasing</w:t>
        </w:r>
      </w:ins>
      <w:ins w:id="713" w:author="Matteo Braendli" w:date="2019-12-12T12:19:00Z">
        <w:r w:rsidR="009B1D07">
          <w:t xml:space="preserve"> and floored at 0.1</w:t>
        </w:r>
        <w:r w:rsidR="005325A7">
          <w:t xml:space="preserve">, but </w:t>
        </w:r>
      </w:ins>
      <w:ins w:id="714" w:author="Matteo Braendli" w:date="2019-12-12T12:20:00Z">
        <w:r w:rsidR="005325A7">
          <w:t xml:space="preserve">two different rate are applied: 0.096 as suggested by Phil and </w:t>
        </w:r>
      </w:ins>
      <w:ins w:id="715" w:author="Matteo Braendli" w:date="2019-12-12T12:21:00Z">
        <w:r w:rsidR="003863E5">
          <w:t xml:space="preserve">our specification </w:t>
        </w:r>
      </w:ins>
      <w:ins w:id="716" w:author="Matteo Braendli" w:date="2019-12-12T12:20:00Z">
        <w:r w:rsidR="00932AC0">
          <w:t>1/5000</w:t>
        </w:r>
      </w:ins>
      <w:ins w:id="717" w:author="Matteo Braendli" w:date="2019-12-12T12:21:00Z">
        <w:r w:rsidR="003863E5">
          <w:t xml:space="preserve"> where the floor will only be hit after 4500 episodes, i.e. 90% of our training </w:t>
        </w:r>
        <w:r w:rsidR="009D79C0">
          <w:t xml:space="preserve">episodes. We therefore have </w:t>
        </w:r>
        <w:r w:rsidR="006118B5">
          <w:t>3*2</w:t>
        </w:r>
      </w:ins>
      <w:ins w:id="718" w:author="Matteo Braendli" w:date="2019-12-12T12:22:00Z">
        <w:r w:rsidR="006118B5">
          <w:t xml:space="preserve">*2=12 DQN specification for direct comparison and evaluation. </w:t>
        </w:r>
        <w:r w:rsidR="00AB0FA7">
          <w:t>Furthermore</w:t>
        </w:r>
      </w:ins>
      <w:ins w:id="719" w:author="Matteo Braendli" w:date="2019-12-12T12:24:00Z">
        <w:r w:rsidR="00DC69F1">
          <w:t>,</w:t>
        </w:r>
      </w:ins>
      <w:ins w:id="720" w:author="Matteo Braendli" w:date="2019-12-12T12:22:00Z">
        <w:r w:rsidR="00AB0FA7">
          <w:t xml:space="preserve"> we include the </w:t>
        </w:r>
        <w:r w:rsidR="00B81203">
          <w:t>model with the best performance from</w:t>
        </w:r>
      </w:ins>
      <w:ins w:id="721" w:author="Matteo Braendli" w:date="2019-12-12T12:23:00Z">
        <w:r w:rsidR="006E0333">
          <w:t xml:space="preserve"> Q Learning, SARSA</w:t>
        </w:r>
      </w:ins>
      <w:ins w:id="722" w:author="Matteo Braendli" w:date="2019-12-12T12:24:00Z">
        <w:r w:rsidR="00DC69F1">
          <w:t>,</w:t>
        </w:r>
      </w:ins>
      <w:ins w:id="723" w:author="Matteo Braendli" w:date="2019-12-12T12:23:00Z">
        <w:r w:rsidR="006E0333">
          <w:t xml:space="preserve"> and </w:t>
        </w:r>
        <w:r w:rsidR="00F80642">
          <w:t xml:space="preserve">random agent. </w:t>
        </w:r>
      </w:ins>
    </w:p>
    <w:p w14:paraId="5F79BD25" w14:textId="1155B566" w:rsidR="0079223D" w:rsidRDefault="00B02483" w:rsidP="00DB4B9D">
      <w:pPr>
        <w:jc w:val="both"/>
        <w:rPr>
          <w:ins w:id="724" w:author="Matteo Braendli" w:date="2019-12-12T12:30:00Z"/>
        </w:rPr>
      </w:pPr>
      <w:r>
        <w:t xml:space="preserve">Given </w:t>
      </w:r>
      <w:r w:rsidR="00273241">
        <w:t xml:space="preserve">that we do not have access to a personal GPU, we did the calculations for our </w:t>
      </w:r>
      <w:del w:id="725" w:author="Matteo Braendli" w:date="2019-12-11T21:55:00Z">
        <w:r w:rsidR="00660509" w:rsidRPr="00A91159" w:rsidDel="003E07D3">
          <w:delText>Deep-Q learning</w:delText>
        </w:r>
      </w:del>
      <w:ins w:id="726" w:author="Matteo Braendli" w:date="2019-12-11T21:55:00Z">
        <w:r w:rsidR="003E07D3">
          <w:t>DQN</w:t>
        </w:r>
      </w:ins>
      <w:r w:rsidR="00273241">
        <w:t xml:space="preserve"> on Google </w:t>
      </w:r>
      <w:proofErr w:type="spellStart"/>
      <w:r w:rsidR="00273241">
        <w:t>Colab</w:t>
      </w:r>
      <w:proofErr w:type="spellEnd"/>
      <w:r w:rsidR="00273241">
        <w:t xml:space="preserve">. </w:t>
      </w:r>
      <w:r w:rsidR="00DB4B9D">
        <w:t xml:space="preserve">In the </w:t>
      </w:r>
      <w:r w:rsidR="00273241">
        <w:t xml:space="preserve">workspace folder shared below </w:t>
      </w:r>
      <w:r w:rsidR="00DB4B9D">
        <w:t xml:space="preserve">you will find </w:t>
      </w:r>
      <w:del w:id="727" w:author="Matteo Braendli" w:date="2019-12-11T21:56:00Z">
        <w:r w:rsidR="00DB4B9D" w:rsidDel="00040947">
          <w:delText>9</w:delText>
        </w:r>
      </w:del>
      <w:ins w:id="728" w:author="Matteo Braendli" w:date="2019-12-11T21:56:00Z">
        <w:r w:rsidR="00040947">
          <w:t>12</w:t>
        </w:r>
      </w:ins>
      <w:r w:rsidR="00DB4B9D">
        <w:t xml:space="preserve"> specifications of </w:t>
      </w:r>
      <w:proofErr w:type="spellStart"/>
      <w:r w:rsidR="00DB4B9D">
        <w:t>jupyter</w:t>
      </w:r>
      <w:proofErr w:type="spellEnd"/>
      <w:r w:rsidR="00DB4B9D">
        <w:t xml:space="preserve"> notebooks, varying along three dimensions</w:t>
      </w:r>
      <w:r w:rsidR="00B51166">
        <w:t xml:space="preserve">: epsilon </w:t>
      </w:r>
      <w:r w:rsidR="0048239B">
        <w:t>decay</w:t>
      </w:r>
      <w:r w:rsidR="00B51166">
        <w:t xml:space="preserve">, </w:t>
      </w:r>
      <w:r w:rsidR="00851780">
        <w:t xml:space="preserve">alpha and </w:t>
      </w:r>
      <w:r w:rsidR="004B20FE">
        <w:t xml:space="preserve">the dimensions of </w:t>
      </w:r>
      <w:r w:rsidR="00851780">
        <w:t>the neural network</w:t>
      </w:r>
      <w:r w:rsidR="004625FF">
        <w:t>.</w:t>
      </w:r>
      <w:r w:rsidR="00DA210E">
        <w:t xml:space="preserve"> </w:t>
      </w:r>
      <w:r w:rsidR="00B378FF" w:rsidRPr="00B378FF">
        <w:rPr>
          <w:highlight w:val="yellow"/>
        </w:rPr>
        <w:t>Enter COLAB LIN</w:t>
      </w:r>
      <w:ins w:id="729" w:author="Matteo Braendli" w:date="2019-12-12T10:44:00Z">
        <w:r w:rsidR="00D90FFE">
          <w:rPr>
            <w:highlight w:val="yellow"/>
          </w:rPr>
          <w:t>K / Or</w:t>
        </w:r>
        <w:r w:rsidR="0055455B">
          <w:rPr>
            <w:highlight w:val="yellow"/>
          </w:rPr>
          <w:t xml:space="preserve"> import them from </w:t>
        </w:r>
        <w:proofErr w:type="spellStart"/>
        <w:r w:rsidR="0055455B">
          <w:rPr>
            <w:highlight w:val="yellow"/>
          </w:rPr>
          <w:t>Colab</w:t>
        </w:r>
        <w:proofErr w:type="spellEnd"/>
        <w:r w:rsidR="0055455B">
          <w:rPr>
            <w:highlight w:val="yellow"/>
          </w:rPr>
          <w:t xml:space="preserve"> to </w:t>
        </w:r>
        <w:proofErr w:type="spellStart"/>
        <w:r w:rsidR="0055455B">
          <w:rPr>
            <w:highlight w:val="yellow"/>
          </w:rPr>
          <w:t>Github</w:t>
        </w:r>
        <w:proofErr w:type="spellEnd"/>
        <w:r w:rsidR="0055455B">
          <w:rPr>
            <w:highlight w:val="yellow"/>
          </w:rPr>
          <w:t xml:space="preserve"> in separate folder.</w:t>
        </w:r>
      </w:ins>
      <w:del w:id="730" w:author="Matteo Braendli" w:date="2019-12-12T10:44:00Z">
        <w:r w:rsidR="00B378FF" w:rsidRPr="00B378FF" w:rsidDel="00D90FFE">
          <w:rPr>
            <w:highlight w:val="yellow"/>
          </w:rPr>
          <w:delText>K</w:delText>
        </w:r>
      </w:del>
    </w:p>
    <w:p w14:paraId="16A7F51D" w14:textId="0D0C8FAF" w:rsidR="0079223D" w:rsidRDefault="00101B0D">
      <w:pPr>
        <w:spacing w:before="240"/>
        <w:jc w:val="both"/>
        <w:pPrChange w:id="731" w:author="Matteo Braendli" w:date="2019-12-12T12:32:00Z">
          <w:pPr>
            <w:jc w:val="both"/>
          </w:pPr>
        </w:pPrChange>
      </w:pPr>
      <w:ins w:id="732" w:author="Matteo Braendli" w:date="2019-12-12T12:31:00Z">
        <w:r>
          <w:t>DQN</w:t>
        </w:r>
      </w:ins>
      <w:ins w:id="733" w:author="Matteo Braendli" w:date="2019-12-12T12:30:00Z">
        <w:r w:rsidR="0079223D">
          <w:t xml:space="preserve"> summary table of parametrizations and main performance measures after 5000 training episodes</w:t>
        </w:r>
      </w:ins>
    </w:p>
    <w:tbl>
      <w:tblPr>
        <w:tblStyle w:val="Tabellenraster"/>
        <w:tblW w:w="8981" w:type="dxa"/>
        <w:jc w:val="right"/>
        <w:tblLayout w:type="fixed"/>
        <w:tblLook w:val="04A0" w:firstRow="1" w:lastRow="0" w:firstColumn="1" w:lastColumn="0" w:noHBand="0" w:noVBand="1"/>
        <w:tblPrChange w:id="734" w:author="Matteo Braendli" w:date="2019-12-12T12:32:00Z">
          <w:tblPr>
            <w:tblStyle w:val="Tabellenraster"/>
            <w:tblW w:w="8981" w:type="dxa"/>
            <w:tblLayout w:type="fixed"/>
            <w:tblLook w:val="04A0" w:firstRow="1" w:lastRow="0" w:firstColumn="1" w:lastColumn="0" w:noHBand="0" w:noVBand="1"/>
          </w:tblPr>
        </w:tblPrChange>
      </w:tblPr>
      <w:tblGrid>
        <w:gridCol w:w="1122"/>
        <w:gridCol w:w="1123"/>
        <w:gridCol w:w="1122"/>
        <w:gridCol w:w="1123"/>
        <w:gridCol w:w="1123"/>
        <w:gridCol w:w="1122"/>
        <w:gridCol w:w="1123"/>
        <w:gridCol w:w="1123"/>
        <w:tblGridChange w:id="735">
          <w:tblGrid>
            <w:gridCol w:w="1122"/>
            <w:gridCol w:w="1123"/>
            <w:gridCol w:w="1122"/>
            <w:gridCol w:w="1123"/>
            <w:gridCol w:w="1123"/>
            <w:gridCol w:w="1122"/>
            <w:gridCol w:w="1123"/>
            <w:gridCol w:w="1123"/>
          </w:tblGrid>
        </w:tblGridChange>
      </w:tblGrid>
      <w:tr w:rsidR="00F24376" w:rsidRPr="00B25852" w14:paraId="677F7517" w14:textId="28D6B137" w:rsidTr="00AF6407">
        <w:trPr>
          <w:trHeight w:val="644"/>
          <w:jc w:val="right"/>
          <w:trPrChange w:id="736" w:author="Matteo Braendli" w:date="2019-12-12T12:32:00Z">
            <w:trPr>
              <w:trHeight w:val="644"/>
            </w:trPr>
          </w:trPrChange>
        </w:trPr>
        <w:tc>
          <w:tcPr>
            <w:tcW w:w="1122" w:type="dxa"/>
            <w:tcPrChange w:id="737" w:author="Matteo Braendli" w:date="2019-12-12T12:32:00Z">
              <w:tcPr>
                <w:tcW w:w="1122" w:type="dxa"/>
              </w:tcPr>
            </w:tcPrChange>
          </w:tcPr>
          <w:p w14:paraId="12AA4449" w14:textId="77777777" w:rsidR="00F24376" w:rsidRPr="00B25852" w:rsidRDefault="00F24376">
            <w:pPr>
              <w:spacing w:line="276" w:lineRule="auto"/>
              <w:jc w:val="center"/>
              <w:rPr>
                <w:sz w:val="22"/>
                <w:szCs w:val="22"/>
                <w:rPrChange w:id="738" w:author="Matteo Braendli" w:date="2019-12-12T12:27:00Z">
                  <w:rPr/>
                </w:rPrChange>
              </w:rPr>
              <w:pPrChange w:id="739" w:author="Matteo Braendli" w:date="2019-12-12T12:32:00Z">
                <w:pPr>
                  <w:spacing w:line="276" w:lineRule="auto"/>
                  <w:jc w:val="both"/>
                </w:pPr>
              </w:pPrChange>
            </w:pPr>
            <w:r w:rsidRPr="00B25852">
              <w:rPr>
                <w:sz w:val="22"/>
                <w:szCs w:val="22"/>
                <w:rPrChange w:id="740" w:author="Matteo Braendli" w:date="2019-12-12T12:27:00Z">
                  <w:rPr/>
                </w:rPrChange>
              </w:rPr>
              <w:t>Model</w:t>
            </w:r>
          </w:p>
        </w:tc>
        <w:tc>
          <w:tcPr>
            <w:tcW w:w="1123" w:type="dxa"/>
            <w:tcPrChange w:id="741" w:author="Matteo Braendli" w:date="2019-12-12T12:32:00Z">
              <w:tcPr>
                <w:tcW w:w="1123" w:type="dxa"/>
              </w:tcPr>
            </w:tcPrChange>
          </w:tcPr>
          <w:p w14:paraId="290A70E0" w14:textId="77777777" w:rsidR="00F24376" w:rsidRPr="00B25852" w:rsidRDefault="00F24376">
            <w:pPr>
              <w:spacing w:line="276" w:lineRule="auto"/>
              <w:jc w:val="center"/>
              <w:rPr>
                <w:sz w:val="22"/>
                <w:szCs w:val="22"/>
                <w:rPrChange w:id="742" w:author="Matteo Braendli" w:date="2019-12-12T12:27:00Z">
                  <w:rPr/>
                </w:rPrChange>
              </w:rPr>
              <w:pPrChange w:id="743" w:author="Matteo Braendli" w:date="2019-12-12T12:32:00Z">
                <w:pPr>
                  <w:spacing w:line="276" w:lineRule="auto"/>
                  <w:jc w:val="both"/>
                </w:pPr>
              </w:pPrChange>
            </w:pPr>
            <w:r w:rsidRPr="00B25852">
              <w:rPr>
                <w:sz w:val="22"/>
                <w:szCs w:val="22"/>
                <w:rPrChange w:id="744" w:author="Matteo Braendli" w:date="2019-12-12T12:27:00Z">
                  <w:rPr/>
                </w:rPrChange>
              </w:rPr>
              <w:t>Training</w:t>
            </w:r>
          </w:p>
        </w:tc>
        <w:tc>
          <w:tcPr>
            <w:tcW w:w="1122" w:type="dxa"/>
            <w:tcPrChange w:id="745" w:author="Matteo Braendli" w:date="2019-12-12T12:32:00Z">
              <w:tcPr>
                <w:tcW w:w="1122" w:type="dxa"/>
              </w:tcPr>
            </w:tcPrChange>
          </w:tcPr>
          <w:p w14:paraId="1098F860" w14:textId="77777777" w:rsidR="00F24376" w:rsidRPr="00B25852" w:rsidRDefault="00F24376">
            <w:pPr>
              <w:spacing w:line="276" w:lineRule="auto"/>
              <w:jc w:val="center"/>
              <w:rPr>
                <w:sz w:val="22"/>
                <w:szCs w:val="22"/>
                <w:rPrChange w:id="746" w:author="Matteo Braendli" w:date="2019-12-12T12:27:00Z">
                  <w:rPr/>
                </w:rPrChange>
              </w:rPr>
              <w:pPrChange w:id="747" w:author="Matteo Braendli" w:date="2019-12-12T12:32:00Z">
                <w:pPr>
                  <w:spacing w:line="276" w:lineRule="auto"/>
                  <w:jc w:val="both"/>
                </w:pPr>
              </w:pPrChange>
            </w:pPr>
            <w:r w:rsidRPr="00B25852">
              <w:rPr>
                <w:sz w:val="22"/>
                <w:szCs w:val="22"/>
                <w:rPrChange w:id="748" w:author="Matteo Braendli" w:date="2019-12-12T12:27:00Z">
                  <w:rPr/>
                </w:rPrChange>
              </w:rPr>
              <w:t>Neural dims</w:t>
            </w:r>
          </w:p>
        </w:tc>
        <w:tc>
          <w:tcPr>
            <w:tcW w:w="1123" w:type="dxa"/>
            <w:tcPrChange w:id="749" w:author="Matteo Braendli" w:date="2019-12-12T12:32:00Z">
              <w:tcPr>
                <w:tcW w:w="1123" w:type="dxa"/>
              </w:tcPr>
            </w:tcPrChange>
          </w:tcPr>
          <w:p w14:paraId="577D3ACA" w14:textId="3C506217" w:rsidR="00F24376" w:rsidRPr="00B25852" w:rsidRDefault="00F24376">
            <w:pPr>
              <w:spacing w:line="276" w:lineRule="auto"/>
              <w:jc w:val="center"/>
              <w:rPr>
                <w:sz w:val="22"/>
                <w:szCs w:val="22"/>
                <w:rPrChange w:id="750" w:author="Matteo Braendli" w:date="2019-12-12T12:27:00Z">
                  <w:rPr/>
                </w:rPrChange>
              </w:rPr>
              <w:pPrChange w:id="751" w:author="Matteo Braendli" w:date="2019-12-12T12:32:00Z">
                <w:pPr>
                  <w:spacing w:line="276" w:lineRule="auto"/>
                  <w:jc w:val="both"/>
                </w:pPr>
              </w:pPrChange>
            </w:pPr>
            <w:r w:rsidRPr="00B25852">
              <w:rPr>
                <w:sz w:val="22"/>
                <w:szCs w:val="22"/>
                <w:rPrChange w:id="752" w:author="Matteo Braendli" w:date="2019-12-12T12:27:00Z">
                  <w:rPr/>
                </w:rPrChange>
              </w:rPr>
              <w:t>Epsilon decay</w:t>
            </w:r>
          </w:p>
        </w:tc>
        <w:tc>
          <w:tcPr>
            <w:tcW w:w="1123" w:type="dxa"/>
            <w:tcPrChange w:id="753" w:author="Matteo Braendli" w:date="2019-12-12T12:32:00Z">
              <w:tcPr>
                <w:tcW w:w="1123" w:type="dxa"/>
              </w:tcPr>
            </w:tcPrChange>
          </w:tcPr>
          <w:p w14:paraId="7A452EE5" w14:textId="77777777" w:rsidR="00F24376" w:rsidRPr="00B25852" w:rsidRDefault="00F24376">
            <w:pPr>
              <w:spacing w:line="276" w:lineRule="auto"/>
              <w:jc w:val="center"/>
              <w:rPr>
                <w:sz w:val="22"/>
                <w:szCs w:val="22"/>
                <w:rPrChange w:id="754" w:author="Matteo Braendli" w:date="2019-12-12T12:27:00Z">
                  <w:rPr/>
                </w:rPrChange>
              </w:rPr>
              <w:pPrChange w:id="755" w:author="Matteo Braendli" w:date="2019-12-12T12:32:00Z">
                <w:pPr>
                  <w:spacing w:line="276" w:lineRule="auto"/>
                  <w:jc w:val="both"/>
                </w:pPr>
              </w:pPrChange>
            </w:pPr>
            <w:r w:rsidRPr="00B25852">
              <w:rPr>
                <w:sz w:val="22"/>
                <w:szCs w:val="22"/>
                <w:rPrChange w:id="756" w:author="Matteo Braendli" w:date="2019-12-12T12:27:00Z">
                  <w:rPr/>
                </w:rPrChange>
              </w:rPr>
              <w:t>Alpha</w:t>
            </w:r>
          </w:p>
        </w:tc>
        <w:tc>
          <w:tcPr>
            <w:tcW w:w="1122" w:type="dxa"/>
            <w:tcPrChange w:id="757" w:author="Matteo Braendli" w:date="2019-12-12T12:32:00Z">
              <w:tcPr>
                <w:tcW w:w="1122" w:type="dxa"/>
              </w:tcPr>
            </w:tcPrChange>
          </w:tcPr>
          <w:p w14:paraId="4F594D4B" w14:textId="295A58CA" w:rsidR="00F24376" w:rsidRPr="00B25852" w:rsidRDefault="00F24376">
            <w:pPr>
              <w:spacing w:line="276" w:lineRule="auto"/>
              <w:jc w:val="center"/>
              <w:rPr>
                <w:sz w:val="22"/>
                <w:szCs w:val="22"/>
                <w:rPrChange w:id="758" w:author="Matteo Braendli" w:date="2019-12-12T12:27:00Z">
                  <w:rPr/>
                </w:rPrChange>
              </w:rPr>
              <w:pPrChange w:id="759" w:author="Matteo Braendli" w:date="2019-12-12T12:32:00Z">
                <w:pPr>
                  <w:spacing w:line="276" w:lineRule="auto"/>
                  <w:jc w:val="both"/>
                </w:pPr>
              </w:pPrChange>
            </w:pPr>
            <w:r w:rsidRPr="00B25852">
              <w:rPr>
                <w:sz w:val="22"/>
                <w:szCs w:val="22"/>
                <w:rPrChange w:id="760" w:author="Matteo Braendli" w:date="2019-12-12T12:27:00Z">
                  <w:rPr/>
                </w:rPrChange>
              </w:rPr>
              <w:t>Win %</w:t>
            </w:r>
          </w:p>
        </w:tc>
        <w:tc>
          <w:tcPr>
            <w:tcW w:w="1123" w:type="dxa"/>
            <w:tcPrChange w:id="761" w:author="Matteo Braendli" w:date="2019-12-12T12:32:00Z">
              <w:tcPr>
                <w:tcW w:w="1123" w:type="dxa"/>
              </w:tcPr>
            </w:tcPrChange>
          </w:tcPr>
          <w:p w14:paraId="2FF70692" w14:textId="6AD2961F" w:rsidR="00F24376" w:rsidRPr="00B25852" w:rsidRDefault="00F24376">
            <w:pPr>
              <w:spacing w:line="276" w:lineRule="auto"/>
              <w:jc w:val="center"/>
              <w:rPr>
                <w:sz w:val="22"/>
                <w:szCs w:val="22"/>
                <w:rPrChange w:id="762" w:author="Matteo Braendli" w:date="2019-12-12T12:27:00Z">
                  <w:rPr/>
                </w:rPrChange>
              </w:rPr>
              <w:pPrChange w:id="763" w:author="Matteo Braendli" w:date="2019-12-12T12:32:00Z">
                <w:pPr>
                  <w:spacing w:line="276" w:lineRule="auto"/>
                  <w:jc w:val="both"/>
                </w:pPr>
              </w:pPrChange>
            </w:pPr>
            <w:proofErr w:type="spellStart"/>
            <w:r w:rsidRPr="00B25852">
              <w:rPr>
                <w:sz w:val="22"/>
                <w:szCs w:val="22"/>
                <w:rPrChange w:id="764" w:author="Matteo Braendli" w:date="2019-12-12T12:27:00Z">
                  <w:rPr/>
                </w:rPrChange>
              </w:rPr>
              <w:t>Avg</w:t>
            </w:r>
            <w:proofErr w:type="spellEnd"/>
            <w:r w:rsidRPr="00B25852">
              <w:rPr>
                <w:sz w:val="22"/>
                <w:szCs w:val="22"/>
                <w:rPrChange w:id="765" w:author="Matteo Braendli" w:date="2019-12-12T12:27:00Z">
                  <w:rPr/>
                </w:rPrChange>
              </w:rPr>
              <w:t xml:space="preserve"> max tile</w:t>
            </w:r>
          </w:p>
        </w:tc>
        <w:tc>
          <w:tcPr>
            <w:tcW w:w="1123" w:type="dxa"/>
            <w:tcPrChange w:id="766" w:author="Matteo Braendli" w:date="2019-12-12T12:32:00Z">
              <w:tcPr>
                <w:tcW w:w="1123" w:type="dxa"/>
              </w:tcPr>
            </w:tcPrChange>
          </w:tcPr>
          <w:p w14:paraId="32C3DE17" w14:textId="2BD60FFC" w:rsidR="00F24376" w:rsidRPr="00B25852" w:rsidRDefault="00F24376">
            <w:pPr>
              <w:spacing w:line="276" w:lineRule="auto"/>
              <w:jc w:val="center"/>
              <w:rPr>
                <w:sz w:val="22"/>
                <w:szCs w:val="22"/>
                <w:rPrChange w:id="767" w:author="Matteo Braendli" w:date="2019-12-12T12:27:00Z">
                  <w:rPr/>
                </w:rPrChange>
              </w:rPr>
              <w:pPrChange w:id="768" w:author="Matteo Braendli" w:date="2019-12-12T12:32:00Z">
                <w:pPr>
                  <w:spacing w:line="276" w:lineRule="auto"/>
                  <w:jc w:val="both"/>
                </w:pPr>
              </w:pPrChange>
            </w:pPr>
            <w:proofErr w:type="spellStart"/>
            <w:r w:rsidRPr="00B25852">
              <w:rPr>
                <w:sz w:val="22"/>
                <w:szCs w:val="22"/>
                <w:rPrChange w:id="769" w:author="Matteo Braendli" w:date="2019-12-12T12:27:00Z">
                  <w:rPr/>
                </w:rPrChange>
              </w:rPr>
              <w:t>Avg</w:t>
            </w:r>
            <w:proofErr w:type="spellEnd"/>
            <w:r w:rsidRPr="00B25852">
              <w:rPr>
                <w:sz w:val="22"/>
                <w:szCs w:val="22"/>
                <w:rPrChange w:id="770" w:author="Matteo Braendli" w:date="2019-12-12T12:27:00Z">
                  <w:rPr/>
                </w:rPrChange>
              </w:rPr>
              <w:t xml:space="preserve"> reward</w:t>
            </w:r>
          </w:p>
        </w:tc>
      </w:tr>
      <w:tr w:rsidR="0076515A" w:rsidRPr="00B25852" w14:paraId="58AE543A" w14:textId="6C2826C7" w:rsidTr="00AF6407">
        <w:trPr>
          <w:trHeight w:val="315"/>
          <w:jc w:val="right"/>
          <w:trPrChange w:id="771" w:author="Matteo Braendli" w:date="2019-12-12T12:32:00Z">
            <w:trPr>
              <w:trHeight w:val="315"/>
            </w:trPr>
          </w:trPrChange>
        </w:trPr>
        <w:tc>
          <w:tcPr>
            <w:tcW w:w="1122" w:type="dxa"/>
            <w:tcPrChange w:id="772" w:author="Matteo Braendli" w:date="2019-12-12T12:32:00Z">
              <w:tcPr>
                <w:tcW w:w="1122" w:type="dxa"/>
              </w:tcPr>
            </w:tcPrChange>
          </w:tcPr>
          <w:p w14:paraId="5E6C3066" w14:textId="56165EEC" w:rsidR="0076515A" w:rsidRPr="00B25852" w:rsidRDefault="0076515A">
            <w:pPr>
              <w:spacing w:line="276" w:lineRule="auto"/>
              <w:jc w:val="center"/>
              <w:rPr>
                <w:sz w:val="22"/>
                <w:szCs w:val="22"/>
                <w:rPrChange w:id="773" w:author="Matteo Braendli" w:date="2019-12-12T12:27:00Z">
                  <w:rPr/>
                </w:rPrChange>
              </w:rPr>
              <w:pPrChange w:id="774" w:author="Matteo Braendli" w:date="2019-12-12T12:32:00Z">
                <w:pPr>
                  <w:spacing w:line="276" w:lineRule="auto"/>
                  <w:jc w:val="both"/>
                </w:pPr>
              </w:pPrChange>
            </w:pPr>
            <w:ins w:id="775" w:author="Matteo Braendli" w:date="2019-12-12T12:04:00Z">
              <w:r w:rsidRPr="00B25852">
                <w:rPr>
                  <w:sz w:val="22"/>
                  <w:szCs w:val="22"/>
                  <w:rPrChange w:id="776" w:author="Matteo Braendli" w:date="2019-12-12T12:27:00Z">
                    <w:rPr/>
                  </w:rPrChange>
                </w:rPr>
                <w:t>Q, a=0.</w:t>
              </w:r>
              <w:r w:rsidR="00C366F8" w:rsidRPr="00B25852">
                <w:rPr>
                  <w:sz w:val="22"/>
                  <w:szCs w:val="22"/>
                  <w:rPrChange w:id="777" w:author="Matteo Braendli" w:date="2019-12-12T12:27:00Z">
                    <w:rPr/>
                  </w:rPrChange>
                </w:rPr>
                <w:t>8</w:t>
              </w:r>
            </w:ins>
            <w:ins w:id="778" w:author="Matteo Braendli" w:date="2019-12-12T15:19:00Z">
              <w:r w:rsidR="005B0F79">
                <w:rPr>
                  <w:sz w:val="22"/>
                  <w:szCs w:val="22"/>
                </w:rPr>
                <w:t>, mono</w:t>
              </w:r>
            </w:ins>
            <w:del w:id="779" w:author="Matteo Braendli" w:date="2019-12-12T12:03:00Z">
              <w:r w:rsidRPr="00B25852" w:rsidDel="00C10109">
                <w:rPr>
                  <w:sz w:val="22"/>
                  <w:szCs w:val="22"/>
                  <w:rPrChange w:id="780" w:author="Matteo Braendli" w:date="2019-12-12T12:27:00Z">
                    <w:rPr/>
                  </w:rPrChange>
                </w:rPr>
                <w:delText>Best SARSA</w:delText>
              </w:r>
            </w:del>
          </w:p>
        </w:tc>
        <w:tc>
          <w:tcPr>
            <w:tcW w:w="1123" w:type="dxa"/>
            <w:tcPrChange w:id="781" w:author="Matteo Braendli" w:date="2019-12-12T12:32:00Z">
              <w:tcPr>
                <w:tcW w:w="1123" w:type="dxa"/>
              </w:tcPr>
            </w:tcPrChange>
          </w:tcPr>
          <w:p w14:paraId="7789A759" w14:textId="1EF948B9" w:rsidR="0076515A" w:rsidRPr="00B25852" w:rsidRDefault="009048C5">
            <w:pPr>
              <w:spacing w:line="276" w:lineRule="auto"/>
              <w:jc w:val="center"/>
              <w:rPr>
                <w:sz w:val="22"/>
                <w:szCs w:val="22"/>
                <w:rPrChange w:id="782" w:author="Matteo Braendli" w:date="2019-12-12T12:27:00Z">
                  <w:rPr/>
                </w:rPrChange>
              </w:rPr>
              <w:pPrChange w:id="783" w:author="Matteo Braendli" w:date="2019-12-12T12:32:00Z">
                <w:pPr>
                  <w:spacing w:line="276" w:lineRule="auto"/>
                  <w:jc w:val="both"/>
                </w:pPr>
              </w:pPrChange>
            </w:pPr>
            <w:ins w:id="784" w:author="Matteo Braendli" w:date="2019-12-12T15:36:00Z">
              <w:r>
                <w:rPr>
                  <w:sz w:val="22"/>
                  <w:szCs w:val="22"/>
                </w:rPr>
                <w:t>5000</w:t>
              </w:r>
            </w:ins>
          </w:p>
        </w:tc>
        <w:tc>
          <w:tcPr>
            <w:tcW w:w="1122" w:type="dxa"/>
            <w:tcPrChange w:id="785" w:author="Matteo Braendli" w:date="2019-12-12T12:32:00Z">
              <w:tcPr>
                <w:tcW w:w="1122" w:type="dxa"/>
              </w:tcPr>
            </w:tcPrChange>
          </w:tcPr>
          <w:p w14:paraId="76E5E98E" w14:textId="0FFC50B8" w:rsidR="0076515A" w:rsidRPr="00B25852" w:rsidRDefault="0076515A">
            <w:pPr>
              <w:spacing w:line="276" w:lineRule="auto"/>
              <w:jc w:val="center"/>
              <w:rPr>
                <w:sz w:val="22"/>
                <w:szCs w:val="22"/>
                <w:rPrChange w:id="786" w:author="Matteo Braendli" w:date="2019-12-12T12:27:00Z">
                  <w:rPr/>
                </w:rPrChange>
              </w:rPr>
              <w:pPrChange w:id="787" w:author="Matteo Braendli" w:date="2019-12-12T12:32:00Z">
                <w:pPr>
                  <w:spacing w:line="276" w:lineRule="auto"/>
                  <w:jc w:val="both"/>
                </w:pPr>
              </w:pPrChange>
            </w:pPr>
            <w:ins w:id="788" w:author="Matteo Braendli" w:date="2019-12-12T12:04:00Z">
              <w:r w:rsidRPr="00B25852">
                <w:rPr>
                  <w:sz w:val="22"/>
                  <w:szCs w:val="22"/>
                  <w:rPrChange w:id="789" w:author="Matteo Braendli" w:date="2019-12-12T12:27:00Z">
                    <w:rPr/>
                  </w:rPrChange>
                </w:rPr>
                <w:t>-</w:t>
              </w:r>
            </w:ins>
          </w:p>
        </w:tc>
        <w:tc>
          <w:tcPr>
            <w:tcW w:w="1123" w:type="dxa"/>
            <w:tcPrChange w:id="790" w:author="Matteo Braendli" w:date="2019-12-12T12:32:00Z">
              <w:tcPr>
                <w:tcW w:w="1123" w:type="dxa"/>
              </w:tcPr>
            </w:tcPrChange>
          </w:tcPr>
          <w:p w14:paraId="6D3DDFE6" w14:textId="77DBF2DD" w:rsidR="0076515A" w:rsidRPr="00B25852" w:rsidRDefault="0076515A">
            <w:pPr>
              <w:spacing w:line="276" w:lineRule="auto"/>
              <w:jc w:val="center"/>
              <w:rPr>
                <w:sz w:val="22"/>
                <w:szCs w:val="22"/>
                <w:rPrChange w:id="791" w:author="Matteo Braendli" w:date="2019-12-12T12:27:00Z">
                  <w:rPr/>
                </w:rPrChange>
              </w:rPr>
              <w:pPrChange w:id="792" w:author="Matteo Braendli" w:date="2019-12-12T12:32:00Z">
                <w:pPr>
                  <w:spacing w:line="276" w:lineRule="auto"/>
                  <w:jc w:val="both"/>
                </w:pPr>
              </w:pPrChange>
            </w:pPr>
            <w:ins w:id="793" w:author="Matteo Braendli" w:date="2019-12-12T12:04:00Z">
              <w:r w:rsidRPr="00B25852">
                <w:rPr>
                  <w:sz w:val="22"/>
                  <w:szCs w:val="22"/>
                  <w:rPrChange w:id="794" w:author="Matteo Braendli" w:date="2019-12-12T12:27:00Z">
                    <w:rPr/>
                  </w:rPrChange>
                </w:rPr>
                <w:t>-</w:t>
              </w:r>
            </w:ins>
          </w:p>
        </w:tc>
        <w:tc>
          <w:tcPr>
            <w:tcW w:w="1123" w:type="dxa"/>
            <w:tcPrChange w:id="795" w:author="Matteo Braendli" w:date="2019-12-12T12:32:00Z">
              <w:tcPr>
                <w:tcW w:w="1123" w:type="dxa"/>
              </w:tcPr>
            </w:tcPrChange>
          </w:tcPr>
          <w:p w14:paraId="79C3695F" w14:textId="5BDDF58B" w:rsidR="0076515A" w:rsidRPr="00B25852" w:rsidRDefault="0076515A">
            <w:pPr>
              <w:spacing w:line="276" w:lineRule="auto"/>
              <w:jc w:val="center"/>
              <w:rPr>
                <w:sz w:val="22"/>
                <w:szCs w:val="22"/>
                <w:rPrChange w:id="796" w:author="Matteo Braendli" w:date="2019-12-12T12:27:00Z">
                  <w:rPr/>
                </w:rPrChange>
              </w:rPr>
              <w:pPrChange w:id="797" w:author="Matteo Braendli" w:date="2019-12-12T12:32:00Z">
                <w:pPr>
                  <w:spacing w:line="276" w:lineRule="auto"/>
                  <w:jc w:val="both"/>
                </w:pPr>
              </w:pPrChange>
            </w:pPr>
            <w:ins w:id="798" w:author="Matteo Braendli" w:date="2019-12-12T12:04:00Z">
              <w:r w:rsidRPr="00B25852">
                <w:rPr>
                  <w:sz w:val="22"/>
                  <w:szCs w:val="22"/>
                  <w:rPrChange w:id="799" w:author="Matteo Braendli" w:date="2019-12-12T12:27:00Z">
                    <w:rPr/>
                  </w:rPrChange>
                </w:rPr>
                <w:t>-</w:t>
              </w:r>
            </w:ins>
          </w:p>
        </w:tc>
        <w:tc>
          <w:tcPr>
            <w:tcW w:w="1122" w:type="dxa"/>
            <w:tcPrChange w:id="800" w:author="Matteo Braendli" w:date="2019-12-12T12:32:00Z">
              <w:tcPr>
                <w:tcW w:w="1122" w:type="dxa"/>
              </w:tcPr>
            </w:tcPrChange>
          </w:tcPr>
          <w:p w14:paraId="5B647FFA" w14:textId="5E2302D1" w:rsidR="0076515A" w:rsidRPr="00B25852" w:rsidRDefault="0076515A">
            <w:pPr>
              <w:spacing w:line="276" w:lineRule="auto"/>
              <w:jc w:val="center"/>
              <w:rPr>
                <w:sz w:val="22"/>
                <w:szCs w:val="22"/>
                <w:rPrChange w:id="801" w:author="Matteo Braendli" w:date="2019-12-12T12:27:00Z">
                  <w:rPr/>
                </w:rPrChange>
              </w:rPr>
              <w:pPrChange w:id="802" w:author="Matteo Braendli" w:date="2019-12-12T12:32:00Z">
                <w:pPr>
                  <w:spacing w:line="276" w:lineRule="auto"/>
                  <w:jc w:val="both"/>
                </w:pPr>
              </w:pPrChange>
            </w:pPr>
            <w:ins w:id="803" w:author="Matteo Braendli" w:date="2019-12-12T12:04:00Z">
              <w:r w:rsidRPr="00B25852">
                <w:rPr>
                  <w:sz w:val="22"/>
                  <w:szCs w:val="22"/>
                  <w:rPrChange w:id="804" w:author="Matteo Braendli" w:date="2019-12-12T12:27:00Z">
                    <w:rPr/>
                  </w:rPrChange>
                </w:rPr>
                <w:t>0.1</w:t>
              </w:r>
            </w:ins>
            <w:ins w:id="805" w:author="Matteo Braendli" w:date="2019-12-12T15:39:00Z">
              <w:r w:rsidR="008355ED">
                <w:rPr>
                  <w:sz w:val="22"/>
                  <w:szCs w:val="22"/>
                </w:rPr>
                <w:t>26</w:t>
              </w:r>
            </w:ins>
          </w:p>
        </w:tc>
        <w:tc>
          <w:tcPr>
            <w:tcW w:w="1123" w:type="dxa"/>
            <w:tcPrChange w:id="806" w:author="Matteo Braendli" w:date="2019-12-12T12:32:00Z">
              <w:tcPr>
                <w:tcW w:w="1123" w:type="dxa"/>
              </w:tcPr>
            </w:tcPrChange>
          </w:tcPr>
          <w:p w14:paraId="398E7203" w14:textId="5E71F5C1" w:rsidR="0076515A" w:rsidRPr="00B25852" w:rsidRDefault="0076515A">
            <w:pPr>
              <w:spacing w:line="276" w:lineRule="auto"/>
              <w:jc w:val="center"/>
              <w:rPr>
                <w:sz w:val="22"/>
                <w:szCs w:val="22"/>
                <w:rPrChange w:id="807" w:author="Matteo Braendli" w:date="2019-12-12T12:27:00Z">
                  <w:rPr/>
                </w:rPrChange>
              </w:rPr>
              <w:pPrChange w:id="808" w:author="Matteo Braendli" w:date="2019-12-12T12:32:00Z">
                <w:pPr>
                  <w:spacing w:line="276" w:lineRule="auto"/>
                  <w:jc w:val="both"/>
                </w:pPr>
              </w:pPrChange>
            </w:pPr>
            <w:ins w:id="809" w:author="Matteo Braendli" w:date="2019-12-12T12:04:00Z">
              <w:r w:rsidRPr="00B25852">
                <w:rPr>
                  <w:sz w:val="22"/>
                  <w:szCs w:val="22"/>
                  <w:rPrChange w:id="810" w:author="Matteo Braendli" w:date="2019-12-12T12:27:00Z">
                    <w:rPr/>
                  </w:rPrChange>
                </w:rPr>
                <w:t>109.64</w:t>
              </w:r>
            </w:ins>
          </w:p>
        </w:tc>
        <w:tc>
          <w:tcPr>
            <w:tcW w:w="1123" w:type="dxa"/>
            <w:tcPrChange w:id="811" w:author="Matteo Braendli" w:date="2019-12-12T12:32:00Z">
              <w:tcPr>
                <w:tcW w:w="1123" w:type="dxa"/>
              </w:tcPr>
            </w:tcPrChange>
          </w:tcPr>
          <w:p w14:paraId="28B8AEEA" w14:textId="02E4E2E4" w:rsidR="0076515A" w:rsidRPr="00B25852" w:rsidRDefault="0076515A">
            <w:pPr>
              <w:spacing w:line="276" w:lineRule="auto"/>
              <w:jc w:val="center"/>
              <w:rPr>
                <w:sz w:val="22"/>
                <w:szCs w:val="22"/>
                <w:rPrChange w:id="812" w:author="Matteo Braendli" w:date="2019-12-12T12:27:00Z">
                  <w:rPr/>
                </w:rPrChange>
              </w:rPr>
              <w:pPrChange w:id="813" w:author="Matteo Braendli" w:date="2019-12-12T12:32:00Z">
                <w:pPr>
                  <w:spacing w:line="276" w:lineRule="auto"/>
                  <w:jc w:val="both"/>
                </w:pPr>
              </w:pPrChange>
            </w:pPr>
            <w:ins w:id="814" w:author="Matteo Braendli" w:date="2019-12-12T12:04:00Z">
              <w:r w:rsidRPr="00B25852">
                <w:rPr>
                  <w:sz w:val="22"/>
                  <w:szCs w:val="22"/>
                  <w:rPrChange w:id="815" w:author="Matteo Braendli" w:date="2019-12-12T12:27:00Z">
                    <w:rPr/>
                  </w:rPrChange>
                </w:rPr>
                <w:t>1273.13</w:t>
              </w:r>
            </w:ins>
          </w:p>
        </w:tc>
      </w:tr>
      <w:tr w:rsidR="00E216D3" w:rsidRPr="00B25852" w14:paraId="5A216A38" w14:textId="37BA205A" w:rsidTr="00AF6407">
        <w:trPr>
          <w:trHeight w:val="315"/>
          <w:jc w:val="right"/>
          <w:trPrChange w:id="816" w:author="Matteo Braendli" w:date="2019-12-12T12:32:00Z">
            <w:trPr>
              <w:trHeight w:val="315"/>
            </w:trPr>
          </w:trPrChange>
        </w:trPr>
        <w:tc>
          <w:tcPr>
            <w:tcW w:w="1122" w:type="dxa"/>
            <w:tcPrChange w:id="817" w:author="Matteo Braendli" w:date="2019-12-12T12:32:00Z">
              <w:tcPr>
                <w:tcW w:w="1122" w:type="dxa"/>
              </w:tcPr>
            </w:tcPrChange>
          </w:tcPr>
          <w:p w14:paraId="32E21282" w14:textId="63658B6A" w:rsidR="00E216D3" w:rsidRPr="00B25852" w:rsidRDefault="00E216D3" w:rsidP="00E216D3">
            <w:pPr>
              <w:spacing w:line="276" w:lineRule="auto"/>
              <w:jc w:val="center"/>
              <w:rPr>
                <w:sz w:val="22"/>
                <w:szCs w:val="22"/>
                <w:rPrChange w:id="818" w:author="Matteo Braendli" w:date="2019-12-12T12:27:00Z">
                  <w:rPr/>
                </w:rPrChange>
              </w:rPr>
              <w:pPrChange w:id="819" w:author="Matteo Braendli" w:date="2019-12-12T12:32:00Z">
                <w:pPr>
                  <w:spacing w:line="276" w:lineRule="auto"/>
                  <w:jc w:val="both"/>
                </w:pPr>
              </w:pPrChange>
            </w:pPr>
            <w:ins w:id="820" w:author="Matteo Braendli" w:date="2019-12-12T12:27:00Z">
              <w:r w:rsidRPr="00B25852">
                <w:rPr>
                  <w:sz w:val="22"/>
                  <w:szCs w:val="22"/>
                  <w:rPrChange w:id="821" w:author="Matteo Braendli" w:date="2019-12-12T12:27:00Z">
                    <w:rPr/>
                  </w:rPrChange>
                </w:rPr>
                <w:t xml:space="preserve">SARSA, </w:t>
              </w:r>
            </w:ins>
            <w:ins w:id="822" w:author="Matteo Braendli" w:date="2019-12-12T12:26:00Z">
              <w:r w:rsidRPr="00B25852">
                <w:rPr>
                  <w:sz w:val="22"/>
                  <w:szCs w:val="22"/>
                  <w:rPrChange w:id="823" w:author="Matteo Braendli" w:date="2019-12-12T12:27:00Z">
                    <w:rPr/>
                  </w:rPrChange>
                </w:rPr>
                <w:t>a= 0.5</w:t>
              </w:r>
            </w:ins>
            <w:ins w:id="824" w:author="Matteo Braendli" w:date="2019-12-12T15:19:00Z">
              <w:r>
                <w:rPr>
                  <w:sz w:val="22"/>
                  <w:szCs w:val="22"/>
                </w:rPr>
                <w:t xml:space="preserve">, </w:t>
              </w:r>
              <w:proofErr w:type="spellStart"/>
              <w:r>
                <w:rPr>
                  <w:sz w:val="22"/>
                  <w:szCs w:val="22"/>
                </w:rPr>
                <w:t>nonmono</w:t>
              </w:r>
            </w:ins>
            <w:proofErr w:type="spellEnd"/>
            <w:del w:id="825" w:author="Matteo Braendli" w:date="2019-12-12T12:24:00Z">
              <w:r w:rsidRPr="00B25852" w:rsidDel="00523E04">
                <w:rPr>
                  <w:sz w:val="22"/>
                  <w:szCs w:val="22"/>
                  <w:rPrChange w:id="826" w:author="Matteo Braendli" w:date="2019-12-12T12:27:00Z">
                    <w:rPr/>
                  </w:rPrChange>
                </w:rPr>
                <w:delText>Best Q</w:delText>
              </w:r>
            </w:del>
          </w:p>
        </w:tc>
        <w:tc>
          <w:tcPr>
            <w:tcW w:w="1123" w:type="dxa"/>
            <w:tcPrChange w:id="827" w:author="Matteo Braendli" w:date="2019-12-12T12:32:00Z">
              <w:tcPr>
                <w:tcW w:w="1123" w:type="dxa"/>
              </w:tcPr>
            </w:tcPrChange>
          </w:tcPr>
          <w:p w14:paraId="25ECCC1C" w14:textId="2175CEF2" w:rsidR="00E216D3" w:rsidRPr="00B25852" w:rsidRDefault="009048C5" w:rsidP="00E216D3">
            <w:pPr>
              <w:spacing w:line="276" w:lineRule="auto"/>
              <w:jc w:val="center"/>
              <w:rPr>
                <w:sz w:val="22"/>
                <w:szCs w:val="22"/>
                <w:rPrChange w:id="828" w:author="Matteo Braendli" w:date="2019-12-12T12:27:00Z">
                  <w:rPr/>
                </w:rPrChange>
              </w:rPr>
              <w:pPrChange w:id="829" w:author="Matteo Braendli" w:date="2019-12-12T12:32:00Z">
                <w:pPr>
                  <w:spacing w:line="276" w:lineRule="auto"/>
                  <w:jc w:val="both"/>
                </w:pPr>
              </w:pPrChange>
            </w:pPr>
            <w:ins w:id="830" w:author="Matteo Braendli" w:date="2019-12-12T15:36:00Z">
              <w:r>
                <w:rPr>
                  <w:sz w:val="22"/>
                  <w:szCs w:val="22"/>
                </w:rPr>
                <w:t>5000</w:t>
              </w:r>
            </w:ins>
            <w:del w:id="831" w:author="Matteo Braendli" w:date="2019-12-12T12:26:00Z">
              <w:r w:rsidR="00E216D3" w:rsidRPr="00B25852" w:rsidDel="008A23BD">
                <w:rPr>
                  <w:sz w:val="22"/>
                  <w:szCs w:val="22"/>
                  <w:rPrChange w:id="832" w:author="Matteo Braendli" w:date="2019-12-12T12:27:00Z">
                    <w:rPr/>
                  </w:rPrChange>
                </w:rPr>
                <w:delText>Comparison…</w:delText>
              </w:r>
            </w:del>
          </w:p>
        </w:tc>
        <w:tc>
          <w:tcPr>
            <w:tcW w:w="1122" w:type="dxa"/>
            <w:tcPrChange w:id="833" w:author="Matteo Braendli" w:date="2019-12-12T12:32:00Z">
              <w:tcPr>
                <w:tcW w:w="1122" w:type="dxa"/>
              </w:tcPr>
            </w:tcPrChange>
          </w:tcPr>
          <w:p w14:paraId="085F2192" w14:textId="70270DC5" w:rsidR="00E216D3" w:rsidRPr="00B25852" w:rsidRDefault="00E216D3" w:rsidP="00E216D3">
            <w:pPr>
              <w:spacing w:line="276" w:lineRule="auto"/>
              <w:jc w:val="center"/>
              <w:rPr>
                <w:sz w:val="22"/>
                <w:szCs w:val="22"/>
                <w:rPrChange w:id="834" w:author="Matteo Braendli" w:date="2019-12-12T12:27:00Z">
                  <w:rPr/>
                </w:rPrChange>
              </w:rPr>
              <w:pPrChange w:id="835" w:author="Matteo Braendli" w:date="2019-12-12T12:32:00Z">
                <w:pPr>
                  <w:spacing w:line="276" w:lineRule="auto"/>
                  <w:jc w:val="both"/>
                </w:pPr>
              </w:pPrChange>
            </w:pPr>
            <w:ins w:id="836" w:author="Matteo Braendli" w:date="2019-12-12T15:36:00Z">
              <w:r w:rsidRPr="009048C5">
                <w:rPr>
                  <w:sz w:val="22"/>
                  <w:szCs w:val="22"/>
                  <w:rPrChange w:id="837" w:author="Matteo Braendli" w:date="2019-12-12T15:37:00Z">
                    <w:rPr/>
                  </w:rPrChange>
                </w:rPr>
                <w:t>-</w:t>
              </w:r>
            </w:ins>
          </w:p>
        </w:tc>
        <w:tc>
          <w:tcPr>
            <w:tcW w:w="1123" w:type="dxa"/>
            <w:tcPrChange w:id="838" w:author="Matteo Braendli" w:date="2019-12-12T12:32:00Z">
              <w:tcPr>
                <w:tcW w:w="1123" w:type="dxa"/>
              </w:tcPr>
            </w:tcPrChange>
          </w:tcPr>
          <w:p w14:paraId="449797E2" w14:textId="5DC85251" w:rsidR="00E216D3" w:rsidRPr="00B25852" w:rsidRDefault="00E216D3" w:rsidP="00E216D3">
            <w:pPr>
              <w:spacing w:line="276" w:lineRule="auto"/>
              <w:jc w:val="center"/>
              <w:rPr>
                <w:sz w:val="22"/>
                <w:szCs w:val="22"/>
                <w:rPrChange w:id="839" w:author="Matteo Braendli" w:date="2019-12-12T12:27:00Z">
                  <w:rPr/>
                </w:rPrChange>
              </w:rPr>
              <w:pPrChange w:id="840" w:author="Matteo Braendli" w:date="2019-12-12T12:32:00Z">
                <w:pPr>
                  <w:spacing w:line="276" w:lineRule="auto"/>
                  <w:jc w:val="both"/>
                </w:pPr>
              </w:pPrChange>
            </w:pPr>
            <w:ins w:id="841" w:author="Matteo Braendli" w:date="2019-12-12T15:36:00Z">
              <w:r w:rsidRPr="009048C5">
                <w:rPr>
                  <w:sz w:val="22"/>
                  <w:szCs w:val="22"/>
                  <w:rPrChange w:id="842" w:author="Matteo Braendli" w:date="2019-12-12T15:37:00Z">
                    <w:rPr/>
                  </w:rPrChange>
                </w:rPr>
                <w:t>-</w:t>
              </w:r>
            </w:ins>
          </w:p>
        </w:tc>
        <w:tc>
          <w:tcPr>
            <w:tcW w:w="1123" w:type="dxa"/>
            <w:tcPrChange w:id="843" w:author="Matteo Braendli" w:date="2019-12-12T12:32:00Z">
              <w:tcPr>
                <w:tcW w:w="1123" w:type="dxa"/>
              </w:tcPr>
            </w:tcPrChange>
          </w:tcPr>
          <w:p w14:paraId="06AA9BA3" w14:textId="60684C65" w:rsidR="00E216D3" w:rsidRPr="00B25852" w:rsidRDefault="00E216D3" w:rsidP="00E216D3">
            <w:pPr>
              <w:spacing w:line="276" w:lineRule="auto"/>
              <w:jc w:val="center"/>
              <w:rPr>
                <w:sz w:val="22"/>
                <w:szCs w:val="22"/>
                <w:rPrChange w:id="844" w:author="Matteo Braendli" w:date="2019-12-12T12:27:00Z">
                  <w:rPr/>
                </w:rPrChange>
              </w:rPr>
              <w:pPrChange w:id="845" w:author="Matteo Braendli" w:date="2019-12-12T12:32:00Z">
                <w:pPr>
                  <w:spacing w:line="276" w:lineRule="auto"/>
                  <w:jc w:val="both"/>
                </w:pPr>
              </w:pPrChange>
            </w:pPr>
            <w:ins w:id="846" w:author="Matteo Braendli" w:date="2019-12-12T15:36:00Z">
              <w:r w:rsidRPr="009048C5">
                <w:rPr>
                  <w:sz w:val="22"/>
                  <w:szCs w:val="22"/>
                  <w:rPrChange w:id="847" w:author="Matteo Braendli" w:date="2019-12-12T15:37:00Z">
                    <w:rPr/>
                  </w:rPrChange>
                </w:rPr>
                <w:t>-</w:t>
              </w:r>
            </w:ins>
          </w:p>
        </w:tc>
        <w:tc>
          <w:tcPr>
            <w:tcW w:w="1122" w:type="dxa"/>
            <w:tcPrChange w:id="848" w:author="Matteo Braendli" w:date="2019-12-12T12:32:00Z">
              <w:tcPr>
                <w:tcW w:w="1122" w:type="dxa"/>
              </w:tcPr>
            </w:tcPrChange>
          </w:tcPr>
          <w:p w14:paraId="7A77F4F5" w14:textId="51A672FD" w:rsidR="00E216D3" w:rsidRPr="00B25852" w:rsidRDefault="00E216D3" w:rsidP="00E216D3">
            <w:pPr>
              <w:spacing w:line="276" w:lineRule="auto"/>
              <w:jc w:val="center"/>
              <w:rPr>
                <w:sz w:val="22"/>
                <w:szCs w:val="22"/>
                <w:rPrChange w:id="849" w:author="Matteo Braendli" w:date="2019-12-12T12:27:00Z">
                  <w:rPr/>
                </w:rPrChange>
              </w:rPr>
              <w:pPrChange w:id="850" w:author="Matteo Braendli" w:date="2019-12-12T12:32:00Z">
                <w:pPr>
                  <w:spacing w:line="276" w:lineRule="auto"/>
                  <w:jc w:val="both"/>
                </w:pPr>
              </w:pPrChange>
            </w:pPr>
            <w:ins w:id="851" w:author="Matteo Braendli" w:date="2019-12-12T15:36:00Z">
              <w:r w:rsidRPr="009048C5">
                <w:rPr>
                  <w:sz w:val="22"/>
                  <w:szCs w:val="22"/>
                  <w:rPrChange w:id="852" w:author="Matteo Braendli" w:date="2019-12-12T15:37:00Z">
                    <w:rPr/>
                  </w:rPrChange>
                </w:rPr>
                <w:t>0.151</w:t>
              </w:r>
            </w:ins>
          </w:p>
        </w:tc>
        <w:tc>
          <w:tcPr>
            <w:tcW w:w="1123" w:type="dxa"/>
            <w:tcPrChange w:id="853" w:author="Matteo Braendli" w:date="2019-12-12T12:32:00Z">
              <w:tcPr>
                <w:tcW w:w="1123" w:type="dxa"/>
              </w:tcPr>
            </w:tcPrChange>
          </w:tcPr>
          <w:p w14:paraId="66FD5A28" w14:textId="0FA2A4BB" w:rsidR="00E216D3" w:rsidRPr="00B25852" w:rsidRDefault="00E216D3" w:rsidP="00E216D3">
            <w:pPr>
              <w:spacing w:line="276" w:lineRule="auto"/>
              <w:jc w:val="center"/>
              <w:rPr>
                <w:sz w:val="22"/>
                <w:szCs w:val="22"/>
                <w:rPrChange w:id="854" w:author="Matteo Braendli" w:date="2019-12-12T12:27:00Z">
                  <w:rPr/>
                </w:rPrChange>
              </w:rPr>
              <w:pPrChange w:id="855" w:author="Matteo Braendli" w:date="2019-12-12T12:32:00Z">
                <w:pPr>
                  <w:spacing w:line="276" w:lineRule="auto"/>
                  <w:jc w:val="both"/>
                </w:pPr>
              </w:pPrChange>
            </w:pPr>
            <w:ins w:id="856" w:author="Matteo Braendli" w:date="2019-12-12T15:36:00Z">
              <w:r w:rsidRPr="009048C5">
                <w:rPr>
                  <w:sz w:val="22"/>
                  <w:szCs w:val="22"/>
                  <w:rPrChange w:id="857" w:author="Matteo Braendli" w:date="2019-12-12T15:37:00Z">
                    <w:rPr/>
                  </w:rPrChange>
                </w:rPr>
                <w:t>115.94</w:t>
              </w:r>
            </w:ins>
          </w:p>
        </w:tc>
        <w:tc>
          <w:tcPr>
            <w:tcW w:w="1123" w:type="dxa"/>
            <w:tcPrChange w:id="858" w:author="Matteo Braendli" w:date="2019-12-12T12:32:00Z">
              <w:tcPr>
                <w:tcW w:w="1123" w:type="dxa"/>
              </w:tcPr>
            </w:tcPrChange>
          </w:tcPr>
          <w:p w14:paraId="207893D0" w14:textId="394FD063" w:rsidR="00E216D3" w:rsidRPr="00B25852" w:rsidRDefault="00E216D3" w:rsidP="00E216D3">
            <w:pPr>
              <w:spacing w:line="276" w:lineRule="auto"/>
              <w:jc w:val="center"/>
              <w:rPr>
                <w:sz w:val="22"/>
                <w:szCs w:val="22"/>
                <w:rPrChange w:id="859" w:author="Matteo Braendli" w:date="2019-12-12T12:27:00Z">
                  <w:rPr/>
                </w:rPrChange>
              </w:rPr>
              <w:pPrChange w:id="860" w:author="Matteo Braendli" w:date="2019-12-12T12:32:00Z">
                <w:pPr>
                  <w:spacing w:line="276" w:lineRule="auto"/>
                  <w:jc w:val="both"/>
                </w:pPr>
              </w:pPrChange>
            </w:pPr>
            <w:ins w:id="861" w:author="Matteo Braendli" w:date="2019-12-12T15:36:00Z">
              <w:r w:rsidRPr="009048C5">
                <w:rPr>
                  <w:sz w:val="22"/>
                  <w:szCs w:val="22"/>
                  <w:rPrChange w:id="862" w:author="Matteo Braendli" w:date="2019-12-12T15:37:00Z">
                    <w:rPr/>
                  </w:rPrChange>
                </w:rPr>
                <w:t>1332.19</w:t>
              </w:r>
            </w:ins>
          </w:p>
        </w:tc>
      </w:tr>
      <w:tr w:rsidR="002B052B" w:rsidRPr="00B25852" w14:paraId="30233E28" w14:textId="77777777" w:rsidTr="00AF6407">
        <w:trPr>
          <w:trHeight w:val="315"/>
          <w:jc w:val="right"/>
          <w:ins w:id="863" w:author="Matteo Braendli" w:date="2019-12-12T12:24:00Z"/>
          <w:trPrChange w:id="864" w:author="Matteo Braendli" w:date="2019-12-12T12:32:00Z">
            <w:trPr>
              <w:trHeight w:val="315"/>
            </w:trPr>
          </w:trPrChange>
        </w:trPr>
        <w:tc>
          <w:tcPr>
            <w:tcW w:w="1122" w:type="dxa"/>
            <w:tcPrChange w:id="865" w:author="Matteo Braendli" w:date="2019-12-12T12:32:00Z">
              <w:tcPr>
                <w:tcW w:w="1122" w:type="dxa"/>
              </w:tcPr>
            </w:tcPrChange>
          </w:tcPr>
          <w:p w14:paraId="6B592056" w14:textId="7C3F1506" w:rsidR="002B052B" w:rsidRPr="00B25852" w:rsidRDefault="002B052B" w:rsidP="002B052B">
            <w:pPr>
              <w:spacing w:line="276" w:lineRule="auto"/>
              <w:jc w:val="center"/>
              <w:rPr>
                <w:ins w:id="866" w:author="Matteo Braendli" w:date="2019-12-12T12:24:00Z"/>
                <w:sz w:val="22"/>
                <w:szCs w:val="22"/>
                <w:rPrChange w:id="867" w:author="Matteo Braendli" w:date="2019-12-12T12:27:00Z">
                  <w:rPr>
                    <w:ins w:id="868" w:author="Matteo Braendli" w:date="2019-12-12T12:24:00Z"/>
                  </w:rPr>
                </w:rPrChange>
              </w:rPr>
              <w:pPrChange w:id="869" w:author="Matteo Braendli" w:date="2019-12-12T12:32:00Z">
                <w:pPr>
                  <w:spacing w:line="276" w:lineRule="auto"/>
                  <w:jc w:val="both"/>
                </w:pPr>
              </w:pPrChange>
            </w:pPr>
            <w:ins w:id="870" w:author="Matteo Braendli" w:date="2019-12-12T15:20:00Z">
              <w:r>
                <w:rPr>
                  <w:sz w:val="22"/>
                  <w:szCs w:val="22"/>
                </w:rPr>
                <w:t xml:space="preserve">Best </w:t>
              </w:r>
            </w:ins>
            <w:ins w:id="871" w:author="Matteo Braendli" w:date="2019-12-12T15:19:00Z">
              <w:r>
                <w:rPr>
                  <w:sz w:val="22"/>
                  <w:szCs w:val="22"/>
                </w:rPr>
                <w:t>Random agent</w:t>
              </w:r>
            </w:ins>
          </w:p>
        </w:tc>
        <w:tc>
          <w:tcPr>
            <w:tcW w:w="1123" w:type="dxa"/>
            <w:tcPrChange w:id="872" w:author="Matteo Braendli" w:date="2019-12-12T12:32:00Z">
              <w:tcPr>
                <w:tcW w:w="1123" w:type="dxa"/>
              </w:tcPr>
            </w:tcPrChange>
          </w:tcPr>
          <w:p w14:paraId="553A8325" w14:textId="77777777" w:rsidR="002B052B" w:rsidRPr="00B25852" w:rsidRDefault="002B052B" w:rsidP="002B052B">
            <w:pPr>
              <w:spacing w:line="276" w:lineRule="auto"/>
              <w:jc w:val="center"/>
              <w:rPr>
                <w:ins w:id="873" w:author="Matteo Braendli" w:date="2019-12-12T12:24:00Z"/>
                <w:sz w:val="22"/>
                <w:szCs w:val="22"/>
                <w:rPrChange w:id="874" w:author="Matteo Braendli" w:date="2019-12-12T12:27:00Z">
                  <w:rPr>
                    <w:ins w:id="875" w:author="Matteo Braendli" w:date="2019-12-12T12:24:00Z"/>
                  </w:rPr>
                </w:rPrChange>
              </w:rPr>
              <w:pPrChange w:id="876" w:author="Matteo Braendli" w:date="2019-12-12T12:32:00Z">
                <w:pPr>
                  <w:spacing w:line="276" w:lineRule="auto"/>
                  <w:jc w:val="both"/>
                </w:pPr>
              </w:pPrChange>
            </w:pPr>
          </w:p>
        </w:tc>
        <w:tc>
          <w:tcPr>
            <w:tcW w:w="1122" w:type="dxa"/>
            <w:tcPrChange w:id="877" w:author="Matteo Braendli" w:date="2019-12-12T12:32:00Z">
              <w:tcPr>
                <w:tcW w:w="1122" w:type="dxa"/>
              </w:tcPr>
            </w:tcPrChange>
          </w:tcPr>
          <w:p w14:paraId="40C5FEAE" w14:textId="77777777" w:rsidR="002B052B" w:rsidRPr="00B25852" w:rsidRDefault="002B052B" w:rsidP="002B052B">
            <w:pPr>
              <w:spacing w:line="276" w:lineRule="auto"/>
              <w:jc w:val="center"/>
              <w:rPr>
                <w:ins w:id="878" w:author="Matteo Braendli" w:date="2019-12-12T12:24:00Z"/>
                <w:sz w:val="22"/>
                <w:szCs w:val="22"/>
                <w:rPrChange w:id="879" w:author="Matteo Braendli" w:date="2019-12-12T12:27:00Z">
                  <w:rPr>
                    <w:ins w:id="880" w:author="Matteo Braendli" w:date="2019-12-12T12:24:00Z"/>
                  </w:rPr>
                </w:rPrChange>
              </w:rPr>
              <w:pPrChange w:id="881" w:author="Matteo Braendli" w:date="2019-12-12T12:32:00Z">
                <w:pPr>
                  <w:spacing w:line="276" w:lineRule="auto"/>
                  <w:jc w:val="both"/>
                </w:pPr>
              </w:pPrChange>
            </w:pPr>
          </w:p>
        </w:tc>
        <w:tc>
          <w:tcPr>
            <w:tcW w:w="1123" w:type="dxa"/>
            <w:tcPrChange w:id="882" w:author="Matteo Braendli" w:date="2019-12-12T12:32:00Z">
              <w:tcPr>
                <w:tcW w:w="1123" w:type="dxa"/>
              </w:tcPr>
            </w:tcPrChange>
          </w:tcPr>
          <w:p w14:paraId="06C823B2" w14:textId="77777777" w:rsidR="002B052B" w:rsidRPr="00B25852" w:rsidRDefault="002B052B" w:rsidP="002B052B">
            <w:pPr>
              <w:spacing w:line="276" w:lineRule="auto"/>
              <w:jc w:val="center"/>
              <w:rPr>
                <w:ins w:id="883" w:author="Matteo Braendli" w:date="2019-12-12T12:24:00Z"/>
                <w:sz w:val="22"/>
                <w:szCs w:val="22"/>
                <w:rPrChange w:id="884" w:author="Matteo Braendli" w:date="2019-12-12T12:27:00Z">
                  <w:rPr>
                    <w:ins w:id="885" w:author="Matteo Braendli" w:date="2019-12-12T12:24:00Z"/>
                  </w:rPr>
                </w:rPrChange>
              </w:rPr>
              <w:pPrChange w:id="886" w:author="Matteo Braendli" w:date="2019-12-12T12:32:00Z">
                <w:pPr>
                  <w:spacing w:line="276" w:lineRule="auto"/>
                  <w:jc w:val="both"/>
                </w:pPr>
              </w:pPrChange>
            </w:pPr>
          </w:p>
        </w:tc>
        <w:tc>
          <w:tcPr>
            <w:tcW w:w="1123" w:type="dxa"/>
            <w:tcPrChange w:id="887" w:author="Matteo Braendli" w:date="2019-12-12T12:32:00Z">
              <w:tcPr>
                <w:tcW w:w="1123" w:type="dxa"/>
              </w:tcPr>
            </w:tcPrChange>
          </w:tcPr>
          <w:p w14:paraId="470E05E8" w14:textId="77777777" w:rsidR="002B052B" w:rsidRPr="00B25852" w:rsidRDefault="002B052B" w:rsidP="002B052B">
            <w:pPr>
              <w:spacing w:line="276" w:lineRule="auto"/>
              <w:jc w:val="center"/>
              <w:rPr>
                <w:ins w:id="888" w:author="Matteo Braendli" w:date="2019-12-12T12:24:00Z"/>
                <w:sz w:val="22"/>
                <w:szCs w:val="22"/>
                <w:rPrChange w:id="889" w:author="Matteo Braendli" w:date="2019-12-12T12:27:00Z">
                  <w:rPr>
                    <w:ins w:id="890" w:author="Matteo Braendli" w:date="2019-12-12T12:24:00Z"/>
                  </w:rPr>
                </w:rPrChange>
              </w:rPr>
              <w:pPrChange w:id="891" w:author="Matteo Braendli" w:date="2019-12-12T12:32:00Z">
                <w:pPr>
                  <w:spacing w:line="276" w:lineRule="auto"/>
                  <w:jc w:val="both"/>
                </w:pPr>
              </w:pPrChange>
            </w:pPr>
          </w:p>
        </w:tc>
        <w:tc>
          <w:tcPr>
            <w:tcW w:w="1122" w:type="dxa"/>
            <w:tcPrChange w:id="892" w:author="Matteo Braendli" w:date="2019-12-12T12:32:00Z">
              <w:tcPr>
                <w:tcW w:w="1122" w:type="dxa"/>
              </w:tcPr>
            </w:tcPrChange>
          </w:tcPr>
          <w:p w14:paraId="00056F80" w14:textId="77777777" w:rsidR="002B052B" w:rsidRPr="00B25852" w:rsidRDefault="002B052B" w:rsidP="002B052B">
            <w:pPr>
              <w:spacing w:line="276" w:lineRule="auto"/>
              <w:jc w:val="center"/>
              <w:rPr>
                <w:ins w:id="893" w:author="Matteo Braendli" w:date="2019-12-12T12:24:00Z"/>
                <w:sz w:val="22"/>
                <w:szCs w:val="22"/>
                <w:rPrChange w:id="894" w:author="Matteo Braendli" w:date="2019-12-12T12:27:00Z">
                  <w:rPr>
                    <w:ins w:id="895" w:author="Matteo Braendli" w:date="2019-12-12T12:24:00Z"/>
                  </w:rPr>
                </w:rPrChange>
              </w:rPr>
              <w:pPrChange w:id="896" w:author="Matteo Braendli" w:date="2019-12-12T12:32:00Z">
                <w:pPr>
                  <w:spacing w:line="276" w:lineRule="auto"/>
                  <w:jc w:val="both"/>
                </w:pPr>
              </w:pPrChange>
            </w:pPr>
          </w:p>
        </w:tc>
        <w:tc>
          <w:tcPr>
            <w:tcW w:w="1123" w:type="dxa"/>
            <w:tcPrChange w:id="897" w:author="Matteo Braendli" w:date="2019-12-12T12:32:00Z">
              <w:tcPr>
                <w:tcW w:w="1123" w:type="dxa"/>
              </w:tcPr>
            </w:tcPrChange>
          </w:tcPr>
          <w:p w14:paraId="6B932949" w14:textId="77777777" w:rsidR="002B052B" w:rsidRPr="00B25852" w:rsidRDefault="002B052B" w:rsidP="002B052B">
            <w:pPr>
              <w:spacing w:line="276" w:lineRule="auto"/>
              <w:jc w:val="center"/>
              <w:rPr>
                <w:ins w:id="898" w:author="Matteo Braendli" w:date="2019-12-12T12:24:00Z"/>
                <w:sz w:val="22"/>
                <w:szCs w:val="22"/>
                <w:rPrChange w:id="899" w:author="Matteo Braendli" w:date="2019-12-12T12:27:00Z">
                  <w:rPr>
                    <w:ins w:id="900" w:author="Matteo Braendli" w:date="2019-12-12T12:24:00Z"/>
                  </w:rPr>
                </w:rPrChange>
              </w:rPr>
              <w:pPrChange w:id="901" w:author="Matteo Braendli" w:date="2019-12-12T12:32:00Z">
                <w:pPr>
                  <w:spacing w:line="276" w:lineRule="auto"/>
                  <w:jc w:val="both"/>
                </w:pPr>
              </w:pPrChange>
            </w:pPr>
          </w:p>
        </w:tc>
        <w:tc>
          <w:tcPr>
            <w:tcW w:w="1123" w:type="dxa"/>
            <w:tcPrChange w:id="902" w:author="Matteo Braendli" w:date="2019-12-12T12:32:00Z">
              <w:tcPr>
                <w:tcW w:w="1123" w:type="dxa"/>
              </w:tcPr>
            </w:tcPrChange>
          </w:tcPr>
          <w:p w14:paraId="07A3C0AC" w14:textId="77777777" w:rsidR="002B052B" w:rsidRPr="00B25852" w:rsidRDefault="002B052B" w:rsidP="002B052B">
            <w:pPr>
              <w:spacing w:line="276" w:lineRule="auto"/>
              <w:jc w:val="center"/>
              <w:rPr>
                <w:ins w:id="903" w:author="Matteo Braendli" w:date="2019-12-12T12:24:00Z"/>
                <w:sz w:val="22"/>
                <w:szCs w:val="22"/>
                <w:rPrChange w:id="904" w:author="Matteo Braendli" w:date="2019-12-12T12:27:00Z">
                  <w:rPr>
                    <w:ins w:id="905" w:author="Matteo Braendli" w:date="2019-12-12T12:24:00Z"/>
                  </w:rPr>
                </w:rPrChange>
              </w:rPr>
              <w:pPrChange w:id="906" w:author="Matteo Braendli" w:date="2019-12-12T12:32:00Z">
                <w:pPr>
                  <w:spacing w:line="276" w:lineRule="auto"/>
                  <w:jc w:val="both"/>
                </w:pPr>
              </w:pPrChange>
            </w:pPr>
          </w:p>
        </w:tc>
      </w:tr>
      <w:tr w:rsidR="002B052B" w:rsidRPr="00B25852" w14:paraId="23CBDF70" w14:textId="4078C12A" w:rsidTr="00AF6407">
        <w:trPr>
          <w:trHeight w:val="315"/>
          <w:jc w:val="right"/>
          <w:trPrChange w:id="907" w:author="Matteo Braendli" w:date="2019-12-12T12:32:00Z">
            <w:trPr>
              <w:trHeight w:val="315"/>
            </w:trPr>
          </w:trPrChange>
        </w:trPr>
        <w:tc>
          <w:tcPr>
            <w:tcW w:w="1122" w:type="dxa"/>
            <w:tcPrChange w:id="908" w:author="Matteo Braendli" w:date="2019-12-12T12:32:00Z">
              <w:tcPr>
                <w:tcW w:w="1122" w:type="dxa"/>
              </w:tcPr>
            </w:tcPrChange>
          </w:tcPr>
          <w:p w14:paraId="1FBBE34D" w14:textId="77777777" w:rsidR="002B052B" w:rsidRPr="005B0F79" w:rsidRDefault="002B052B" w:rsidP="002B052B">
            <w:pPr>
              <w:spacing w:line="276" w:lineRule="auto"/>
              <w:jc w:val="center"/>
              <w:rPr>
                <w:sz w:val="22"/>
                <w:szCs w:val="22"/>
                <w:rPrChange w:id="909" w:author="Matteo Braendli" w:date="2019-12-12T15:19:00Z">
                  <w:rPr/>
                </w:rPrChange>
              </w:rPr>
              <w:pPrChange w:id="910" w:author="Matteo Braendli" w:date="2019-12-12T12:32:00Z">
                <w:pPr>
                  <w:spacing w:line="276" w:lineRule="auto"/>
                  <w:jc w:val="both"/>
                </w:pPr>
              </w:pPrChange>
            </w:pPr>
            <w:r w:rsidRPr="005B0F79">
              <w:rPr>
                <w:sz w:val="22"/>
                <w:szCs w:val="22"/>
                <w:rPrChange w:id="911" w:author="Matteo Braendli" w:date="2019-12-12T15:19:00Z">
                  <w:rPr>
                    <w:highlight w:val="green"/>
                  </w:rPr>
                </w:rPrChange>
              </w:rPr>
              <w:t>DQN1</w:t>
            </w:r>
          </w:p>
        </w:tc>
        <w:tc>
          <w:tcPr>
            <w:tcW w:w="1123" w:type="dxa"/>
            <w:tcPrChange w:id="912" w:author="Matteo Braendli" w:date="2019-12-12T12:32:00Z">
              <w:tcPr>
                <w:tcW w:w="1123" w:type="dxa"/>
              </w:tcPr>
            </w:tcPrChange>
          </w:tcPr>
          <w:p w14:paraId="060BC2B0" w14:textId="77777777" w:rsidR="002B052B" w:rsidRPr="00B25852" w:rsidRDefault="002B052B" w:rsidP="002B052B">
            <w:pPr>
              <w:spacing w:line="276" w:lineRule="auto"/>
              <w:jc w:val="center"/>
              <w:rPr>
                <w:sz w:val="22"/>
                <w:szCs w:val="22"/>
                <w:rPrChange w:id="913" w:author="Matteo Braendli" w:date="2019-12-12T12:27:00Z">
                  <w:rPr/>
                </w:rPrChange>
              </w:rPr>
              <w:pPrChange w:id="914" w:author="Matteo Braendli" w:date="2019-12-12T12:32:00Z">
                <w:pPr>
                  <w:spacing w:line="276" w:lineRule="auto"/>
                  <w:jc w:val="both"/>
                </w:pPr>
              </w:pPrChange>
            </w:pPr>
            <w:r w:rsidRPr="00B25852">
              <w:rPr>
                <w:sz w:val="22"/>
                <w:szCs w:val="22"/>
                <w:rPrChange w:id="915" w:author="Matteo Braendli" w:date="2019-12-12T12:27:00Z">
                  <w:rPr/>
                </w:rPrChange>
              </w:rPr>
              <w:t>5000</w:t>
            </w:r>
          </w:p>
        </w:tc>
        <w:tc>
          <w:tcPr>
            <w:tcW w:w="1122" w:type="dxa"/>
            <w:tcPrChange w:id="916" w:author="Matteo Braendli" w:date="2019-12-12T12:32:00Z">
              <w:tcPr>
                <w:tcW w:w="1122" w:type="dxa"/>
              </w:tcPr>
            </w:tcPrChange>
          </w:tcPr>
          <w:p w14:paraId="0C3898E1" w14:textId="77777777" w:rsidR="002B052B" w:rsidRPr="00B25852" w:rsidRDefault="002B052B" w:rsidP="002B052B">
            <w:pPr>
              <w:spacing w:line="276" w:lineRule="auto"/>
              <w:jc w:val="center"/>
              <w:rPr>
                <w:sz w:val="22"/>
                <w:szCs w:val="22"/>
                <w:rPrChange w:id="917" w:author="Matteo Braendli" w:date="2019-12-12T12:27:00Z">
                  <w:rPr/>
                </w:rPrChange>
              </w:rPr>
              <w:pPrChange w:id="918" w:author="Matteo Braendli" w:date="2019-12-12T12:32:00Z">
                <w:pPr>
                  <w:spacing w:line="276" w:lineRule="auto"/>
                  <w:jc w:val="both"/>
                </w:pPr>
              </w:pPrChange>
            </w:pPr>
            <w:r w:rsidRPr="00B25852">
              <w:rPr>
                <w:sz w:val="22"/>
                <w:szCs w:val="22"/>
                <w:rPrChange w:id="919" w:author="Matteo Braendli" w:date="2019-12-12T12:27:00Z">
                  <w:rPr/>
                </w:rPrChange>
              </w:rPr>
              <w:t>256,256</w:t>
            </w:r>
          </w:p>
        </w:tc>
        <w:tc>
          <w:tcPr>
            <w:tcW w:w="1123" w:type="dxa"/>
            <w:tcPrChange w:id="920" w:author="Matteo Braendli" w:date="2019-12-12T12:32:00Z">
              <w:tcPr>
                <w:tcW w:w="1123" w:type="dxa"/>
              </w:tcPr>
            </w:tcPrChange>
          </w:tcPr>
          <w:p w14:paraId="724DB964" w14:textId="77777777" w:rsidR="002B052B" w:rsidRPr="00B25852" w:rsidRDefault="002B052B" w:rsidP="002B052B">
            <w:pPr>
              <w:spacing w:line="276" w:lineRule="auto"/>
              <w:jc w:val="center"/>
              <w:rPr>
                <w:sz w:val="22"/>
                <w:szCs w:val="22"/>
                <w:rPrChange w:id="921" w:author="Matteo Braendli" w:date="2019-12-12T12:27:00Z">
                  <w:rPr>
                    <w:highlight w:val="yellow"/>
                  </w:rPr>
                </w:rPrChange>
              </w:rPr>
              <w:pPrChange w:id="922" w:author="Matteo Braendli" w:date="2019-12-12T12:32:00Z">
                <w:pPr>
                  <w:spacing w:line="276" w:lineRule="auto"/>
                  <w:jc w:val="both"/>
                </w:pPr>
              </w:pPrChange>
            </w:pPr>
            <w:r w:rsidRPr="00B25852">
              <w:rPr>
                <w:sz w:val="22"/>
                <w:szCs w:val="22"/>
                <w:rPrChange w:id="923" w:author="Matteo Braendli" w:date="2019-12-12T12:27:00Z">
                  <w:rPr>
                    <w:highlight w:val="yellow"/>
                  </w:rPr>
                </w:rPrChange>
              </w:rPr>
              <w:t>0.096</w:t>
            </w:r>
          </w:p>
        </w:tc>
        <w:tc>
          <w:tcPr>
            <w:tcW w:w="1123" w:type="dxa"/>
            <w:tcPrChange w:id="924" w:author="Matteo Braendli" w:date="2019-12-12T12:32:00Z">
              <w:tcPr>
                <w:tcW w:w="1123" w:type="dxa"/>
              </w:tcPr>
            </w:tcPrChange>
          </w:tcPr>
          <w:p w14:paraId="2ACE2060" w14:textId="77777777" w:rsidR="002B052B" w:rsidRPr="00B25852" w:rsidRDefault="002B052B" w:rsidP="002B052B">
            <w:pPr>
              <w:spacing w:line="276" w:lineRule="auto"/>
              <w:jc w:val="center"/>
              <w:rPr>
                <w:sz w:val="22"/>
                <w:szCs w:val="22"/>
                <w:rPrChange w:id="925" w:author="Matteo Braendli" w:date="2019-12-12T12:27:00Z">
                  <w:rPr>
                    <w:highlight w:val="yellow"/>
                  </w:rPr>
                </w:rPrChange>
              </w:rPr>
              <w:pPrChange w:id="926" w:author="Matteo Braendli" w:date="2019-12-12T12:32:00Z">
                <w:pPr>
                  <w:spacing w:line="276" w:lineRule="auto"/>
                  <w:jc w:val="both"/>
                </w:pPr>
              </w:pPrChange>
            </w:pPr>
            <w:r w:rsidRPr="00B25852">
              <w:rPr>
                <w:sz w:val="22"/>
                <w:szCs w:val="22"/>
                <w:rPrChange w:id="927" w:author="Matteo Braendli" w:date="2019-12-12T12:27:00Z">
                  <w:rPr>
                    <w:highlight w:val="yellow"/>
                  </w:rPr>
                </w:rPrChange>
              </w:rPr>
              <w:t>0.001</w:t>
            </w:r>
          </w:p>
        </w:tc>
        <w:tc>
          <w:tcPr>
            <w:tcW w:w="1122" w:type="dxa"/>
            <w:tcPrChange w:id="928" w:author="Matteo Braendli" w:date="2019-12-12T12:32:00Z">
              <w:tcPr>
                <w:tcW w:w="1122" w:type="dxa"/>
              </w:tcPr>
            </w:tcPrChange>
          </w:tcPr>
          <w:p w14:paraId="73974EFB" w14:textId="0778EABB" w:rsidR="002B052B" w:rsidRPr="00B25852" w:rsidRDefault="002B052B" w:rsidP="002B052B">
            <w:pPr>
              <w:spacing w:line="276" w:lineRule="auto"/>
              <w:jc w:val="center"/>
              <w:rPr>
                <w:sz w:val="22"/>
                <w:szCs w:val="22"/>
                <w:highlight w:val="yellow"/>
                <w:rPrChange w:id="929" w:author="Matteo Braendli" w:date="2019-12-12T12:27:00Z">
                  <w:rPr>
                    <w:highlight w:val="yellow"/>
                  </w:rPr>
                </w:rPrChange>
              </w:rPr>
              <w:pPrChange w:id="930" w:author="Matteo Braendli" w:date="2019-12-12T12:32:00Z">
                <w:pPr>
                  <w:spacing w:line="276" w:lineRule="auto"/>
                  <w:jc w:val="both"/>
                </w:pPr>
              </w:pPrChange>
            </w:pPr>
            <w:r w:rsidRPr="00B25852">
              <w:rPr>
                <w:sz w:val="22"/>
                <w:szCs w:val="22"/>
                <w:rPrChange w:id="931" w:author="Matteo Braendli" w:date="2019-12-12T12:27:00Z">
                  <w:rPr/>
                </w:rPrChange>
              </w:rPr>
              <w:t>0.0</w:t>
            </w:r>
            <w:ins w:id="932" w:author="Matteo Braendli" w:date="2019-12-12T15:01:00Z">
              <w:r>
                <w:rPr>
                  <w:sz w:val="22"/>
                  <w:szCs w:val="22"/>
                </w:rPr>
                <w:t>78</w:t>
              </w:r>
            </w:ins>
            <w:del w:id="933" w:author="Matteo Braendli" w:date="2019-12-12T15:01:00Z">
              <w:r w:rsidRPr="00B25852" w:rsidDel="00186B22">
                <w:rPr>
                  <w:sz w:val="22"/>
                  <w:szCs w:val="22"/>
                  <w:rPrChange w:id="934" w:author="Matteo Braendli" w:date="2019-12-12T12:27:00Z">
                    <w:rPr/>
                  </w:rPrChange>
                </w:rPr>
                <w:delText>8</w:delText>
              </w:r>
            </w:del>
          </w:p>
        </w:tc>
        <w:tc>
          <w:tcPr>
            <w:tcW w:w="1123" w:type="dxa"/>
            <w:tcPrChange w:id="935" w:author="Matteo Braendli" w:date="2019-12-12T12:32:00Z">
              <w:tcPr>
                <w:tcW w:w="1123" w:type="dxa"/>
              </w:tcPr>
            </w:tcPrChange>
          </w:tcPr>
          <w:p w14:paraId="0EBDF483" w14:textId="51BDF9D5" w:rsidR="002B052B" w:rsidRPr="00B25852" w:rsidRDefault="002B052B" w:rsidP="002B052B">
            <w:pPr>
              <w:spacing w:line="276" w:lineRule="auto"/>
              <w:jc w:val="center"/>
              <w:rPr>
                <w:sz w:val="22"/>
                <w:szCs w:val="22"/>
                <w:highlight w:val="yellow"/>
                <w:rPrChange w:id="936" w:author="Matteo Braendli" w:date="2019-12-12T12:27:00Z">
                  <w:rPr>
                    <w:highlight w:val="yellow"/>
                  </w:rPr>
                </w:rPrChange>
              </w:rPr>
              <w:pPrChange w:id="937" w:author="Matteo Braendli" w:date="2019-12-12T12:32:00Z">
                <w:pPr>
                  <w:spacing w:line="276" w:lineRule="auto"/>
                  <w:jc w:val="both"/>
                </w:pPr>
              </w:pPrChange>
            </w:pPr>
            <w:r w:rsidRPr="00B25852">
              <w:rPr>
                <w:sz w:val="22"/>
                <w:szCs w:val="22"/>
                <w:rPrChange w:id="938" w:author="Matteo Braendli" w:date="2019-12-12T12:27:00Z">
                  <w:rPr/>
                </w:rPrChange>
              </w:rPr>
              <w:t>103.14</w:t>
            </w:r>
          </w:p>
        </w:tc>
        <w:tc>
          <w:tcPr>
            <w:tcW w:w="1123" w:type="dxa"/>
            <w:tcPrChange w:id="939" w:author="Matteo Braendli" w:date="2019-12-12T12:32:00Z">
              <w:tcPr>
                <w:tcW w:w="1123" w:type="dxa"/>
              </w:tcPr>
            </w:tcPrChange>
          </w:tcPr>
          <w:p w14:paraId="285A0CD9" w14:textId="1CA53293" w:rsidR="002B052B" w:rsidRPr="00B25852" w:rsidRDefault="002B052B" w:rsidP="002B052B">
            <w:pPr>
              <w:spacing w:line="276" w:lineRule="auto"/>
              <w:jc w:val="center"/>
              <w:rPr>
                <w:sz w:val="22"/>
                <w:szCs w:val="22"/>
                <w:rPrChange w:id="940" w:author="Matteo Braendli" w:date="2019-12-12T12:27:00Z">
                  <w:rPr/>
                </w:rPrChange>
              </w:rPr>
              <w:pPrChange w:id="941" w:author="Matteo Braendli" w:date="2019-12-12T12:32:00Z">
                <w:pPr>
                  <w:spacing w:line="276" w:lineRule="auto"/>
                  <w:jc w:val="both"/>
                </w:pPr>
              </w:pPrChange>
            </w:pPr>
            <w:r w:rsidRPr="00B25852">
              <w:rPr>
                <w:sz w:val="22"/>
                <w:szCs w:val="22"/>
                <w:rPrChange w:id="942" w:author="Matteo Braendli" w:date="2019-12-12T12:27:00Z">
                  <w:rPr/>
                </w:rPrChange>
              </w:rPr>
              <w:t>1127.57</w:t>
            </w:r>
          </w:p>
        </w:tc>
      </w:tr>
      <w:tr w:rsidR="002B052B" w:rsidRPr="00B25852" w14:paraId="2E2C06AE" w14:textId="0F93050C" w:rsidTr="00AF6407">
        <w:trPr>
          <w:trHeight w:val="315"/>
          <w:jc w:val="right"/>
          <w:trPrChange w:id="943" w:author="Matteo Braendli" w:date="2019-12-12T12:32:00Z">
            <w:trPr>
              <w:trHeight w:val="315"/>
            </w:trPr>
          </w:trPrChange>
        </w:trPr>
        <w:tc>
          <w:tcPr>
            <w:tcW w:w="1122" w:type="dxa"/>
            <w:tcPrChange w:id="944" w:author="Matteo Braendli" w:date="2019-12-12T12:32:00Z">
              <w:tcPr>
                <w:tcW w:w="1122" w:type="dxa"/>
              </w:tcPr>
            </w:tcPrChange>
          </w:tcPr>
          <w:p w14:paraId="5F47889A" w14:textId="77777777" w:rsidR="002B052B" w:rsidRPr="005B0F79" w:rsidRDefault="002B052B" w:rsidP="002B052B">
            <w:pPr>
              <w:spacing w:line="276" w:lineRule="auto"/>
              <w:jc w:val="center"/>
              <w:rPr>
                <w:sz w:val="22"/>
                <w:szCs w:val="22"/>
                <w:rPrChange w:id="945" w:author="Matteo Braendli" w:date="2019-12-12T15:19:00Z">
                  <w:rPr/>
                </w:rPrChange>
              </w:rPr>
              <w:pPrChange w:id="946" w:author="Matteo Braendli" w:date="2019-12-12T12:32:00Z">
                <w:pPr>
                  <w:spacing w:line="276" w:lineRule="auto"/>
                  <w:jc w:val="both"/>
                </w:pPr>
              </w:pPrChange>
            </w:pPr>
            <w:r w:rsidRPr="005B0F79">
              <w:rPr>
                <w:sz w:val="22"/>
                <w:szCs w:val="22"/>
                <w:rPrChange w:id="947" w:author="Matteo Braendli" w:date="2019-12-12T15:19:00Z">
                  <w:rPr/>
                </w:rPrChange>
              </w:rPr>
              <w:t>DQN2</w:t>
            </w:r>
          </w:p>
        </w:tc>
        <w:tc>
          <w:tcPr>
            <w:tcW w:w="1123" w:type="dxa"/>
            <w:tcPrChange w:id="948" w:author="Matteo Braendli" w:date="2019-12-12T12:32:00Z">
              <w:tcPr>
                <w:tcW w:w="1123" w:type="dxa"/>
              </w:tcPr>
            </w:tcPrChange>
          </w:tcPr>
          <w:p w14:paraId="56506FA2" w14:textId="77777777" w:rsidR="002B052B" w:rsidRPr="00B25852" w:rsidRDefault="002B052B" w:rsidP="002B052B">
            <w:pPr>
              <w:spacing w:line="276" w:lineRule="auto"/>
              <w:jc w:val="center"/>
              <w:rPr>
                <w:sz w:val="22"/>
                <w:szCs w:val="22"/>
                <w:rPrChange w:id="949" w:author="Matteo Braendli" w:date="2019-12-12T12:27:00Z">
                  <w:rPr/>
                </w:rPrChange>
              </w:rPr>
              <w:pPrChange w:id="950" w:author="Matteo Braendli" w:date="2019-12-12T12:32:00Z">
                <w:pPr>
                  <w:spacing w:line="276" w:lineRule="auto"/>
                  <w:jc w:val="both"/>
                </w:pPr>
              </w:pPrChange>
            </w:pPr>
            <w:r w:rsidRPr="00B25852">
              <w:rPr>
                <w:sz w:val="22"/>
                <w:szCs w:val="22"/>
                <w:rPrChange w:id="951" w:author="Matteo Braendli" w:date="2019-12-12T12:27:00Z">
                  <w:rPr/>
                </w:rPrChange>
              </w:rPr>
              <w:t>5000</w:t>
            </w:r>
          </w:p>
        </w:tc>
        <w:tc>
          <w:tcPr>
            <w:tcW w:w="1122" w:type="dxa"/>
            <w:tcPrChange w:id="952" w:author="Matteo Braendli" w:date="2019-12-12T12:32:00Z">
              <w:tcPr>
                <w:tcW w:w="1122" w:type="dxa"/>
              </w:tcPr>
            </w:tcPrChange>
          </w:tcPr>
          <w:p w14:paraId="66D78512" w14:textId="77777777" w:rsidR="002B052B" w:rsidRPr="00B25852" w:rsidRDefault="002B052B" w:rsidP="002B052B">
            <w:pPr>
              <w:spacing w:line="276" w:lineRule="auto"/>
              <w:jc w:val="center"/>
              <w:rPr>
                <w:sz w:val="22"/>
                <w:szCs w:val="22"/>
                <w:rPrChange w:id="953" w:author="Matteo Braendli" w:date="2019-12-12T12:27:00Z">
                  <w:rPr/>
                </w:rPrChange>
              </w:rPr>
              <w:pPrChange w:id="954" w:author="Matteo Braendli" w:date="2019-12-12T12:32:00Z">
                <w:pPr>
                  <w:spacing w:line="276" w:lineRule="auto"/>
                  <w:jc w:val="both"/>
                </w:pPr>
              </w:pPrChange>
            </w:pPr>
            <w:r w:rsidRPr="00B25852">
              <w:rPr>
                <w:sz w:val="22"/>
                <w:szCs w:val="22"/>
                <w:rPrChange w:id="955" w:author="Matteo Braendli" w:date="2019-12-12T12:27:00Z">
                  <w:rPr/>
                </w:rPrChange>
              </w:rPr>
              <w:t>256,256</w:t>
            </w:r>
          </w:p>
        </w:tc>
        <w:tc>
          <w:tcPr>
            <w:tcW w:w="1123" w:type="dxa"/>
            <w:tcPrChange w:id="956" w:author="Matteo Braendli" w:date="2019-12-12T12:32:00Z">
              <w:tcPr>
                <w:tcW w:w="1123" w:type="dxa"/>
              </w:tcPr>
            </w:tcPrChange>
          </w:tcPr>
          <w:p w14:paraId="751900F7" w14:textId="77777777" w:rsidR="002B052B" w:rsidRPr="00B25852" w:rsidRDefault="002B052B" w:rsidP="002B052B">
            <w:pPr>
              <w:spacing w:line="276" w:lineRule="auto"/>
              <w:jc w:val="center"/>
              <w:rPr>
                <w:sz w:val="22"/>
                <w:szCs w:val="22"/>
                <w:rPrChange w:id="957" w:author="Matteo Braendli" w:date="2019-12-12T12:27:00Z">
                  <w:rPr/>
                </w:rPrChange>
              </w:rPr>
              <w:pPrChange w:id="958" w:author="Matteo Braendli" w:date="2019-12-12T12:32:00Z">
                <w:pPr>
                  <w:spacing w:line="276" w:lineRule="auto"/>
                  <w:jc w:val="both"/>
                </w:pPr>
              </w:pPrChange>
            </w:pPr>
            <w:r w:rsidRPr="00B25852">
              <w:rPr>
                <w:sz w:val="22"/>
                <w:szCs w:val="22"/>
                <w:rPrChange w:id="959" w:author="Matteo Braendli" w:date="2019-12-12T12:27:00Z">
                  <w:rPr/>
                </w:rPrChange>
              </w:rPr>
              <w:t>1/5000</w:t>
            </w:r>
          </w:p>
        </w:tc>
        <w:tc>
          <w:tcPr>
            <w:tcW w:w="1123" w:type="dxa"/>
            <w:tcPrChange w:id="960" w:author="Matteo Braendli" w:date="2019-12-12T12:32:00Z">
              <w:tcPr>
                <w:tcW w:w="1123" w:type="dxa"/>
              </w:tcPr>
            </w:tcPrChange>
          </w:tcPr>
          <w:p w14:paraId="5B47067B" w14:textId="77777777" w:rsidR="002B052B" w:rsidRPr="00B25852" w:rsidRDefault="002B052B" w:rsidP="002B052B">
            <w:pPr>
              <w:spacing w:line="276" w:lineRule="auto"/>
              <w:jc w:val="center"/>
              <w:rPr>
                <w:sz w:val="22"/>
                <w:szCs w:val="22"/>
                <w:rPrChange w:id="961" w:author="Matteo Braendli" w:date="2019-12-12T12:27:00Z">
                  <w:rPr/>
                </w:rPrChange>
              </w:rPr>
              <w:pPrChange w:id="962" w:author="Matteo Braendli" w:date="2019-12-12T12:32:00Z">
                <w:pPr>
                  <w:spacing w:line="276" w:lineRule="auto"/>
                  <w:jc w:val="both"/>
                </w:pPr>
              </w:pPrChange>
            </w:pPr>
            <w:r w:rsidRPr="00B25852">
              <w:rPr>
                <w:sz w:val="22"/>
                <w:szCs w:val="22"/>
                <w:rPrChange w:id="963" w:author="Matteo Braendli" w:date="2019-12-12T12:27:00Z">
                  <w:rPr/>
                </w:rPrChange>
              </w:rPr>
              <w:t>0.0001</w:t>
            </w:r>
          </w:p>
        </w:tc>
        <w:tc>
          <w:tcPr>
            <w:tcW w:w="1122" w:type="dxa"/>
            <w:tcPrChange w:id="964" w:author="Matteo Braendli" w:date="2019-12-12T12:32:00Z">
              <w:tcPr>
                <w:tcW w:w="1122" w:type="dxa"/>
              </w:tcPr>
            </w:tcPrChange>
          </w:tcPr>
          <w:p w14:paraId="163553AF" w14:textId="208BDD52" w:rsidR="002B052B" w:rsidRPr="00B25852" w:rsidRDefault="002B052B" w:rsidP="002B052B">
            <w:pPr>
              <w:spacing w:line="276" w:lineRule="auto"/>
              <w:jc w:val="center"/>
              <w:rPr>
                <w:sz w:val="22"/>
                <w:szCs w:val="22"/>
                <w:rPrChange w:id="965" w:author="Matteo Braendli" w:date="2019-12-12T12:27:00Z">
                  <w:rPr/>
                </w:rPrChange>
              </w:rPr>
              <w:pPrChange w:id="966" w:author="Matteo Braendli" w:date="2019-12-12T12:32:00Z">
                <w:pPr>
                  <w:spacing w:line="276" w:lineRule="auto"/>
                  <w:jc w:val="both"/>
                </w:pPr>
              </w:pPrChange>
            </w:pPr>
            <w:ins w:id="967" w:author="Matteo Braendli" w:date="2019-12-11T22:07:00Z">
              <w:r w:rsidRPr="00B25852">
                <w:rPr>
                  <w:sz w:val="22"/>
                  <w:szCs w:val="22"/>
                  <w:rPrChange w:id="968" w:author="Matteo Braendli" w:date="2019-12-12T12:27:00Z">
                    <w:rPr/>
                  </w:rPrChange>
                </w:rPr>
                <w:t>0.56</w:t>
              </w:r>
            </w:ins>
            <w:ins w:id="969" w:author="Matteo Braendli" w:date="2019-12-12T15:02:00Z">
              <w:r>
                <w:rPr>
                  <w:sz w:val="22"/>
                  <w:szCs w:val="22"/>
                </w:rPr>
                <w:t>3</w:t>
              </w:r>
            </w:ins>
          </w:p>
        </w:tc>
        <w:tc>
          <w:tcPr>
            <w:tcW w:w="1123" w:type="dxa"/>
            <w:tcPrChange w:id="970" w:author="Matteo Braendli" w:date="2019-12-12T12:32:00Z">
              <w:tcPr>
                <w:tcW w:w="1123" w:type="dxa"/>
              </w:tcPr>
            </w:tcPrChange>
          </w:tcPr>
          <w:p w14:paraId="16D82E81" w14:textId="4214B801" w:rsidR="002B052B" w:rsidRPr="00B25852" w:rsidRDefault="002B052B" w:rsidP="002B052B">
            <w:pPr>
              <w:spacing w:line="276" w:lineRule="auto"/>
              <w:jc w:val="center"/>
              <w:rPr>
                <w:sz w:val="22"/>
                <w:szCs w:val="22"/>
                <w:rPrChange w:id="971" w:author="Matteo Braendli" w:date="2019-12-12T12:27:00Z">
                  <w:rPr/>
                </w:rPrChange>
              </w:rPr>
              <w:pPrChange w:id="972" w:author="Matteo Braendli" w:date="2019-12-12T12:32:00Z">
                <w:pPr>
                  <w:spacing w:line="276" w:lineRule="auto"/>
                  <w:jc w:val="both"/>
                </w:pPr>
              </w:pPrChange>
            </w:pPr>
            <w:ins w:id="973" w:author="Matteo Braendli" w:date="2019-12-11T22:07:00Z">
              <w:r w:rsidRPr="00B25852">
                <w:rPr>
                  <w:sz w:val="22"/>
                  <w:szCs w:val="22"/>
                  <w:rPrChange w:id="974" w:author="Matteo Braendli" w:date="2019-12-12T12:27:00Z">
                    <w:rPr/>
                  </w:rPrChange>
                </w:rPr>
                <w:t>204</w:t>
              </w:r>
            </w:ins>
            <w:ins w:id="975" w:author="Matteo Braendli" w:date="2019-12-11T22:08:00Z">
              <w:r w:rsidRPr="00B25852">
                <w:rPr>
                  <w:sz w:val="22"/>
                  <w:szCs w:val="22"/>
                  <w:rPrChange w:id="976" w:author="Matteo Braendli" w:date="2019-12-12T12:27:00Z">
                    <w:rPr/>
                  </w:rPrChange>
                </w:rPr>
                <w:t>.25</w:t>
              </w:r>
            </w:ins>
          </w:p>
        </w:tc>
        <w:tc>
          <w:tcPr>
            <w:tcW w:w="1123" w:type="dxa"/>
            <w:tcPrChange w:id="977" w:author="Matteo Braendli" w:date="2019-12-12T12:32:00Z">
              <w:tcPr>
                <w:tcW w:w="1123" w:type="dxa"/>
              </w:tcPr>
            </w:tcPrChange>
          </w:tcPr>
          <w:p w14:paraId="7E7CBABD" w14:textId="648B3CB2" w:rsidR="002B052B" w:rsidRPr="00B25852" w:rsidRDefault="002B052B" w:rsidP="002B052B">
            <w:pPr>
              <w:spacing w:line="276" w:lineRule="auto"/>
              <w:jc w:val="center"/>
              <w:rPr>
                <w:sz w:val="22"/>
                <w:szCs w:val="22"/>
                <w:rPrChange w:id="978" w:author="Matteo Braendli" w:date="2019-12-12T12:27:00Z">
                  <w:rPr/>
                </w:rPrChange>
              </w:rPr>
              <w:pPrChange w:id="979" w:author="Matteo Braendli" w:date="2019-12-12T12:32:00Z">
                <w:pPr>
                  <w:spacing w:line="276" w:lineRule="auto"/>
                  <w:jc w:val="both"/>
                </w:pPr>
              </w:pPrChange>
            </w:pPr>
            <w:ins w:id="980" w:author="Matteo Braendli" w:date="2019-12-11T22:07:00Z">
              <w:r w:rsidRPr="00B25852">
                <w:rPr>
                  <w:sz w:val="22"/>
                  <w:szCs w:val="22"/>
                  <w:rPrChange w:id="981" w:author="Matteo Braendli" w:date="2019-12-12T12:27:00Z">
                    <w:rPr/>
                  </w:rPrChange>
                </w:rPr>
                <w:t>2120.86</w:t>
              </w:r>
            </w:ins>
          </w:p>
        </w:tc>
      </w:tr>
      <w:tr w:rsidR="002B052B" w:rsidRPr="00B25852" w14:paraId="1E80869E" w14:textId="7C2E2471" w:rsidTr="00AF6407">
        <w:trPr>
          <w:trHeight w:val="328"/>
          <w:jc w:val="right"/>
          <w:trPrChange w:id="982" w:author="Matteo Braendli" w:date="2019-12-12T12:32:00Z">
            <w:trPr>
              <w:trHeight w:val="328"/>
            </w:trPr>
          </w:trPrChange>
        </w:trPr>
        <w:tc>
          <w:tcPr>
            <w:tcW w:w="1122" w:type="dxa"/>
            <w:tcPrChange w:id="983" w:author="Matteo Braendli" w:date="2019-12-12T12:32:00Z">
              <w:tcPr>
                <w:tcW w:w="1122" w:type="dxa"/>
              </w:tcPr>
            </w:tcPrChange>
          </w:tcPr>
          <w:p w14:paraId="6A09180D" w14:textId="77777777" w:rsidR="002B052B" w:rsidRPr="005B0F79" w:rsidRDefault="002B052B" w:rsidP="002B052B">
            <w:pPr>
              <w:spacing w:line="276" w:lineRule="auto"/>
              <w:jc w:val="center"/>
              <w:rPr>
                <w:sz w:val="22"/>
                <w:szCs w:val="22"/>
                <w:rPrChange w:id="984" w:author="Matteo Braendli" w:date="2019-12-12T15:19:00Z">
                  <w:rPr/>
                </w:rPrChange>
              </w:rPr>
              <w:pPrChange w:id="985" w:author="Matteo Braendli" w:date="2019-12-12T12:32:00Z">
                <w:pPr>
                  <w:spacing w:line="276" w:lineRule="auto"/>
                  <w:jc w:val="both"/>
                </w:pPr>
              </w:pPrChange>
            </w:pPr>
            <w:r w:rsidRPr="005B0F79">
              <w:rPr>
                <w:sz w:val="22"/>
                <w:szCs w:val="22"/>
                <w:rPrChange w:id="986" w:author="Matteo Braendli" w:date="2019-12-12T15:19:00Z">
                  <w:rPr/>
                </w:rPrChange>
              </w:rPr>
              <w:t>DQN3</w:t>
            </w:r>
          </w:p>
        </w:tc>
        <w:tc>
          <w:tcPr>
            <w:tcW w:w="1123" w:type="dxa"/>
            <w:tcPrChange w:id="987" w:author="Matteo Braendli" w:date="2019-12-12T12:32:00Z">
              <w:tcPr>
                <w:tcW w:w="1123" w:type="dxa"/>
              </w:tcPr>
            </w:tcPrChange>
          </w:tcPr>
          <w:p w14:paraId="79EC9890" w14:textId="77777777" w:rsidR="002B052B" w:rsidRPr="00B25852" w:rsidRDefault="002B052B" w:rsidP="002B052B">
            <w:pPr>
              <w:spacing w:line="276" w:lineRule="auto"/>
              <w:jc w:val="center"/>
              <w:rPr>
                <w:sz w:val="22"/>
                <w:szCs w:val="22"/>
                <w:rPrChange w:id="988" w:author="Matteo Braendli" w:date="2019-12-12T12:27:00Z">
                  <w:rPr/>
                </w:rPrChange>
              </w:rPr>
              <w:pPrChange w:id="989" w:author="Matteo Braendli" w:date="2019-12-12T12:32:00Z">
                <w:pPr>
                  <w:spacing w:line="276" w:lineRule="auto"/>
                  <w:jc w:val="both"/>
                </w:pPr>
              </w:pPrChange>
            </w:pPr>
            <w:r w:rsidRPr="00B25852">
              <w:rPr>
                <w:sz w:val="22"/>
                <w:szCs w:val="22"/>
                <w:rPrChange w:id="990" w:author="Matteo Braendli" w:date="2019-12-12T12:27:00Z">
                  <w:rPr/>
                </w:rPrChange>
              </w:rPr>
              <w:t>5000</w:t>
            </w:r>
          </w:p>
        </w:tc>
        <w:tc>
          <w:tcPr>
            <w:tcW w:w="1122" w:type="dxa"/>
            <w:tcPrChange w:id="991" w:author="Matteo Braendli" w:date="2019-12-12T12:32:00Z">
              <w:tcPr>
                <w:tcW w:w="1122" w:type="dxa"/>
              </w:tcPr>
            </w:tcPrChange>
          </w:tcPr>
          <w:p w14:paraId="04A5D775" w14:textId="77777777" w:rsidR="002B052B" w:rsidRPr="00B25852" w:rsidRDefault="002B052B" w:rsidP="002B052B">
            <w:pPr>
              <w:spacing w:line="276" w:lineRule="auto"/>
              <w:jc w:val="center"/>
              <w:rPr>
                <w:sz w:val="22"/>
                <w:szCs w:val="22"/>
                <w:rPrChange w:id="992" w:author="Matteo Braendli" w:date="2019-12-12T12:27:00Z">
                  <w:rPr/>
                </w:rPrChange>
              </w:rPr>
              <w:pPrChange w:id="993" w:author="Matteo Braendli" w:date="2019-12-12T12:32:00Z">
                <w:pPr>
                  <w:spacing w:line="276" w:lineRule="auto"/>
                  <w:jc w:val="both"/>
                </w:pPr>
              </w:pPrChange>
            </w:pPr>
            <w:r w:rsidRPr="00B25852">
              <w:rPr>
                <w:sz w:val="22"/>
                <w:szCs w:val="22"/>
                <w:rPrChange w:id="994" w:author="Matteo Braendli" w:date="2019-12-12T12:27:00Z">
                  <w:rPr/>
                </w:rPrChange>
              </w:rPr>
              <w:t>256,256</w:t>
            </w:r>
          </w:p>
        </w:tc>
        <w:tc>
          <w:tcPr>
            <w:tcW w:w="1123" w:type="dxa"/>
            <w:tcPrChange w:id="995" w:author="Matteo Braendli" w:date="2019-12-12T12:32:00Z">
              <w:tcPr>
                <w:tcW w:w="1123" w:type="dxa"/>
              </w:tcPr>
            </w:tcPrChange>
          </w:tcPr>
          <w:p w14:paraId="694762D1" w14:textId="77777777" w:rsidR="002B052B" w:rsidRPr="00B25852" w:rsidRDefault="002B052B" w:rsidP="002B052B">
            <w:pPr>
              <w:spacing w:line="276" w:lineRule="auto"/>
              <w:jc w:val="center"/>
              <w:rPr>
                <w:sz w:val="22"/>
                <w:szCs w:val="22"/>
                <w:rPrChange w:id="996" w:author="Matteo Braendli" w:date="2019-12-12T12:27:00Z">
                  <w:rPr>
                    <w:highlight w:val="yellow"/>
                  </w:rPr>
                </w:rPrChange>
              </w:rPr>
              <w:pPrChange w:id="997" w:author="Matteo Braendli" w:date="2019-12-12T12:32:00Z">
                <w:pPr>
                  <w:spacing w:line="276" w:lineRule="auto"/>
                  <w:jc w:val="both"/>
                </w:pPr>
              </w:pPrChange>
            </w:pPr>
            <w:r w:rsidRPr="00B25852">
              <w:rPr>
                <w:sz w:val="22"/>
                <w:szCs w:val="22"/>
                <w:rPrChange w:id="998" w:author="Matteo Braendli" w:date="2019-12-12T12:27:00Z">
                  <w:rPr>
                    <w:highlight w:val="yellow"/>
                  </w:rPr>
                </w:rPrChange>
              </w:rPr>
              <w:t>0.096</w:t>
            </w:r>
          </w:p>
        </w:tc>
        <w:tc>
          <w:tcPr>
            <w:tcW w:w="1123" w:type="dxa"/>
            <w:tcPrChange w:id="999" w:author="Matteo Braendli" w:date="2019-12-12T12:32:00Z">
              <w:tcPr>
                <w:tcW w:w="1123" w:type="dxa"/>
              </w:tcPr>
            </w:tcPrChange>
          </w:tcPr>
          <w:p w14:paraId="72A6D86B" w14:textId="77777777" w:rsidR="002B052B" w:rsidRPr="00B25852" w:rsidRDefault="002B052B" w:rsidP="002B052B">
            <w:pPr>
              <w:spacing w:line="276" w:lineRule="auto"/>
              <w:jc w:val="center"/>
              <w:rPr>
                <w:sz w:val="22"/>
                <w:szCs w:val="22"/>
                <w:rPrChange w:id="1000" w:author="Matteo Braendli" w:date="2019-12-12T12:27:00Z">
                  <w:rPr>
                    <w:highlight w:val="yellow"/>
                  </w:rPr>
                </w:rPrChange>
              </w:rPr>
              <w:pPrChange w:id="1001" w:author="Matteo Braendli" w:date="2019-12-12T12:32:00Z">
                <w:pPr>
                  <w:spacing w:line="276" w:lineRule="auto"/>
                  <w:jc w:val="both"/>
                </w:pPr>
              </w:pPrChange>
            </w:pPr>
            <w:r w:rsidRPr="00B25852">
              <w:rPr>
                <w:sz w:val="22"/>
                <w:szCs w:val="22"/>
                <w:rPrChange w:id="1002" w:author="Matteo Braendli" w:date="2019-12-12T12:27:00Z">
                  <w:rPr>
                    <w:highlight w:val="yellow"/>
                  </w:rPr>
                </w:rPrChange>
              </w:rPr>
              <w:t>0.0001</w:t>
            </w:r>
          </w:p>
        </w:tc>
        <w:tc>
          <w:tcPr>
            <w:tcW w:w="1122" w:type="dxa"/>
            <w:tcPrChange w:id="1003" w:author="Matteo Braendli" w:date="2019-12-12T12:32:00Z">
              <w:tcPr>
                <w:tcW w:w="1122" w:type="dxa"/>
              </w:tcPr>
            </w:tcPrChange>
          </w:tcPr>
          <w:p w14:paraId="1138F612" w14:textId="7E73F9E3" w:rsidR="002B052B" w:rsidRPr="00B25852" w:rsidRDefault="002B052B" w:rsidP="002B052B">
            <w:pPr>
              <w:spacing w:line="276" w:lineRule="auto"/>
              <w:jc w:val="center"/>
              <w:rPr>
                <w:sz w:val="22"/>
                <w:szCs w:val="22"/>
                <w:highlight w:val="yellow"/>
                <w:rPrChange w:id="1004" w:author="Matteo Braendli" w:date="2019-12-12T12:27:00Z">
                  <w:rPr>
                    <w:highlight w:val="yellow"/>
                  </w:rPr>
                </w:rPrChange>
              </w:rPr>
              <w:pPrChange w:id="1005" w:author="Matteo Braendli" w:date="2019-12-12T12:32:00Z">
                <w:pPr>
                  <w:spacing w:line="276" w:lineRule="auto"/>
                  <w:jc w:val="both"/>
                </w:pPr>
              </w:pPrChange>
            </w:pPr>
            <w:ins w:id="1006" w:author="Lutharsanen Kunam" w:date="2019-12-11T15:29:00Z">
              <w:r w:rsidRPr="00B25852">
                <w:rPr>
                  <w:sz w:val="22"/>
                  <w:szCs w:val="22"/>
                  <w:rPrChange w:id="1007" w:author="Matteo Braendli" w:date="2019-12-12T12:27:00Z">
                    <w:rPr>
                      <w:highlight w:val="yellow"/>
                    </w:rPr>
                  </w:rPrChange>
                </w:rPr>
                <w:t>0.57</w:t>
              </w:r>
            </w:ins>
            <w:ins w:id="1008" w:author="Matteo Braendli" w:date="2019-12-12T15:03:00Z">
              <w:r>
                <w:rPr>
                  <w:sz w:val="22"/>
                  <w:szCs w:val="22"/>
                </w:rPr>
                <w:t>2</w:t>
              </w:r>
            </w:ins>
          </w:p>
        </w:tc>
        <w:tc>
          <w:tcPr>
            <w:tcW w:w="1123" w:type="dxa"/>
            <w:tcPrChange w:id="1009" w:author="Matteo Braendli" w:date="2019-12-12T12:32:00Z">
              <w:tcPr>
                <w:tcW w:w="1123" w:type="dxa"/>
              </w:tcPr>
            </w:tcPrChange>
          </w:tcPr>
          <w:p w14:paraId="5144BD1F" w14:textId="22010A59" w:rsidR="002B052B" w:rsidRPr="00B25852" w:rsidRDefault="002B052B" w:rsidP="002B052B">
            <w:pPr>
              <w:spacing w:line="276" w:lineRule="auto"/>
              <w:jc w:val="center"/>
              <w:rPr>
                <w:sz w:val="22"/>
                <w:szCs w:val="22"/>
                <w:rPrChange w:id="1010" w:author="Matteo Braendli" w:date="2019-12-12T12:27:00Z">
                  <w:rPr/>
                </w:rPrChange>
              </w:rPr>
              <w:pPrChange w:id="1011" w:author="Matteo Braendli" w:date="2019-12-12T12:32:00Z">
                <w:pPr>
                  <w:spacing w:line="276" w:lineRule="auto"/>
                  <w:jc w:val="both"/>
                </w:pPr>
              </w:pPrChange>
            </w:pPr>
            <w:ins w:id="1012" w:author="Lutharsanen Kunam" w:date="2019-12-11T15:27:00Z">
              <w:r w:rsidRPr="00B25852">
                <w:rPr>
                  <w:sz w:val="22"/>
                  <w:szCs w:val="22"/>
                  <w:rPrChange w:id="1013" w:author="Matteo Braendli" w:date="2019-12-12T12:27:00Z">
                    <w:rPr/>
                  </w:rPrChange>
                </w:rPr>
                <w:t>159.04</w:t>
              </w:r>
            </w:ins>
          </w:p>
        </w:tc>
        <w:tc>
          <w:tcPr>
            <w:tcW w:w="1123" w:type="dxa"/>
            <w:tcPrChange w:id="1014" w:author="Matteo Braendli" w:date="2019-12-12T12:32:00Z">
              <w:tcPr>
                <w:tcW w:w="1123" w:type="dxa"/>
              </w:tcPr>
            </w:tcPrChange>
          </w:tcPr>
          <w:p w14:paraId="55182B06" w14:textId="72E8E363" w:rsidR="002B052B" w:rsidRPr="00B25852" w:rsidRDefault="002B052B" w:rsidP="002B052B">
            <w:pPr>
              <w:spacing w:line="276" w:lineRule="auto"/>
              <w:jc w:val="center"/>
              <w:rPr>
                <w:sz w:val="22"/>
                <w:szCs w:val="22"/>
                <w:highlight w:val="yellow"/>
                <w:rPrChange w:id="1015" w:author="Matteo Braendli" w:date="2019-12-12T12:27:00Z">
                  <w:rPr>
                    <w:highlight w:val="yellow"/>
                  </w:rPr>
                </w:rPrChange>
              </w:rPr>
              <w:pPrChange w:id="1016" w:author="Matteo Braendli" w:date="2019-12-12T12:32:00Z">
                <w:pPr>
                  <w:spacing w:line="276" w:lineRule="auto"/>
                  <w:jc w:val="both"/>
                </w:pPr>
              </w:pPrChange>
            </w:pPr>
            <w:ins w:id="1017" w:author="Lutharsanen Kunam" w:date="2019-12-11T15:28:00Z">
              <w:r w:rsidRPr="00B25852">
                <w:rPr>
                  <w:sz w:val="22"/>
                  <w:szCs w:val="22"/>
                  <w:rPrChange w:id="1018" w:author="Matteo Braendli" w:date="2019-12-12T12:27:00Z">
                    <w:rPr>
                      <w:highlight w:val="yellow"/>
                    </w:rPr>
                  </w:rPrChange>
                </w:rPr>
                <w:t>2218.79</w:t>
              </w:r>
            </w:ins>
          </w:p>
        </w:tc>
      </w:tr>
      <w:tr w:rsidR="002B052B" w:rsidRPr="00B25852" w14:paraId="513ED4AE" w14:textId="456C5E6D" w:rsidTr="00AF6407">
        <w:trPr>
          <w:trHeight w:val="315"/>
          <w:jc w:val="right"/>
          <w:trPrChange w:id="1019" w:author="Matteo Braendli" w:date="2019-12-12T12:32:00Z">
            <w:trPr>
              <w:trHeight w:val="315"/>
            </w:trPr>
          </w:trPrChange>
        </w:trPr>
        <w:tc>
          <w:tcPr>
            <w:tcW w:w="1122" w:type="dxa"/>
            <w:tcPrChange w:id="1020" w:author="Matteo Braendli" w:date="2019-12-12T12:32:00Z">
              <w:tcPr>
                <w:tcW w:w="1122" w:type="dxa"/>
              </w:tcPr>
            </w:tcPrChange>
          </w:tcPr>
          <w:p w14:paraId="43B91ACA" w14:textId="77777777" w:rsidR="002B052B" w:rsidRPr="005B0F79" w:rsidRDefault="002B052B" w:rsidP="002B052B">
            <w:pPr>
              <w:spacing w:line="276" w:lineRule="auto"/>
              <w:jc w:val="center"/>
              <w:rPr>
                <w:sz w:val="22"/>
                <w:szCs w:val="22"/>
                <w:rPrChange w:id="1021" w:author="Matteo Braendli" w:date="2019-12-12T15:19:00Z">
                  <w:rPr/>
                </w:rPrChange>
              </w:rPr>
              <w:pPrChange w:id="1022" w:author="Matteo Braendli" w:date="2019-12-12T12:32:00Z">
                <w:pPr>
                  <w:spacing w:line="276" w:lineRule="auto"/>
                  <w:jc w:val="both"/>
                </w:pPr>
              </w:pPrChange>
            </w:pPr>
            <w:r w:rsidRPr="005B0F79">
              <w:rPr>
                <w:sz w:val="22"/>
                <w:szCs w:val="22"/>
                <w:rPrChange w:id="1023" w:author="Matteo Braendli" w:date="2019-12-12T15:19:00Z">
                  <w:rPr>
                    <w:highlight w:val="yellow"/>
                  </w:rPr>
                </w:rPrChange>
              </w:rPr>
              <w:lastRenderedPageBreak/>
              <w:t>DQN4</w:t>
            </w:r>
          </w:p>
        </w:tc>
        <w:tc>
          <w:tcPr>
            <w:tcW w:w="1123" w:type="dxa"/>
            <w:tcPrChange w:id="1024" w:author="Matteo Braendli" w:date="2019-12-12T12:32:00Z">
              <w:tcPr>
                <w:tcW w:w="1123" w:type="dxa"/>
              </w:tcPr>
            </w:tcPrChange>
          </w:tcPr>
          <w:p w14:paraId="2F45847C" w14:textId="77777777" w:rsidR="002B052B" w:rsidRPr="00B25852" w:rsidRDefault="002B052B" w:rsidP="002B052B">
            <w:pPr>
              <w:spacing w:line="276" w:lineRule="auto"/>
              <w:jc w:val="center"/>
              <w:rPr>
                <w:sz w:val="22"/>
                <w:szCs w:val="22"/>
                <w:rPrChange w:id="1025" w:author="Matteo Braendli" w:date="2019-12-12T12:27:00Z">
                  <w:rPr/>
                </w:rPrChange>
              </w:rPr>
              <w:pPrChange w:id="1026" w:author="Matteo Braendli" w:date="2019-12-12T12:32:00Z">
                <w:pPr>
                  <w:spacing w:line="276" w:lineRule="auto"/>
                  <w:jc w:val="both"/>
                </w:pPr>
              </w:pPrChange>
            </w:pPr>
            <w:r w:rsidRPr="00B25852">
              <w:rPr>
                <w:sz w:val="22"/>
                <w:szCs w:val="22"/>
                <w:rPrChange w:id="1027" w:author="Matteo Braendli" w:date="2019-12-12T12:27:00Z">
                  <w:rPr/>
                </w:rPrChange>
              </w:rPr>
              <w:t>5000</w:t>
            </w:r>
          </w:p>
        </w:tc>
        <w:tc>
          <w:tcPr>
            <w:tcW w:w="1122" w:type="dxa"/>
            <w:tcPrChange w:id="1028" w:author="Matteo Braendli" w:date="2019-12-12T12:32:00Z">
              <w:tcPr>
                <w:tcW w:w="1122" w:type="dxa"/>
              </w:tcPr>
            </w:tcPrChange>
          </w:tcPr>
          <w:p w14:paraId="18F85F5E" w14:textId="77777777" w:rsidR="002B052B" w:rsidRPr="00B25852" w:rsidRDefault="002B052B" w:rsidP="002B052B">
            <w:pPr>
              <w:spacing w:line="276" w:lineRule="auto"/>
              <w:jc w:val="center"/>
              <w:rPr>
                <w:sz w:val="22"/>
                <w:szCs w:val="22"/>
                <w:rPrChange w:id="1029" w:author="Matteo Braendli" w:date="2019-12-12T12:27:00Z">
                  <w:rPr/>
                </w:rPrChange>
              </w:rPr>
              <w:pPrChange w:id="1030" w:author="Matteo Braendli" w:date="2019-12-12T12:32:00Z">
                <w:pPr>
                  <w:spacing w:line="276" w:lineRule="auto"/>
                  <w:jc w:val="both"/>
                </w:pPr>
              </w:pPrChange>
            </w:pPr>
            <w:r w:rsidRPr="00B25852">
              <w:rPr>
                <w:sz w:val="22"/>
                <w:szCs w:val="22"/>
                <w:rPrChange w:id="1031" w:author="Matteo Braendli" w:date="2019-12-12T12:27:00Z">
                  <w:rPr/>
                </w:rPrChange>
              </w:rPr>
              <w:t>256,256</w:t>
            </w:r>
          </w:p>
        </w:tc>
        <w:tc>
          <w:tcPr>
            <w:tcW w:w="1123" w:type="dxa"/>
            <w:tcPrChange w:id="1032" w:author="Matteo Braendli" w:date="2019-12-12T12:32:00Z">
              <w:tcPr>
                <w:tcW w:w="1123" w:type="dxa"/>
              </w:tcPr>
            </w:tcPrChange>
          </w:tcPr>
          <w:p w14:paraId="0B6F5638" w14:textId="77777777" w:rsidR="002B052B" w:rsidRPr="00B25852" w:rsidRDefault="002B052B" w:rsidP="002B052B">
            <w:pPr>
              <w:spacing w:line="276" w:lineRule="auto"/>
              <w:jc w:val="center"/>
              <w:rPr>
                <w:sz w:val="22"/>
                <w:szCs w:val="22"/>
                <w:rPrChange w:id="1033" w:author="Matteo Braendli" w:date="2019-12-12T12:27:00Z">
                  <w:rPr/>
                </w:rPrChange>
              </w:rPr>
              <w:pPrChange w:id="1034" w:author="Matteo Braendli" w:date="2019-12-12T12:32:00Z">
                <w:pPr>
                  <w:spacing w:line="276" w:lineRule="auto"/>
                  <w:jc w:val="both"/>
                </w:pPr>
              </w:pPrChange>
            </w:pPr>
            <w:r w:rsidRPr="00B25852">
              <w:rPr>
                <w:sz w:val="22"/>
                <w:szCs w:val="22"/>
                <w:rPrChange w:id="1035" w:author="Matteo Braendli" w:date="2019-12-12T12:27:00Z">
                  <w:rPr/>
                </w:rPrChange>
              </w:rPr>
              <w:t>1/5000</w:t>
            </w:r>
          </w:p>
        </w:tc>
        <w:tc>
          <w:tcPr>
            <w:tcW w:w="1123" w:type="dxa"/>
            <w:tcPrChange w:id="1036" w:author="Matteo Braendli" w:date="2019-12-12T12:32:00Z">
              <w:tcPr>
                <w:tcW w:w="1123" w:type="dxa"/>
              </w:tcPr>
            </w:tcPrChange>
          </w:tcPr>
          <w:p w14:paraId="494B573E" w14:textId="77777777" w:rsidR="002B052B" w:rsidRPr="00B25852" w:rsidRDefault="002B052B" w:rsidP="002B052B">
            <w:pPr>
              <w:spacing w:line="276" w:lineRule="auto"/>
              <w:jc w:val="center"/>
              <w:rPr>
                <w:sz w:val="22"/>
                <w:szCs w:val="22"/>
                <w:rPrChange w:id="1037" w:author="Matteo Braendli" w:date="2019-12-12T12:27:00Z">
                  <w:rPr/>
                </w:rPrChange>
              </w:rPr>
              <w:pPrChange w:id="1038" w:author="Matteo Braendli" w:date="2019-12-12T12:32:00Z">
                <w:pPr>
                  <w:spacing w:line="276" w:lineRule="auto"/>
                  <w:jc w:val="both"/>
                </w:pPr>
              </w:pPrChange>
            </w:pPr>
            <w:r w:rsidRPr="00B25852">
              <w:rPr>
                <w:sz w:val="22"/>
                <w:szCs w:val="22"/>
                <w:rPrChange w:id="1039" w:author="Matteo Braendli" w:date="2019-12-12T12:27:00Z">
                  <w:rPr/>
                </w:rPrChange>
              </w:rPr>
              <w:t>0.001</w:t>
            </w:r>
          </w:p>
        </w:tc>
        <w:tc>
          <w:tcPr>
            <w:tcW w:w="1122" w:type="dxa"/>
            <w:tcPrChange w:id="1040" w:author="Matteo Braendli" w:date="2019-12-12T12:32:00Z">
              <w:tcPr>
                <w:tcW w:w="1122" w:type="dxa"/>
              </w:tcPr>
            </w:tcPrChange>
          </w:tcPr>
          <w:p w14:paraId="696F58CE" w14:textId="1436FDFE" w:rsidR="002B052B" w:rsidRPr="00B25852" w:rsidRDefault="002B052B" w:rsidP="002B052B">
            <w:pPr>
              <w:spacing w:line="276" w:lineRule="auto"/>
              <w:jc w:val="center"/>
              <w:rPr>
                <w:sz w:val="22"/>
                <w:szCs w:val="22"/>
                <w:rPrChange w:id="1041" w:author="Matteo Braendli" w:date="2019-12-12T12:27:00Z">
                  <w:rPr/>
                </w:rPrChange>
              </w:rPr>
              <w:pPrChange w:id="1042" w:author="Matteo Braendli" w:date="2019-12-12T12:32:00Z">
                <w:pPr>
                  <w:spacing w:line="276" w:lineRule="auto"/>
                  <w:jc w:val="both"/>
                </w:pPr>
              </w:pPrChange>
            </w:pPr>
            <w:ins w:id="1043" w:author="Matteo Braendli" w:date="2019-12-12T15:04:00Z">
              <w:r>
                <w:rPr>
                  <w:sz w:val="22"/>
                  <w:szCs w:val="22"/>
                </w:rPr>
                <w:t>0.064</w:t>
              </w:r>
            </w:ins>
          </w:p>
        </w:tc>
        <w:tc>
          <w:tcPr>
            <w:tcW w:w="1123" w:type="dxa"/>
            <w:tcPrChange w:id="1044" w:author="Matteo Braendli" w:date="2019-12-12T12:32:00Z">
              <w:tcPr>
                <w:tcW w:w="1123" w:type="dxa"/>
              </w:tcPr>
            </w:tcPrChange>
          </w:tcPr>
          <w:p w14:paraId="6FAED589" w14:textId="3BEB97D2" w:rsidR="002B052B" w:rsidRPr="00B25852" w:rsidRDefault="002B052B" w:rsidP="002B052B">
            <w:pPr>
              <w:spacing w:line="276" w:lineRule="auto"/>
              <w:jc w:val="center"/>
              <w:rPr>
                <w:sz w:val="22"/>
                <w:szCs w:val="22"/>
                <w:rPrChange w:id="1045" w:author="Matteo Braendli" w:date="2019-12-12T12:27:00Z">
                  <w:rPr/>
                </w:rPrChange>
              </w:rPr>
              <w:pPrChange w:id="1046" w:author="Matteo Braendli" w:date="2019-12-12T12:32:00Z">
                <w:pPr>
                  <w:spacing w:line="276" w:lineRule="auto"/>
                  <w:jc w:val="both"/>
                </w:pPr>
              </w:pPrChange>
            </w:pPr>
            <w:ins w:id="1047" w:author="Matteo Braendli" w:date="2019-12-12T15:04:00Z">
              <w:r>
                <w:rPr>
                  <w:sz w:val="22"/>
                  <w:szCs w:val="22"/>
                </w:rPr>
                <w:t>96.47</w:t>
              </w:r>
            </w:ins>
          </w:p>
        </w:tc>
        <w:tc>
          <w:tcPr>
            <w:tcW w:w="1123" w:type="dxa"/>
            <w:tcPrChange w:id="1048" w:author="Matteo Braendli" w:date="2019-12-12T12:32:00Z">
              <w:tcPr>
                <w:tcW w:w="1123" w:type="dxa"/>
              </w:tcPr>
            </w:tcPrChange>
          </w:tcPr>
          <w:p w14:paraId="2142EEE5" w14:textId="495FD1C9" w:rsidR="002B052B" w:rsidRPr="00B25852" w:rsidRDefault="002B052B" w:rsidP="002B052B">
            <w:pPr>
              <w:spacing w:line="276" w:lineRule="auto"/>
              <w:jc w:val="center"/>
              <w:rPr>
                <w:sz w:val="22"/>
                <w:szCs w:val="22"/>
                <w:rPrChange w:id="1049" w:author="Matteo Braendli" w:date="2019-12-12T12:27:00Z">
                  <w:rPr/>
                </w:rPrChange>
              </w:rPr>
              <w:pPrChange w:id="1050" w:author="Matteo Braendli" w:date="2019-12-12T12:32:00Z">
                <w:pPr>
                  <w:spacing w:line="276" w:lineRule="auto"/>
                  <w:jc w:val="both"/>
                </w:pPr>
              </w:pPrChange>
            </w:pPr>
            <w:ins w:id="1051" w:author="Matteo Braendli" w:date="2019-12-12T15:04:00Z">
              <w:r>
                <w:rPr>
                  <w:sz w:val="22"/>
                  <w:szCs w:val="22"/>
                </w:rPr>
                <w:t>1054.54</w:t>
              </w:r>
            </w:ins>
          </w:p>
        </w:tc>
      </w:tr>
      <w:tr w:rsidR="002B052B" w:rsidRPr="00B25852" w14:paraId="38F3C7FD" w14:textId="4272D3DF" w:rsidTr="00AF6407">
        <w:trPr>
          <w:trHeight w:val="315"/>
          <w:jc w:val="right"/>
          <w:trPrChange w:id="1052" w:author="Matteo Braendli" w:date="2019-12-12T12:32:00Z">
            <w:trPr>
              <w:trHeight w:val="315"/>
            </w:trPr>
          </w:trPrChange>
        </w:trPr>
        <w:tc>
          <w:tcPr>
            <w:tcW w:w="1122" w:type="dxa"/>
            <w:tcPrChange w:id="1053" w:author="Matteo Braendli" w:date="2019-12-12T12:32:00Z">
              <w:tcPr>
                <w:tcW w:w="1122" w:type="dxa"/>
              </w:tcPr>
            </w:tcPrChange>
          </w:tcPr>
          <w:p w14:paraId="7271EC8D" w14:textId="77777777" w:rsidR="002B052B" w:rsidRPr="005B0F79" w:rsidRDefault="002B052B" w:rsidP="002B052B">
            <w:pPr>
              <w:spacing w:line="276" w:lineRule="auto"/>
              <w:jc w:val="center"/>
              <w:rPr>
                <w:sz w:val="22"/>
                <w:szCs w:val="22"/>
                <w:rPrChange w:id="1054" w:author="Matteo Braendli" w:date="2019-12-12T15:19:00Z">
                  <w:rPr>
                    <w:highlight w:val="green"/>
                  </w:rPr>
                </w:rPrChange>
              </w:rPr>
              <w:pPrChange w:id="1055" w:author="Matteo Braendli" w:date="2019-12-12T12:32:00Z">
                <w:pPr>
                  <w:spacing w:line="276" w:lineRule="auto"/>
                  <w:jc w:val="both"/>
                </w:pPr>
              </w:pPrChange>
            </w:pPr>
            <w:r w:rsidRPr="005B0F79">
              <w:rPr>
                <w:sz w:val="22"/>
                <w:szCs w:val="22"/>
                <w:rPrChange w:id="1056" w:author="Matteo Braendli" w:date="2019-12-12T15:19:00Z">
                  <w:rPr>
                    <w:highlight w:val="green"/>
                  </w:rPr>
                </w:rPrChange>
              </w:rPr>
              <w:t>DQN5</w:t>
            </w:r>
          </w:p>
        </w:tc>
        <w:tc>
          <w:tcPr>
            <w:tcW w:w="1123" w:type="dxa"/>
            <w:tcPrChange w:id="1057" w:author="Matteo Braendli" w:date="2019-12-12T12:32:00Z">
              <w:tcPr>
                <w:tcW w:w="1123" w:type="dxa"/>
              </w:tcPr>
            </w:tcPrChange>
          </w:tcPr>
          <w:p w14:paraId="178CD928" w14:textId="77777777" w:rsidR="002B052B" w:rsidRPr="00B25852" w:rsidRDefault="002B052B" w:rsidP="002B052B">
            <w:pPr>
              <w:spacing w:line="276" w:lineRule="auto"/>
              <w:jc w:val="center"/>
              <w:rPr>
                <w:sz w:val="22"/>
                <w:szCs w:val="22"/>
                <w:rPrChange w:id="1058" w:author="Matteo Braendli" w:date="2019-12-12T12:27:00Z">
                  <w:rPr/>
                </w:rPrChange>
              </w:rPr>
              <w:pPrChange w:id="1059" w:author="Matteo Braendli" w:date="2019-12-12T12:32:00Z">
                <w:pPr>
                  <w:spacing w:line="276" w:lineRule="auto"/>
                  <w:jc w:val="both"/>
                </w:pPr>
              </w:pPrChange>
            </w:pPr>
            <w:r w:rsidRPr="00B25852">
              <w:rPr>
                <w:sz w:val="22"/>
                <w:szCs w:val="22"/>
                <w:rPrChange w:id="1060" w:author="Matteo Braendli" w:date="2019-12-12T12:27:00Z">
                  <w:rPr/>
                </w:rPrChange>
              </w:rPr>
              <w:t>5000</w:t>
            </w:r>
          </w:p>
        </w:tc>
        <w:tc>
          <w:tcPr>
            <w:tcW w:w="1122" w:type="dxa"/>
            <w:tcPrChange w:id="1061" w:author="Matteo Braendli" w:date="2019-12-12T12:32:00Z">
              <w:tcPr>
                <w:tcW w:w="1122" w:type="dxa"/>
              </w:tcPr>
            </w:tcPrChange>
          </w:tcPr>
          <w:p w14:paraId="117397CB" w14:textId="77777777" w:rsidR="002B052B" w:rsidRPr="00B25852" w:rsidRDefault="002B052B" w:rsidP="002B052B">
            <w:pPr>
              <w:spacing w:line="276" w:lineRule="auto"/>
              <w:jc w:val="center"/>
              <w:rPr>
                <w:sz w:val="22"/>
                <w:szCs w:val="22"/>
                <w:rPrChange w:id="1062" w:author="Matteo Braendli" w:date="2019-12-12T12:27:00Z">
                  <w:rPr/>
                </w:rPrChange>
              </w:rPr>
              <w:pPrChange w:id="1063" w:author="Matteo Braendli" w:date="2019-12-12T12:32:00Z">
                <w:pPr>
                  <w:spacing w:line="276" w:lineRule="auto"/>
                  <w:jc w:val="both"/>
                </w:pPr>
              </w:pPrChange>
            </w:pPr>
            <w:r w:rsidRPr="00B25852">
              <w:rPr>
                <w:sz w:val="22"/>
                <w:szCs w:val="22"/>
                <w:rPrChange w:id="1064" w:author="Matteo Braendli" w:date="2019-12-12T12:27:00Z">
                  <w:rPr/>
                </w:rPrChange>
              </w:rPr>
              <w:t>64,32</w:t>
            </w:r>
          </w:p>
        </w:tc>
        <w:tc>
          <w:tcPr>
            <w:tcW w:w="1123" w:type="dxa"/>
            <w:tcPrChange w:id="1065" w:author="Matteo Braendli" w:date="2019-12-12T12:32:00Z">
              <w:tcPr>
                <w:tcW w:w="1123" w:type="dxa"/>
              </w:tcPr>
            </w:tcPrChange>
          </w:tcPr>
          <w:p w14:paraId="1A930C6F" w14:textId="0CFB940F" w:rsidR="002B052B" w:rsidRPr="00B25852" w:rsidRDefault="002B052B" w:rsidP="002B052B">
            <w:pPr>
              <w:spacing w:line="276" w:lineRule="auto"/>
              <w:jc w:val="center"/>
              <w:rPr>
                <w:sz w:val="22"/>
                <w:szCs w:val="22"/>
                <w:rPrChange w:id="1066" w:author="Matteo Braendli" w:date="2019-12-12T12:27:00Z">
                  <w:rPr/>
                </w:rPrChange>
              </w:rPr>
              <w:pPrChange w:id="1067" w:author="Matteo Braendli" w:date="2019-12-12T12:32:00Z">
                <w:pPr>
                  <w:spacing w:line="276" w:lineRule="auto"/>
                  <w:jc w:val="both"/>
                </w:pPr>
              </w:pPrChange>
            </w:pPr>
            <w:r w:rsidRPr="00B25852">
              <w:rPr>
                <w:sz w:val="22"/>
                <w:szCs w:val="22"/>
                <w:rPrChange w:id="1068" w:author="Matteo Braendli" w:date="2019-12-12T12:27:00Z">
                  <w:rPr/>
                </w:rPrChange>
              </w:rPr>
              <w:t>1/5000</w:t>
            </w:r>
          </w:p>
        </w:tc>
        <w:tc>
          <w:tcPr>
            <w:tcW w:w="1123" w:type="dxa"/>
            <w:tcPrChange w:id="1069" w:author="Matteo Braendli" w:date="2019-12-12T12:32:00Z">
              <w:tcPr>
                <w:tcW w:w="1123" w:type="dxa"/>
              </w:tcPr>
            </w:tcPrChange>
          </w:tcPr>
          <w:p w14:paraId="1650AEF5" w14:textId="77777777" w:rsidR="002B052B" w:rsidRPr="00B25852" w:rsidRDefault="002B052B" w:rsidP="002B052B">
            <w:pPr>
              <w:spacing w:line="276" w:lineRule="auto"/>
              <w:jc w:val="center"/>
              <w:rPr>
                <w:sz w:val="22"/>
                <w:szCs w:val="22"/>
                <w:rPrChange w:id="1070" w:author="Matteo Braendli" w:date="2019-12-12T12:27:00Z">
                  <w:rPr/>
                </w:rPrChange>
              </w:rPr>
              <w:pPrChange w:id="1071" w:author="Matteo Braendli" w:date="2019-12-12T12:32:00Z">
                <w:pPr>
                  <w:spacing w:line="276" w:lineRule="auto"/>
                  <w:jc w:val="both"/>
                </w:pPr>
              </w:pPrChange>
            </w:pPr>
            <w:r w:rsidRPr="00B25852">
              <w:rPr>
                <w:sz w:val="22"/>
                <w:szCs w:val="22"/>
                <w:rPrChange w:id="1072" w:author="Matteo Braendli" w:date="2019-12-12T12:27:00Z">
                  <w:rPr/>
                </w:rPrChange>
              </w:rPr>
              <w:t>0.0001</w:t>
            </w:r>
          </w:p>
        </w:tc>
        <w:tc>
          <w:tcPr>
            <w:tcW w:w="1122" w:type="dxa"/>
            <w:tcPrChange w:id="1073" w:author="Matteo Braendli" w:date="2019-12-12T12:32:00Z">
              <w:tcPr>
                <w:tcW w:w="1122" w:type="dxa"/>
              </w:tcPr>
            </w:tcPrChange>
          </w:tcPr>
          <w:p w14:paraId="4A36EA94" w14:textId="6A948467" w:rsidR="002B052B" w:rsidRPr="00B25852" w:rsidRDefault="002B052B" w:rsidP="002B052B">
            <w:pPr>
              <w:spacing w:line="276" w:lineRule="auto"/>
              <w:jc w:val="center"/>
              <w:rPr>
                <w:sz w:val="22"/>
                <w:szCs w:val="22"/>
                <w:rPrChange w:id="1074" w:author="Matteo Braendli" w:date="2019-12-12T12:27:00Z">
                  <w:rPr/>
                </w:rPrChange>
              </w:rPr>
              <w:pPrChange w:id="1075" w:author="Matteo Braendli" w:date="2019-12-12T12:32:00Z">
                <w:pPr>
                  <w:spacing w:line="276" w:lineRule="auto"/>
                  <w:jc w:val="both"/>
                </w:pPr>
              </w:pPrChange>
            </w:pPr>
            <w:r w:rsidRPr="00B25852">
              <w:rPr>
                <w:sz w:val="22"/>
                <w:szCs w:val="22"/>
                <w:rPrChange w:id="1076" w:author="Matteo Braendli" w:date="2019-12-12T12:27:00Z">
                  <w:rPr/>
                </w:rPrChange>
              </w:rPr>
              <w:t>0.3</w:t>
            </w:r>
            <w:ins w:id="1077" w:author="Matteo Braendli" w:date="2019-12-12T15:05:00Z">
              <w:r>
                <w:rPr>
                  <w:sz w:val="22"/>
                  <w:szCs w:val="22"/>
                </w:rPr>
                <w:t>2</w:t>
              </w:r>
            </w:ins>
            <w:ins w:id="1078" w:author="Matteo Braendli" w:date="2019-12-12T15:19:00Z">
              <w:r>
                <w:rPr>
                  <w:sz w:val="22"/>
                  <w:szCs w:val="22"/>
                </w:rPr>
                <w:t>6</w:t>
              </w:r>
            </w:ins>
            <w:del w:id="1079" w:author="Matteo Braendli" w:date="2019-12-12T15:05:00Z">
              <w:r w:rsidRPr="00B25852" w:rsidDel="00C57910">
                <w:rPr>
                  <w:sz w:val="22"/>
                  <w:szCs w:val="22"/>
                  <w:rPrChange w:id="1080" w:author="Matteo Braendli" w:date="2019-12-12T12:27:00Z">
                    <w:rPr/>
                  </w:rPrChange>
                </w:rPr>
                <w:delText>3</w:delText>
              </w:r>
            </w:del>
          </w:p>
        </w:tc>
        <w:tc>
          <w:tcPr>
            <w:tcW w:w="1123" w:type="dxa"/>
            <w:tcPrChange w:id="1081" w:author="Matteo Braendli" w:date="2019-12-12T12:32:00Z">
              <w:tcPr>
                <w:tcW w:w="1123" w:type="dxa"/>
              </w:tcPr>
            </w:tcPrChange>
          </w:tcPr>
          <w:p w14:paraId="37D1FE11" w14:textId="25979328" w:rsidR="002B052B" w:rsidRPr="00B25852" w:rsidRDefault="002B052B" w:rsidP="002B052B">
            <w:pPr>
              <w:spacing w:line="276" w:lineRule="auto"/>
              <w:jc w:val="center"/>
              <w:rPr>
                <w:sz w:val="22"/>
                <w:szCs w:val="22"/>
                <w:rPrChange w:id="1082" w:author="Matteo Braendli" w:date="2019-12-12T12:27:00Z">
                  <w:rPr/>
                </w:rPrChange>
              </w:rPr>
              <w:pPrChange w:id="1083" w:author="Matteo Braendli" w:date="2019-12-12T12:32:00Z">
                <w:pPr>
                  <w:spacing w:line="276" w:lineRule="auto"/>
                  <w:jc w:val="both"/>
                </w:pPr>
              </w:pPrChange>
            </w:pPr>
            <w:r w:rsidRPr="00B25852">
              <w:rPr>
                <w:sz w:val="22"/>
                <w:szCs w:val="22"/>
                <w:rPrChange w:id="1084" w:author="Matteo Braendli" w:date="2019-12-12T12:27:00Z">
                  <w:rPr/>
                </w:rPrChange>
              </w:rPr>
              <w:t>156.41</w:t>
            </w:r>
          </w:p>
        </w:tc>
        <w:tc>
          <w:tcPr>
            <w:tcW w:w="1123" w:type="dxa"/>
            <w:tcPrChange w:id="1085" w:author="Matteo Braendli" w:date="2019-12-12T12:32:00Z">
              <w:tcPr>
                <w:tcW w:w="1123" w:type="dxa"/>
              </w:tcPr>
            </w:tcPrChange>
          </w:tcPr>
          <w:p w14:paraId="0E0CA4E6" w14:textId="297B42A1" w:rsidR="002B052B" w:rsidRPr="00B25852" w:rsidRDefault="002B052B" w:rsidP="002B052B">
            <w:pPr>
              <w:spacing w:line="276" w:lineRule="auto"/>
              <w:jc w:val="center"/>
              <w:rPr>
                <w:sz w:val="22"/>
                <w:szCs w:val="22"/>
                <w:rPrChange w:id="1086" w:author="Matteo Braendli" w:date="2019-12-12T12:27:00Z">
                  <w:rPr/>
                </w:rPrChange>
              </w:rPr>
              <w:pPrChange w:id="1087" w:author="Matteo Braendli" w:date="2019-12-12T12:32:00Z">
                <w:pPr>
                  <w:spacing w:line="276" w:lineRule="auto"/>
                  <w:jc w:val="both"/>
                </w:pPr>
              </w:pPrChange>
            </w:pPr>
            <w:r w:rsidRPr="00B25852">
              <w:rPr>
                <w:sz w:val="22"/>
                <w:szCs w:val="22"/>
                <w:rPrChange w:id="1088" w:author="Matteo Braendli" w:date="2019-12-12T12:27:00Z">
                  <w:rPr/>
                </w:rPrChange>
              </w:rPr>
              <w:t>1694.18</w:t>
            </w:r>
          </w:p>
        </w:tc>
      </w:tr>
      <w:tr w:rsidR="002B052B" w:rsidRPr="00B25852" w14:paraId="53A65B13" w14:textId="3E2F5099" w:rsidTr="00AF6407">
        <w:trPr>
          <w:trHeight w:val="315"/>
          <w:jc w:val="right"/>
          <w:trPrChange w:id="1089" w:author="Matteo Braendli" w:date="2019-12-12T12:32:00Z">
            <w:trPr>
              <w:trHeight w:val="315"/>
            </w:trPr>
          </w:trPrChange>
        </w:trPr>
        <w:tc>
          <w:tcPr>
            <w:tcW w:w="1122" w:type="dxa"/>
            <w:tcPrChange w:id="1090" w:author="Matteo Braendli" w:date="2019-12-12T12:32:00Z">
              <w:tcPr>
                <w:tcW w:w="1122" w:type="dxa"/>
              </w:tcPr>
            </w:tcPrChange>
          </w:tcPr>
          <w:p w14:paraId="7B4BF4E5" w14:textId="77777777" w:rsidR="002B052B" w:rsidRPr="005B0F79" w:rsidRDefault="002B052B" w:rsidP="002B052B">
            <w:pPr>
              <w:spacing w:line="276" w:lineRule="auto"/>
              <w:jc w:val="center"/>
              <w:rPr>
                <w:sz w:val="22"/>
                <w:szCs w:val="22"/>
                <w:rPrChange w:id="1091" w:author="Matteo Braendli" w:date="2019-12-12T15:19:00Z">
                  <w:rPr>
                    <w:highlight w:val="green"/>
                  </w:rPr>
                </w:rPrChange>
              </w:rPr>
              <w:pPrChange w:id="1092" w:author="Matteo Braendli" w:date="2019-12-12T12:32:00Z">
                <w:pPr>
                  <w:spacing w:line="276" w:lineRule="auto"/>
                  <w:jc w:val="both"/>
                </w:pPr>
              </w:pPrChange>
            </w:pPr>
            <w:r w:rsidRPr="005B0F79">
              <w:rPr>
                <w:sz w:val="22"/>
                <w:szCs w:val="22"/>
                <w:rPrChange w:id="1093" w:author="Matteo Braendli" w:date="2019-12-12T15:19:00Z">
                  <w:rPr>
                    <w:highlight w:val="green"/>
                  </w:rPr>
                </w:rPrChange>
              </w:rPr>
              <w:t>DQN6</w:t>
            </w:r>
          </w:p>
        </w:tc>
        <w:tc>
          <w:tcPr>
            <w:tcW w:w="1123" w:type="dxa"/>
            <w:tcPrChange w:id="1094" w:author="Matteo Braendli" w:date="2019-12-12T12:32:00Z">
              <w:tcPr>
                <w:tcW w:w="1123" w:type="dxa"/>
              </w:tcPr>
            </w:tcPrChange>
          </w:tcPr>
          <w:p w14:paraId="2BFEFA0A" w14:textId="77777777" w:rsidR="002B052B" w:rsidRPr="00B25852" w:rsidRDefault="002B052B" w:rsidP="002B052B">
            <w:pPr>
              <w:spacing w:line="276" w:lineRule="auto"/>
              <w:jc w:val="center"/>
              <w:rPr>
                <w:sz w:val="22"/>
                <w:szCs w:val="22"/>
                <w:rPrChange w:id="1095" w:author="Matteo Braendli" w:date="2019-12-12T12:27:00Z">
                  <w:rPr/>
                </w:rPrChange>
              </w:rPr>
              <w:pPrChange w:id="1096" w:author="Matteo Braendli" w:date="2019-12-12T12:32:00Z">
                <w:pPr>
                  <w:spacing w:line="276" w:lineRule="auto"/>
                  <w:jc w:val="both"/>
                </w:pPr>
              </w:pPrChange>
            </w:pPr>
            <w:r w:rsidRPr="00B25852">
              <w:rPr>
                <w:sz w:val="22"/>
                <w:szCs w:val="22"/>
                <w:rPrChange w:id="1097" w:author="Matteo Braendli" w:date="2019-12-12T12:27:00Z">
                  <w:rPr/>
                </w:rPrChange>
              </w:rPr>
              <w:t>5000</w:t>
            </w:r>
          </w:p>
        </w:tc>
        <w:tc>
          <w:tcPr>
            <w:tcW w:w="1122" w:type="dxa"/>
            <w:tcPrChange w:id="1098" w:author="Matteo Braendli" w:date="2019-12-12T12:32:00Z">
              <w:tcPr>
                <w:tcW w:w="1122" w:type="dxa"/>
              </w:tcPr>
            </w:tcPrChange>
          </w:tcPr>
          <w:p w14:paraId="6FCB2D6B" w14:textId="77777777" w:rsidR="002B052B" w:rsidRPr="00B25852" w:rsidRDefault="002B052B" w:rsidP="002B052B">
            <w:pPr>
              <w:spacing w:line="276" w:lineRule="auto"/>
              <w:jc w:val="center"/>
              <w:rPr>
                <w:sz w:val="22"/>
                <w:szCs w:val="22"/>
                <w:rPrChange w:id="1099" w:author="Matteo Braendli" w:date="2019-12-12T12:27:00Z">
                  <w:rPr/>
                </w:rPrChange>
              </w:rPr>
              <w:pPrChange w:id="1100" w:author="Matteo Braendli" w:date="2019-12-12T12:32:00Z">
                <w:pPr>
                  <w:spacing w:line="276" w:lineRule="auto"/>
                  <w:jc w:val="both"/>
                </w:pPr>
              </w:pPrChange>
            </w:pPr>
            <w:r w:rsidRPr="00B25852">
              <w:rPr>
                <w:sz w:val="22"/>
                <w:szCs w:val="22"/>
                <w:rPrChange w:id="1101" w:author="Matteo Braendli" w:date="2019-12-12T12:27:00Z">
                  <w:rPr/>
                </w:rPrChange>
              </w:rPr>
              <w:t>64,32</w:t>
            </w:r>
          </w:p>
        </w:tc>
        <w:tc>
          <w:tcPr>
            <w:tcW w:w="1123" w:type="dxa"/>
            <w:tcPrChange w:id="1102" w:author="Matteo Braendli" w:date="2019-12-12T12:32:00Z">
              <w:tcPr>
                <w:tcW w:w="1123" w:type="dxa"/>
              </w:tcPr>
            </w:tcPrChange>
          </w:tcPr>
          <w:p w14:paraId="609A4F44" w14:textId="6E3B8DD7" w:rsidR="002B052B" w:rsidRPr="00B25852" w:rsidRDefault="002B052B" w:rsidP="002B052B">
            <w:pPr>
              <w:spacing w:line="276" w:lineRule="auto"/>
              <w:jc w:val="center"/>
              <w:rPr>
                <w:sz w:val="22"/>
                <w:szCs w:val="22"/>
                <w:rPrChange w:id="1103" w:author="Matteo Braendli" w:date="2019-12-12T12:27:00Z">
                  <w:rPr/>
                </w:rPrChange>
              </w:rPr>
              <w:pPrChange w:id="1104" w:author="Matteo Braendli" w:date="2019-12-12T12:32:00Z">
                <w:pPr>
                  <w:spacing w:line="276" w:lineRule="auto"/>
                  <w:jc w:val="both"/>
                </w:pPr>
              </w:pPrChange>
            </w:pPr>
            <w:r w:rsidRPr="00B25852">
              <w:rPr>
                <w:sz w:val="22"/>
                <w:szCs w:val="22"/>
                <w:rPrChange w:id="1105" w:author="Matteo Braendli" w:date="2019-12-12T12:27:00Z">
                  <w:rPr/>
                </w:rPrChange>
              </w:rPr>
              <w:t>0.096</w:t>
            </w:r>
          </w:p>
        </w:tc>
        <w:tc>
          <w:tcPr>
            <w:tcW w:w="1123" w:type="dxa"/>
            <w:tcPrChange w:id="1106" w:author="Matteo Braendli" w:date="2019-12-12T12:32:00Z">
              <w:tcPr>
                <w:tcW w:w="1123" w:type="dxa"/>
              </w:tcPr>
            </w:tcPrChange>
          </w:tcPr>
          <w:p w14:paraId="1ADFC50A" w14:textId="77777777" w:rsidR="002B052B" w:rsidRPr="00B25852" w:rsidRDefault="002B052B" w:rsidP="002B052B">
            <w:pPr>
              <w:spacing w:line="276" w:lineRule="auto"/>
              <w:jc w:val="center"/>
              <w:rPr>
                <w:sz w:val="22"/>
                <w:szCs w:val="22"/>
                <w:rPrChange w:id="1107" w:author="Matteo Braendli" w:date="2019-12-12T12:27:00Z">
                  <w:rPr/>
                </w:rPrChange>
              </w:rPr>
              <w:pPrChange w:id="1108" w:author="Matteo Braendli" w:date="2019-12-12T12:32:00Z">
                <w:pPr>
                  <w:spacing w:line="276" w:lineRule="auto"/>
                  <w:jc w:val="both"/>
                </w:pPr>
              </w:pPrChange>
            </w:pPr>
            <w:r w:rsidRPr="00B25852">
              <w:rPr>
                <w:sz w:val="22"/>
                <w:szCs w:val="22"/>
                <w:rPrChange w:id="1109" w:author="Matteo Braendli" w:date="2019-12-12T12:27:00Z">
                  <w:rPr/>
                </w:rPrChange>
              </w:rPr>
              <w:t>0.0001</w:t>
            </w:r>
          </w:p>
        </w:tc>
        <w:tc>
          <w:tcPr>
            <w:tcW w:w="1122" w:type="dxa"/>
            <w:tcPrChange w:id="1110" w:author="Matteo Braendli" w:date="2019-12-12T12:32:00Z">
              <w:tcPr>
                <w:tcW w:w="1122" w:type="dxa"/>
              </w:tcPr>
            </w:tcPrChange>
          </w:tcPr>
          <w:p w14:paraId="3833C5F7" w14:textId="7273588B" w:rsidR="002B052B" w:rsidRPr="00B25852" w:rsidRDefault="002B052B" w:rsidP="002B052B">
            <w:pPr>
              <w:spacing w:line="276" w:lineRule="auto"/>
              <w:jc w:val="center"/>
              <w:rPr>
                <w:sz w:val="22"/>
                <w:szCs w:val="22"/>
                <w:rPrChange w:id="1111" w:author="Matteo Braendli" w:date="2019-12-12T12:27:00Z">
                  <w:rPr/>
                </w:rPrChange>
              </w:rPr>
              <w:pPrChange w:id="1112" w:author="Matteo Braendli" w:date="2019-12-12T12:32:00Z">
                <w:pPr>
                  <w:spacing w:line="276" w:lineRule="auto"/>
                  <w:jc w:val="both"/>
                </w:pPr>
              </w:pPrChange>
            </w:pPr>
            <w:ins w:id="1113" w:author="Matteo Braendli" w:date="2019-12-12T14:58:00Z">
              <w:r>
                <w:rPr>
                  <w:sz w:val="22"/>
                  <w:szCs w:val="22"/>
                </w:rPr>
                <w:t>error</w:t>
              </w:r>
            </w:ins>
          </w:p>
        </w:tc>
        <w:tc>
          <w:tcPr>
            <w:tcW w:w="1123" w:type="dxa"/>
            <w:tcPrChange w:id="1114" w:author="Matteo Braendli" w:date="2019-12-12T12:32:00Z">
              <w:tcPr>
                <w:tcW w:w="1123" w:type="dxa"/>
              </w:tcPr>
            </w:tcPrChange>
          </w:tcPr>
          <w:p w14:paraId="353E5A0A" w14:textId="4F9B757D" w:rsidR="002B052B" w:rsidRPr="00B25852" w:rsidRDefault="002B052B" w:rsidP="002B052B">
            <w:pPr>
              <w:spacing w:line="276" w:lineRule="auto"/>
              <w:jc w:val="center"/>
              <w:rPr>
                <w:sz w:val="22"/>
                <w:szCs w:val="22"/>
                <w:rPrChange w:id="1115" w:author="Matteo Braendli" w:date="2019-12-12T12:27:00Z">
                  <w:rPr/>
                </w:rPrChange>
              </w:rPr>
              <w:pPrChange w:id="1116" w:author="Matteo Braendli" w:date="2019-12-12T12:32:00Z">
                <w:pPr>
                  <w:spacing w:line="276" w:lineRule="auto"/>
                  <w:jc w:val="both"/>
                </w:pPr>
              </w:pPrChange>
            </w:pPr>
            <w:r w:rsidRPr="00B25852">
              <w:rPr>
                <w:sz w:val="22"/>
                <w:szCs w:val="22"/>
                <w:rPrChange w:id="1117" w:author="Matteo Braendli" w:date="2019-12-12T12:27:00Z">
                  <w:rPr/>
                </w:rPrChange>
              </w:rPr>
              <w:t>156.74</w:t>
            </w:r>
          </w:p>
        </w:tc>
        <w:tc>
          <w:tcPr>
            <w:tcW w:w="1123" w:type="dxa"/>
            <w:tcPrChange w:id="1118" w:author="Matteo Braendli" w:date="2019-12-12T12:32:00Z">
              <w:tcPr>
                <w:tcW w:w="1123" w:type="dxa"/>
              </w:tcPr>
            </w:tcPrChange>
          </w:tcPr>
          <w:p w14:paraId="34110C26" w14:textId="2185E74C" w:rsidR="002B052B" w:rsidRPr="00B25852" w:rsidRDefault="002B052B" w:rsidP="002B052B">
            <w:pPr>
              <w:spacing w:line="276" w:lineRule="auto"/>
              <w:jc w:val="center"/>
              <w:rPr>
                <w:sz w:val="22"/>
                <w:szCs w:val="22"/>
                <w:rPrChange w:id="1119" w:author="Matteo Braendli" w:date="2019-12-12T12:27:00Z">
                  <w:rPr/>
                </w:rPrChange>
              </w:rPr>
              <w:pPrChange w:id="1120" w:author="Matteo Braendli" w:date="2019-12-12T12:32:00Z">
                <w:pPr>
                  <w:spacing w:line="276" w:lineRule="auto"/>
                  <w:jc w:val="both"/>
                </w:pPr>
              </w:pPrChange>
            </w:pPr>
            <w:r w:rsidRPr="00B25852">
              <w:rPr>
                <w:sz w:val="22"/>
                <w:szCs w:val="22"/>
                <w:rPrChange w:id="1121" w:author="Matteo Braendli" w:date="2019-12-12T12:27:00Z">
                  <w:rPr/>
                </w:rPrChange>
              </w:rPr>
              <w:t>1703.26</w:t>
            </w:r>
          </w:p>
        </w:tc>
      </w:tr>
      <w:tr w:rsidR="002B052B" w:rsidRPr="00B25852" w14:paraId="5643B2FA" w14:textId="2666CA2F" w:rsidTr="00AF6407">
        <w:trPr>
          <w:trHeight w:val="328"/>
          <w:jc w:val="right"/>
          <w:trPrChange w:id="1122" w:author="Matteo Braendli" w:date="2019-12-12T12:32:00Z">
            <w:trPr>
              <w:trHeight w:val="328"/>
            </w:trPr>
          </w:trPrChange>
        </w:trPr>
        <w:tc>
          <w:tcPr>
            <w:tcW w:w="1122" w:type="dxa"/>
            <w:tcPrChange w:id="1123" w:author="Matteo Braendli" w:date="2019-12-12T12:32:00Z">
              <w:tcPr>
                <w:tcW w:w="1122" w:type="dxa"/>
              </w:tcPr>
            </w:tcPrChange>
          </w:tcPr>
          <w:p w14:paraId="3000DB98" w14:textId="77777777" w:rsidR="002B052B" w:rsidRPr="005B0F79" w:rsidRDefault="002B052B" w:rsidP="002B052B">
            <w:pPr>
              <w:spacing w:line="276" w:lineRule="auto"/>
              <w:jc w:val="both"/>
              <w:rPr>
                <w:sz w:val="22"/>
                <w:szCs w:val="22"/>
                <w:rPrChange w:id="1124" w:author="Matteo Braendli" w:date="2019-12-12T15:19:00Z">
                  <w:rPr>
                    <w:highlight w:val="green"/>
                  </w:rPr>
                </w:rPrChange>
              </w:rPr>
            </w:pPr>
            <w:r w:rsidRPr="005B0F79">
              <w:rPr>
                <w:sz w:val="22"/>
                <w:szCs w:val="22"/>
                <w:rPrChange w:id="1125" w:author="Matteo Braendli" w:date="2019-12-12T15:19:00Z">
                  <w:rPr>
                    <w:highlight w:val="green"/>
                  </w:rPr>
                </w:rPrChange>
              </w:rPr>
              <w:t>DQN7</w:t>
            </w:r>
          </w:p>
        </w:tc>
        <w:tc>
          <w:tcPr>
            <w:tcW w:w="1123" w:type="dxa"/>
            <w:tcPrChange w:id="1126" w:author="Matteo Braendli" w:date="2019-12-12T12:32:00Z">
              <w:tcPr>
                <w:tcW w:w="1123" w:type="dxa"/>
              </w:tcPr>
            </w:tcPrChange>
          </w:tcPr>
          <w:p w14:paraId="2BF51B14" w14:textId="77777777" w:rsidR="002B052B" w:rsidRPr="00B25852" w:rsidRDefault="002B052B" w:rsidP="002B052B">
            <w:pPr>
              <w:spacing w:line="276" w:lineRule="auto"/>
              <w:jc w:val="both"/>
              <w:rPr>
                <w:sz w:val="22"/>
                <w:szCs w:val="22"/>
                <w:rPrChange w:id="1127" w:author="Matteo Braendli" w:date="2019-12-12T12:27:00Z">
                  <w:rPr/>
                </w:rPrChange>
              </w:rPr>
            </w:pPr>
            <w:r w:rsidRPr="00B25852">
              <w:rPr>
                <w:sz w:val="22"/>
                <w:szCs w:val="22"/>
                <w:rPrChange w:id="1128" w:author="Matteo Braendli" w:date="2019-12-12T12:27:00Z">
                  <w:rPr/>
                </w:rPrChange>
              </w:rPr>
              <w:t>5000</w:t>
            </w:r>
          </w:p>
        </w:tc>
        <w:tc>
          <w:tcPr>
            <w:tcW w:w="1122" w:type="dxa"/>
            <w:tcPrChange w:id="1129" w:author="Matteo Braendli" w:date="2019-12-12T12:32:00Z">
              <w:tcPr>
                <w:tcW w:w="1122" w:type="dxa"/>
              </w:tcPr>
            </w:tcPrChange>
          </w:tcPr>
          <w:p w14:paraId="751CA554" w14:textId="77777777" w:rsidR="002B052B" w:rsidRPr="00B25852" w:rsidRDefault="002B052B" w:rsidP="002B052B">
            <w:pPr>
              <w:spacing w:line="276" w:lineRule="auto"/>
              <w:jc w:val="both"/>
              <w:rPr>
                <w:sz w:val="22"/>
                <w:szCs w:val="22"/>
                <w:rPrChange w:id="1130" w:author="Matteo Braendli" w:date="2019-12-12T12:27:00Z">
                  <w:rPr/>
                </w:rPrChange>
              </w:rPr>
            </w:pPr>
            <w:r w:rsidRPr="00B25852">
              <w:rPr>
                <w:sz w:val="22"/>
                <w:szCs w:val="22"/>
                <w:rPrChange w:id="1131" w:author="Matteo Braendli" w:date="2019-12-12T12:27:00Z">
                  <w:rPr/>
                </w:rPrChange>
              </w:rPr>
              <w:t>64,32</w:t>
            </w:r>
          </w:p>
        </w:tc>
        <w:tc>
          <w:tcPr>
            <w:tcW w:w="1123" w:type="dxa"/>
            <w:tcPrChange w:id="1132" w:author="Matteo Braendli" w:date="2019-12-12T12:32:00Z">
              <w:tcPr>
                <w:tcW w:w="1123" w:type="dxa"/>
              </w:tcPr>
            </w:tcPrChange>
          </w:tcPr>
          <w:p w14:paraId="66FF8A43" w14:textId="77777777" w:rsidR="002B052B" w:rsidRPr="00B25852" w:rsidRDefault="002B052B" w:rsidP="002B052B">
            <w:pPr>
              <w:spacing w:line="276" w:lineRule="auto"/>
              <w:jc w:val="both"/>
              <w:rPr>
                <w:sz w:val="22"/>
                <w:szCs w:val="22"/>
                <w:rPrChange w:id="1133" w:author="Matteo Braendli" w:date="2019-12-12T12:27:00Z">
                  <w:rPr/>
                </w:rPrChange>
              </w:rPr>
            </w:pPr>
            <w:r w:rsidRPr="00B25852">
              <w:rPr>
                <w:sz w:val="22"/>
                <w:szCs w:val="22"/>
                <w:rPrChange w:id="1134" w:author="Matteo Braendli" w:date="2019-12-12T12:27:00Z">
                  <w:rPr/>
                </w:rPrChange>
              </w:rPr>
              <w:t>0.096</w:t>
            </w:r>
          </w:p>
        </w:tc>
        <w:tc>
          <w:tcPr>
            <w:tcW w:w="1123" w:type="dxa"/>
            <w:tcPrChange w:id="1135" w:author="Matteo Braendli" w:date="2019-12-12T12:32:00Z">
              <w:tcPr>
                <w:tcW w:w="1123" w:type="dxa"/>
              </w:tcPr>
            </w:tcPrChange>
          </w:tcPr>
          <w:p w14:paraId="74682B31" w14:textId="77777777" w:rsidR="002B052B" w:rsidRPr="00B25852" w:rsidRDefault="002B052B" w:rsidP="002B052B">
            <w:pPr>
              <w:spacing w:line="276" w:lineRule="auto"/>
              <w:jc w:val="both"/>
              <w:rPr>
                <w:sz w:val="22"/>
                <w:szCs w:val="22"/>
                <w:rPrChange w:id="1136" w:author="Matteo Braendli" w:date="2019-12-12T12:27:00Z">
                  <w:rPr/>
                </w:rPrChange>
              </w:rPr>
            </w:pPr>
            <w:r w:rsidRPr="00B25852">
              <w:rPr>
                <w:sz w:val="22"/>
                <w:szCs w:val="22"/>
                <w:rPrChange w:id="1137" w:author="Matteo Braendli" w:date="2019-12-12T12:27:00Z">
                  <w:rPr/>
                </w:rPrChange>
              </w:rPr>
              <w:t>0.001</w:t>
            </w:r>
          </w:p>
        </w:tc>
        <w:tc>
          <w:tcPr>
            <w:tcW w:w="1122" w:type="dxa"/>
            <w:tcPrChange w:id="1138" w:author="Matteo Braendli" w:date="2019-12-12T12:32:00Z">
              <w:tcPr>
                <w:tcW w:w="1122" w:type="dxa"/>
              </w:tcPr>
            </w:tcPrChange>
          </w:tcPr>
          <w:p w14:paraId="50673874" w14:textId="79421F13" w:rsidR="002B052B" w:rsidRPr="00B25852" w:rsidRDefault="002B052B" w:rsidP="002B052B">
            <w:pPr>
              <w:spacing w:line="276" w:lineRule="auto"/>
              <w:jc w:val="both"/>
              <w:rPr>
                <w:sz w:val="22"/>
                <w:szCs w:val="22"/>
                <w:rPrChange w:id="1139" w:author="Matteo Braendli" w:date="2019-12-12T12:27:00Z">
                  <w:rPr/>
                </w:rPrChange>
              </w:rPr>
            </w:pPr>
            <w:r w:rsidRPr="00B25852">
              <w:rPr>
                <w:sz w:val="22"/>
                <w:szCs w:val="22"/>
                <w:rPrChange w:id="1140" w:author="Matteo Braendli" w:date="2019-12-12T12:27:00Z">
                  <w:rPr/>
                </w:rPrChange>
              </w:rPr>
              <w:t>0.0</w:t>
            </w:r>
            <w:ins w:id="1141" w:author="Matteo Braendli" w:date="2019-12-12T15:06:00Z">
              <w:r>
                <w:rPr>
                  <w:sz w:val="22"/>
                  <w:szCs w:val="22"/>
                </w:rPr>
                <w:t>62</w:t>
              </w:r>
            </w:ins>
            <w:del w:id="1142" w:author="Matteo Braendli" w:date="2019-12-12T15:06:00Z">
              <w:r w:rsidRPr="00B25852" w:rsidDel="0024185A">
                <w:rPr>
                  <w:sz w:val="22"/>
                  <w:szCs w:val="22"/>
                  <w:rPrChange w:id="1143" w:author="Matteo Braendli" w:date="2019-12-12T12:27:00Z">
                    <w:rPr/>
                  </w:rPrChange>
                </w:rPr>
                <w:delText>7</w:delText>
              </w:r>
            </w:del>
          </w:p>
        </w:tc>
        <w:tc>
          <w:tcPr>
            <w:tcW w:w="1123" w:type="dxa"/>
            <w:tcPrChange w:id="1144" w:author="Matteo Braendli" w:date="2019-12-12T12:32:00Z">
              <w:tcPr>
                <w:tcW w:w="1123" w:type="dxa"/>
              </w:tcPr>
            </w:tcPrChange>
          </w:tcPr>
          <w:p w14:paraId="22ED89A4" w14:textId="6B1A6DE5" w:rsidR="002B052B" w:rsidRPr="00B25852" w:rsidRDefault="002B052B" w:rsidP="002B052B">
            <w:pPr>
              <w:spacing w:line="276" w:lineRule="auto"/>
              <w:jc w:val="both"/>
              <w:rPr>
                <w:sz w:val="22"/>
                <w:szCs w:val="22"/>
                <w:rPrChange w:id="1145" w:author="Matteo Braendli" w:date="2019-12-12T12:27:00Z">
                  <w:rPr/>
                </w:rPrChange>
              </w:rPr>
            </w:pPr>
            <w:r w:rsidRPr="00B25852">
              <w:rPr>
                <w:sz w:val="22"/>
                <w:szCs w:val="22"/>
                <w:rPrChange w:id="1146" w:author="Matteo Braendli" w:date="2019-12-12T12:27:00Z">
                  <w:rPr/>
                </w:rPrChange>
              </w:rPr>
              <w:t>93.33</w:t>
            </w:r>
          </w:p>
        </w:tc>
        <w:tc>
          <w:tcPr>
            <w:tcW w:w="1123" w:type="dxa"/>
            <w:tcPrChange w:id="1147" w:author="Matteo Braendli" w:date="2019-12-12T12:32:00Z">
              <w:tcPr>
                <w:tcW w:w="1123" w:type="dxa"/>
              </w:tcPr>
            </w:tcPrChange>
          </w:tcPr>
          <w:p w14:paraId="0DC627B5" w14:textId="13790548" w:rsidR="002B052B" w:rsidRPr="00B25852" w:rsidRDefault="002B052B" w:rsidP="002B052B">
            <w:pPr>
              <w:spacing w:line="276" w:lineRule="auto"/>
              <w:jc w:val="both"/>
              <w:rPr>
                <w:sz w:val="22"/>
                <w:szCs w:val="22"/>
                <w:rPrChange w:id="1148" w:author="Matteo Braendli" w:date="2019-12-12T12:27:00Z">
                  <w:rPr/>
                </w:rPrChange>
              </w:rPr>
            </w:pPr>
            <w:r w:rsidRPr="00B25852">
              <w:rPr>
                <w:sz w:val="22"/>
                <w:szCs w:val="22"/>
                <w:rPrChange w:id="1149" w:author="Matteo Braendli" w:date="2019-12-12T12:27:00Z">
                  <w:rPr/>
                </w:rPrChange>
              </w:rPr>
              <w:t>1039.31</w:t>
            </w:r>
          </w:p>
        </w:tc>
      </w:tr>
      <w:tr w:rsidR="002B052B" w:rsidRPr="00B25852" w14:paraId="29206390" w14:textId="2979D672" w:rsidTr="00AF6407">
        <w:trPr>
          <w:trHeight w:val="315"/>
          <w:jc w:val="right"/>
          <w:trPrChange w:id="1150" w:author="Matteo Braendli" w:date="2019-12-12T12:32:00Z">
            <w:trPr>
              <w:trHeight w:val="315"/>
            </w:trPr>
          </w:trPrChange>
        </w:trPr>
        <w:tc>
          <w:tcPr>
            <w:tcW w:w="1122" w:type="dxa"/>
            <w:tcPrChange w:id="1151" w:author="Matteo Braendli" w:date="2019-12-12T12:32:00Z">
              <w:tcPr>
                <w:tcW w:w="1122" w:type="dxa"/>
              </w:tcPr>
            </w:tcPrChange>
          </w:tcPr>
          <w:p w14:paraId="7E360EA9" w14:textId="77777777" w:rsidR="002B052B" w:rsidRPr="005B0F79" w:rsidRDefault="002B052B" w:rsidP="002B052B">
            <w:pPr>
              <w:spacing w:line="276" w:lineRule="auto"/>
              <w:jc w:val="both"/>
              <w:rPr>
                <w:sz w:val="22"/>
                <w:szCs w:val="22"/>
                <w:rPrChange w:id="1152" w:author="Matteo Braendli" w:date="2019-12-12T15:19:00Z">
                  <w:rPr/>
                </w:rPrChange>
              </w:rPr>
            </w:pPr>
            <w:r w:rsidRPr="005B0F79">
              <w:rPr>
                <w:sz w:val="22"/>
                <w:szCs w:val="22"/>
                <w:rPrChange w:id="1153" w:author="Matteo Braendli" w:date="2019-12-12T15:19:00Z">
                  <w:rPr>
                    <w:highlight w:val="green"/>
                  </w:rPr>
                </w:rPrChange>
              </w:rPr>
              <w:t>DQN8</w:t>
            </w:r>
          </w:p>
        </w:tc>
        <w:tc>
          <w:tcPr>
            <w:tcW w:w="1123" w:type="dxa"/>
            <w:tcPrChange w:id="1154" w:author="Matteo Braendli" w:date="2019-12-12T12:32:00Z">
              <w:tcPr>
                <w:tcW w:w="1123" w:type="dxa"/>
              </w:tcPr>
            </w:tcPrChange>
          </w:tcPr>
          <w:p w14:paraId="7ADD7488" w14:textId="77777777" w:rsidR="002B052B" w:rsidRPr="00B25852" w:rsidRDefault="002B052B" w:rsidP="002B052B">
            <w:pPr>
              <w:spacing w:line="276" w:lineRule="auto"/>
              <w:jc w:val="both"/>
              <w:rPr>
                <w:sz w:val="22"/>
                <w:szCs w:val="22"/>
                <w:rPrChange w:id="1155" w:author="Matteo Braendli" w:date="2019-12-12T12:27:00Z">
                  <w:rPr/>
                </w:rPrChange>
              </w:rPr>
            </w:pPr>
            <w:r w:rsidRPr="00B25852">
              <w:rPr>
                <w:sz w:val="22"/>
                <w:szCs w:val="22"/>
                <w:rPrChange w:id="1156" w:author="Matteo Braendli" w:date="2019-12-12T12:27:00Z">
                  <w:rPr/>
                </w:rPrChange>
              </w:rPr>
              <w:t>5000</w:t>
            </w:r>
          </w:p>
        </w:tc>
        <w:tc>
          <w:tcPr>
            <w:tcW w:w="1122" w:type="dxa"/>
            <w:tcPrChange w:id="1157" w:author="Matteo Braendli" w:date="2019-12-12T12:32:00Z">
              <w:tcPr>
                <w:tcW w:w="1122" w:type="dxa"/>
              </w:tcPr>
            </w:tcPrChange>
          </w:tcPr>
          <w:p w14:paraId="1CCC9173" w14:textId="77777777" w:rsidR="002B052B" w:rsidRPr="00B25852" w:rsidRDefault="002B052B" w:rsidP="002B052B">
            <w:pPr>
              <w:spacing w:line="276" w:lineRule="auto"/>
              <w:jc w:val="both"/>
              <w:rPr>
                <w:sz w:val="22"/>
                <w:szCs w:val="22"/>
                <w:rPrChange w:id="1158" w:author="Matteo Braendli" w:date="2019-12-12T12:27:00Z">
                  <w:rPr/>
                </w:rPrChange>
              </w:rPr>
            </w:pPr>
            <w:r w:rsidRPr="00B25852">
              <w:rPr>
                <w:sz w:val="22"/>
                <w:szCs w:val="22"/>
                <w:rPrChange w:id="1159" w:author="Matteo Braendli" w:date="2019-12-12T12:27:00Z">
                  <w:rPr/>
                </w:rPrChange>
              </w:rPr>
              <w:t>64,32</w:t>
            </w:r>
          </w:p>
        </w:tc>
        <w:tc>
          <w:tcPr>
            <w:tcW w:w="1123" w:type="dxa"/>
            <w:tcPrChange w:id="1160" w:author="Matteo Braendli" w:date="2019-12-12T12:32:00Z">
              <w:tcPr>
                <w:tcW w:w="1123" w:type="dxa"/>
              </w:tcPr>
            </w:tcPrChange>
          </w:tcPr>
          <w:p w14:paraId="6EF4AEFC" w14:textId="77777777" w:rsidR="002B052B" w:rsidRPr="00B25852" w:rsidRDefault="002B052B" w:rsidP="002B052B">
            <w:pPr>
              <w:spacing w:line="276" w:lineRule="auto"/>
              <w:jc w:val="both"/>
              <w:rPr>
                <w:sz w:val="22"/>
                <w:szCs w:val="22"/>
                <w:rPrChange w:id="1161" w:author="Matteo Braendli" w:date="2019-12-12T12:27:00Z">
                  <w:rPr/>
                </w:rPrChange>
              </w:rPr>
            </w:pPr>
            <w:r w:rsidRPr="00B25852">
              <w:rPr>
                <w:sz w:val="22"/>
                <w:szCs w:val="22"/>
                <w:rPrChange w:id="1162" w:author="Matteo Braendli" w:date="2019-12-12T12:27:00Z">
                  <w:rPr/>
                </w:rPrChange>
              </w:rPr>
              <w:t>1/5000</w:t>
            </w:r>
          </w:p>
        </w:tc>
        <w:tc>
          <w:tcPr>
            <w:tcW w:w="1123" w:type="dxa"/>
            <w:tcPrChange w:id="1163" w:author="Matteo Braendli" w:date="2019-12-12T12:32:00Z">
              <w:tcPr>
                <w:tcW w:w="1123" w:type="dxa"/>
              </w:tcPr>
            </w:tcPrChange>
          </w:tcPr>
          <w:p w14:paraId="3BE9DAF4" w14:textId="77777777" w:rsidR="002B052B" w:rsidRPr="00B25852" w:rsidRDefault="002B052B" w:rsidP="002B052B">
            <w:pPr>
              <w:spacing w:line="276" w:lineRule="auto"/>
              <w:jc w:val="both"/>
              <w:rPr>
                <w:sz w:val="22"/>
                <w:szCs w:val="22"/>
                <w:rPrChange w:id="1164" w:author="Matteo Braendli" w:date="2019-12-12T12:27:00Z">
                  <w:rPr/>
                </w:rPrChange>
              </w:rPr>
            </w:pPr>
            <w:r w:rsidRPr="00B25852">
              <w:rPr>
                <w:sz w:val="22"/>
                <w:szCs w:val="22"/>
                <w:rPrChange w:id="1165" w:author="Matteo Braendli" w:date="2019-12-12T12:27:00Z">
                  <w:rPr/>
                </w:rPrChange>
              </w:rPr>
              <w:t>0.001</w:t>
            </w:r>
          </w:p>
        </w:tc>
        <w:tc>
          <w:tcPr>
            <w:tcW w:w="1122" w:type="dxa"/>
            <w:tcPrChange w:id="1166" w:author="Matteo Braendli" w:date="2019-12-12T12:32:00Z">
              <w:tcPr>
                <w:tcW w:w="1122" w:type="dxa"/>
              </w:tcPr>
            </w:tcPrChange>
          </w:tcPr>
          <w:p w14:paraId="42248EAF" w14:textId="0CA5E137" w:rsidR="002B052B" w:rsidRPr="00B25852" w:rsidRDefault="002B052B" w:rsidP="002B052B">
            <w:pPr>
              <w:spacing w:line="276" w:lineRule="auto"/>
              <w:jc w:val="both"/>
              <w:rPr>
                <w:sz w:val="22"/>
                <w:szCs w:val="22"/>
                <w:rPrChange w:id="1167" w:author="Matteo Braendli" w:date="2019-12-12T12:27:00Z">
                  <w:rPr/>
                </w:rPrChange>
              </w:rPr>
            </w:pPr>
            <w:r w:rsidRPr="00B25852">
              <w:rPr>
                <w:sz w:val="22"/>
                <w:szCs w:val="22"/>
                <w:rPrChange w:id="1168" w:author="Matteo Braendli" w:date="2019-12-12T12:27:00Z">
                  <w:rPr/>
                </w:rPrChange>
              </w:rPr>
              <w:t>0.</w:t>
            </w:r>
            <w:ins w:id="1169" w:author="Matteo Braendli" w:date="2019-12-12T15:08:00Z">
              <w:r>
                <w:rPr>
                  <w:sz w:val="22"/>
                  <w:szCs w:val="22"/>
                </w:rPr>
                <w:t>096</w:t>
              </w:r>
            </w:ins>
            <w:del w:id="1170" w:author="Matteo Braendli" w:date="2019-12-12T15:08:00Z">
              <w:r w:rsidRPr="00B25852" w:rsidDel="00F04C72">
                <w:rPr>
                  <w:sz w:val="22"/>
                  <w:szCs w:val="22"/>
                  <w:rPrChange w:id="1171" w:author="Matteo Braendli" w:date="2019-12-12T12:27:00Z">
                    <w:rPr/>
                  </w:rPrChange>
                </w:rPr>
                <w:delText>10</w:delText>
              </w:r>
            </w:del>
          </w:p>
        </w:tc>
        <w:tc>
          <w:tcPr>
            <w:tcW w:w="1123" w:type="dxa"/>
            <w:tcPrChange w:id="1172" w:author="Matteo Braendli" w:date="2019-12-12T12:32:00Z">
              <w:tcPr>
                <w:tcW w:w="1123" w:type="dxa"/>
              </w:tcPr>
            </w:tcPrChange>
          </w:tcPr>
          <w:p w14:paraId="0F829D0E" w14:textId="3AEFA471" w:rsidR="002B052B" w:rsidRPr="00B25852" w:rsidRDefault="002B052B" w:rsidP="002B052B">
            <w:pPr>
              <w:spacing w:line="276" w:lineRule="auto"/>
              <w:jc w:val="both"/>
              <w:rPr>
                <w:sz w:val="22"/>
                <w:szCs w:val="22"/>
                <w:rPrChange w:id="1173" w:author="Matteo Braendli" w:date="2019-12-12T12:27:00Z">
                  <w:rPr/>
                </w:rPrChange>
              </w:rPr>
            </w:pPr>
            <w:r w:rsidRPr="00B25852">
              <w:rPr>
                <w:sz w:val="22"/>
                <w:szCs w:val="22"/>
                <w:rPrChange w:id="1174" w:author="Matteo Braendli" w:date="2019-12-12T12:27:00Z">
                  <w:rPr/>
                </w:rPrChange>
              </w:rPr>
              <w:t>102.66</w:t>
            </w:r>
          </w:p>
        </w:tc>
        <w:tc>
          <w:tcPr>
            <w:tcW w:w="1123" w:type="dxa"/>
            <w:tcPrChange w:id="1175" w:author="Matteo Braendli" w:date="2019-12-12T12:32:00Z">
              <w:tcPr>
                <w:tcW w:w="1123" w:type="dxa"/>
              </w:tcPr>
            </w:tcPrChange>
          </w:tcPr>
          <w:p w14:paraId="20CFCE85" w14:textId="79A622ED" w:rsidR="002B052B" w:rsidRPr="00B25852" w:rsidRDefault="002B052B" w:rsidP="002B052B">
            <w:pPr>
              <w:spacing w:line="276" w:lineRule="auto"/>
              <w:jc w:val="both"/>
              <w:rPr>
                <w:sz w:val="22"/>
                <w:szCs w:val="22"/>
                <w:rPrChange w:id="1176" w:author="Matteo Braendli" w:date="2019-12-12T12:27:00Z">
                  <w:rPr/>
                </w:rPrChange>
              </w:rPr>
            </w:pPr>
            <w:r w:rsidRPr="00B25852">
              <w:rPr>
                <w:sz w:val="22"/>
                <w:szCs w:val="22"/>
                <w:rPrChange w:id="1177" w:author="Matteo Braendli" w:date="2019-12-12T12:27:00Z">
                  <w:rPr/>
                </w:rPrChange>
              </w:rPr>
              <w:t>1107.65</w:t>
            </w:r>
          </w:p>
        </w:tc>
      </w:tr>
      <w:tr w:rsidR="002B052B" w:rsidRPr="00B25852" w14:paraId="7192D3D0" w14:textId="00EDDA1E" w:rsidTr="00AF6407">
        <w:trPr>
          <w:trHeight w:val="315"/>
          <w:jc w:val="right"/>
          <w:trPrChange w:id="1178" w:author="Matteo Braendli" w:date="2019-12-12T12:32:00Z">
            <w:trPr>
              <w:trHeight w:val="315"/>
            </w:trPr>
          </w:trPrChange>
        </w:trPr>
        <w:tc>
          <w:tcPr>
            <w:tcW w:w="1122" w:type="dxa"/>
            <w:tcPrChange w:id="1179" w:author="Matteo Braendli" w:date="2019-12-12T12:32:00Z">
              <w:tcPr>
                <w:tcW w:w="1122" w:type="dxa"/>
              </w:tcPr>
            </w:tcPrChange>
          </w:tcPr>
          <w:p w14:paraId="5A985903" w14:textId="77777777" w:rsidR="002B052B" w:rsidRPr="005B0F79" w:rsidRDefault="002B052B" w:rsidP="002B052B">
            <w:pPr>
              <w:spacing w:line="276" w:lineRule="auto"/>
              <w:jc w:val="both"/>
              <w:rPr>
                <w:sz w:val="22"/>
                <w:szCs w:val="22"/>
                <w:rPrChange w:id="1180" w:author="Matteo Braendli" w:date="2019-12-12T15:19:00Z">
                  <w:rPr/>
                </w:rPrChange>
              </w:rPr>
            </w:pPr>
            <w:r w:rsidRPr="005B0F79">
              <w:rPr>
                <w:sz w:val="22"/>
                <w:szCs w:val="22"/>
                <w:rPrChange w:id="1181" w:author="Matteo Braendli" w:date="2019-12-12T15:19:00Z">
                  <w:rPr/>
                </w:rPrChange>
              </w:rPr>
              <w:t>DQN9</w:t>
            </w:r>
          </w:p>
        </w:tc>
        <w:tc>
          <w:tcPr>
            <w:tcW w:w="1123" w:type="dxa"/>
            <w:tcPrChange w:id="1182" w:author="Matteo Braendli" w:date="2019-12-12T12:32:00Z">
              <w:tcPr>
                <w:tcW w:w="1123" w:type="dxa"/>
              </w:tcPr>
            </w:tcPrChange>
          </w:tcPr>
          <w:p w14:paraId="219BAFCB" w14:textId="77777777" w:rsidR="002B052B" w:rsidRPr="00B25852" w:rsidRDefault="002B052B" w:rsidP="002B052B">
            <w:pPr>
              <w:spacing w:line="276" w:lineRule="auto"/>
              <w:jc w:val="both"/>
              <w:rPr>
                <w:sz w:val="22"/>
                <w:szCs w:val="22"/>
                <w:rPrChange w:id="1183" w:author="Matteo Braendli" w:date="2019-12-12T12:27:00Z">
                  <w:rPr/>
                </w:rPrChange>
              </w:rPr>
            </w:pPr>
            <w:r w:rsidRPr="00B25852">
              <w:rPr>
                <w:sz w:val="22"/>
                <w:szCs w:val="22"/>
                <w:rPrChange w:id="1184" w:author="Matteo Braendli" w:date="2019-12-12T12:27:00Z">
                  <w:rPr/>
                </w:rPrChange>
              </w:rPr>
              <w:t>5000</w:t>
            </w:r>
          </w:p>
        </w:tc>
        <w:tc>
          <w:tcPr>
            <w:tcW w:w="1122" w:type="dxa"/>
            <w:tcPrChange w:id="1185" w:author="Matteo Braendli" w:date="2019-12-12T12:32:00Z">
              <w:tcPr>
                <w:tcW w:w="1122" w:type="dxa"/>
              </w:tcPr>
            </w:tcPrChange>
          </w:tcPr>
          <w:p w14:paraId="6CB3C135" w14:textId="77777777" w:rsidR="002B052B" w:rsidRPr="00B25852" w:rsidRDefault="002B052B" w:rsidP="002B052B">
            <w:pPr>
              <w:spacing w:line="276" w:lineRule="auto"/>
              <w:jc w:val="both"/>
              <w:rPr>
                <w:sz w:val="22"/>
                <w:szCs w:val="22"/>
                <w:rPrChange w:id="1186" w:author="Matteo Braendli" w:date="2019-12-12T12:27:00Z">
                  <w:rPr/>
                </w:rPrChange>
              </w:rPr>
            </w:pPr>
            <w:r w:rsidRPr="00B25852">
              <w:rPr>
                <w:sz w:val="22"/>
                <w:szCs w:val="22"/>
                <w:rPrChange w:id="1187" w:author="Matteo Braendli" w:date="2019-12-12T12:27:00Z">
                  <w:rPr/>
                </w:rPrChange>
              </w:rPr>
              <w:t>8,4</w:t>
            </w:r>
          </w:p>
        </w:tc>
        <w:tc>
          <w:tcPr>
            <w:tcW w:w="1123" w:type="dxa"/>
            <w:tcPrChange w:id="1188" w:author="Matteo Braendli" w:date="2019-12-12T12:32:00Z">
              <w:tcPr>
                <w:tcW w:w="1123" w:type="dxa"/>
              </w:tcPr>
            </w:tcPrChange>
          </w:tcPr>
          <w:p w14:paraId="4707EC83" w14:textId="77777777" w:rsidR="002B052B" w:rsidRPr="00B25852" w:rsidRDefault="002B052B" w:rsidP="002B052B">
            <w:pPr>
              <w:spacing w:line="276" w:lineRule="auto"/>
              <w:jc w:val="both"/>
              <w:rPr>
                <w:sz w:val="22"/>
                <w:szCs w:val="22"/>
                <w:rPrChange w:id="1189" w:author="Matteo Braendli" w:date="2019-12-12T12:27:00Z">
                  <w:rPr/>
                </w:rPrChange>
              </w:rPr>
            </w:pPr>
            <w:r w:rsidRPr="00B25852">
              <w:rPr>
                <w:sz w:val="22"/>
                <w:szCs w:val="22"/>
                <w:rPrChange w:id="1190" w:author="Matteo Braendli" w:date="2019-12-12T12:27:00Z">
                  <w:rPr/>
                </w:rPrChange>
              </w:rPr>
              <w:t>0.096</w:t>
            </w:r>
          </w:p>
        </w:tc>
        <w:tc>
          <w:tcPr>
            <w:tcW w:w="1123" w:type="dxa"/>
            <w:tcPrChange w:id="1191" w:author="Matteo Braendli" w:date="2019-12-12T12:32:00Z">
              <w:tcPr>
                <w:tcW w:w="1123" w:type="dxa"/>
              </w:tcPr>
            </w:tcPrChange>
          </w:tcPr>
          <w:p w14:paraId="16094AEA" w14:textId="77777777" w:rsidR="002B052B" w:rsidRPr="00B25852" w:rsidRDefault="002B052B" w:rsidP="002B052B">
            <w:pPr>
              <w:spacing w:line="276" w:lineRule="auto"/>
              <w:jc w:val="both"/>
              <w:rPr>
                <w:sz w:val="22"/>
                <w:szCs w:val="22"/>
                <w:rPrChange w:id="1192" w:author="Matteo Braendli" w:date="2019-12-12T12:27:00Z">
                  <w:rPr/>
                </w:rPrChange>
              </w:rPr>
            </w:pPr>
            <w:r w:rsidRPr="00B25852">
              <w:rPr>
                <w:sz w:val="22"/>
                <w:szCs w:val="22"/>
                <w:rPrChange w:id="1193" w:author="Matteo Braendli" w:date="2019-12-12T12:27:00Z">
                  <w:rPr/>
                </w:rPrChange>
              </w:rPr>
              <w:t>0.0001</w:t>
            </w:r>
          </w:p>
        </w:tc>
        <w:tc>
          <w:tcPr>
            <w:tcW w:w="1122" w:type="dxa"/>
            <w:tcPrChange w:id="1194" w:author="Matteo Braendli" w:date="2019-12-12T12:32:00Z">
              <w:tcPr>
                <w:tcW w:w="1122" w:type="dxa"/>
              </w:tcPr>
            </w:tcPrChange>
          </w:tcPr>
          <w:p w14:paraId="3FD554CA" w14:textId="337B638C" w:rsidR="002B052B" w:rsidRPr="00B25852" w:rsidRDefault="002B052B" w:rsidP="002B052B">
            <w:pPr>
              <w:spacing w:line="276" w:lineRule="auto"/>
              <w:jc w:val="both"/>
              <w:rPr>
                <w:sz w:val="22"/>
                <w:szCs w:val="22"/>
                <w:rPrChange w:id="1195" w:author="Matteo Braendli" w:date="2019-12-12T12:27:00Z">
                  <w:rPr/>
                </w:rPrChange>
              </w:rPr>
            </w:pPr>
            <w:ins w:id="1196" w:author="Matteo Braendli" w:date="2019-12-12T14:57:00Z">
              <w:r>
                <w:rPr>
                  <w:sz w:val="22"/>
                  <w:szCs w:val="22"/>
                </w:rPr>
                <w:t>0.198</w:t>
              </w:r>
            </w:ins>
          </w:p>
        </w:tc>
        <w:tc>
          <w:tcPr>
            <w:tcW w:w="1123" w:type="dxa"/>
            <w:tcPrChange w:id="1197" w:author="Matteo Braendli" w:date="2019-12-12T12:32:00Z">
              <w:tcPr>
                <w:tcW w:w="1123" w:type="dxa"/>
              </w:tcPr>
            </w:tcPrChange>
          </w:tcPr>
          <w:p w14:paraId="7622A372" w14:textId="1B91AD87" w:rsidR="002B052B" w:rsidRPr="00B25852" w:rsidRDefault="002B052B" w:rsidP="002B052B">
            <w:pPr>
              <w:spacing w:line="276" w:lineRule="auto"/>
              <w:jc w:val="both"/>
              <w:rPr>
                <w:sz w:val="22"/>
                <w:szCs w:val="22"/>
                <w:rPrChange w:id="1198" w:author="Matteo Braendli" w:date="2019-12-12T12:27:00Z">
                  <w:rPr/>
                </w:rPrChange>
              </w:rPr>
            </w:pPr>
            <w:ins w:id="1199" w:author="Matteo Braendli" w:date="2019-12-12T14:57:00Z">
              <w:r>
                <w:rPr>
                  <w:sz w:val="22"/>
                  <w:szCs w:val="22"/>
                </w:rPr>
                <w:t>133.01</w:t>
              </w:r>
            </w:ins>
          </w:p>
        </w:tc>
        <w:tc>
          <w:tcPr>
            <w:tcW w:w="1123" w:type="dxa"/>
            <w:tcPrChange w:id="1200" w:author="Matteo Braendli" w:date="2019-12-12T12:32:00Z">
              <w:tcPr>
                <w:tcW w:w="1123" w:type="dxa"/>
              </w:tcPr>
            </w:tcPrChange>
          </w:tcPr>
          <w:p w14:paraId="29E53E75" w14:textId="20663827" w:rsidR="002B052B" w:rsidRPr="00B25852" w:rsidRDefault="002B052B" w:rsidP="002B052B">
            <w:pPr>
              <w:spacing w:line="276" w:lineRule="auto"/>
              <w:jc w:val="both"/>
              <w:rPr>
                <w:sz w:val="22"/>
                <w:szCs w:val="22"/>
                <w:rPrChange w:id="1201" w:author="Matteo Braendli" w:date="2019-12-12T12:27:00Z">
                  <w:rPr/>
                </w:rPrChange>
              </w:rPr>
            </w:pPr>
            <w:ins w:id="1202" w:author="Matteo Braendli" w:date="2019-12-12T14:57:00Z">
              <w:r>
                <w:rPr>
                  <w:sz w:val="22"/>
                  <w:szCs w:val="22"/>
                </w:rPr>
                <w:t>1479</w:t>
              </w:r>
            </w:ins>
          </w:p>
        </w:tc>
      </w:tr>
      <w:tr w:rsidR="002B052B" w:rsidRPr="00B25852" w14:paraId="48E9607D" w14:textId="560E34B3" w:rsidTr="00AF6407">
        <w:trPr>
          <w:trHeight w:val="328"/>
          <w:jc w:val="right"/>
          <w:trPrChange w:id="1203" w:author="Matteo Braendli" w:date="2019-12-12T12:32:00Z">
            <w:trPr>
              <w:trHeight w:val="328"/>
            </w:trPr>
          </w:trPrChange>
        </w:trPr>
        <w:tc>
          <w:tcPr>
            <w:tcW w:w="1122" w:type="dxa"/>
            <w:tcPrChange w:id="1204" w:author="Matteo Braendli" w:date="2019-12-12T12:32:00Z">
              <w:tcPr>
                <w:tcW w:w="1122" w:type="dxa"/>
              </w:tcPr>
            </w:tcPrChange>
          </w:tcPr>
          <w:p w14:paraId="28D4B58B" w14:textId="77777777" w:rsidR="002B052B" w:rsidRPr="005B0F79" w:rsidRDefault="002B052B" w:rsidP="002B052B">
            <w:pPr>
              <w:spacing w:line="276" w:lineRule="auto"/>
              <w:jc w:val="both"/>
              <w:rPr>
                <w:sz w:val="22"/>
                <w:szCs w:val="22"/>
                <w:rPrChange w:id="1205" w:author="Matteo Braendli" w:date="2019-12-12T15:19:00Z">
                  <w:rPr/>
                </w:rPrChange>
              </w:rPr>
            </w:pPr>
            <w:r w:rsidRPr="005B0F79">
              <w:rPr>
                <w:sz w:val="22"/>
                <w:szCs w:val="22"/>
                <w:rPrChange w:id="1206" w:author="Matteo Braendli" w:date="2019-12-12T15:19:00Z">
                  <w:rPr/>
                </w:rPrChange>
              </w:rPr>
              <w:t>DQN10</w:t>
            </w:r>
          </w:p>
        </w:tc>
        <w:tc>
          <w:tcPr>
            <w:tcW w:w="1123" w:type="dxa"/>
            <w:tcPrChange w:id="1207" w:author="Matteo Braendli" w:date="2019-12-12T12:32:00Z">
              <w:tcPr>
                <w:tcW w:w="1123" w:type="dxa"/>
              </w:tcPr>
            </w:tcPrChange>
          </w:tcPr>
          <w:p w14:paraId="03456D64" w14:textId="77777777" w:rsidR="002B052B" w:rsidRPr="00B25852" w:rsidRDefault="002B052B" w:rsidP="002B052B">
            <w:pPr>
              <w:spacing w:line="276" w:lineRule="auto"/>
              <w:jc w:val="both"/>
              <w:rPr>
                <w:sz w:val="22"/>
                <w:szCs w:val="22"/>
                <w:rPrChange w:id="1208" w:author="Matteo Braendli" w:date="2019-12-12T12:27:00Z">
                  <w:rPr/>
                </w:rPrChange>
              </w:rPr>
            </w:pPr>
            <w:r w:rsidRPr="00B25852">
              <w:rPr>
                <w:sz w:val="22"/>
                <w:szCs w:val="22"/>
                <w:rPrChange w:id="1209" w:author="Matteo Braendli" w:date="2019-12-12T12:27:00Z">
                  <w:rPr/>
                </w:rPrChange>
              </w:rPr>
              <w:t>5000</w:t>
            </w:r>
          </w:p>
        </w:tc>
        <w:tc>
          <w:tcPr>
            <w:tcW w:w="1122" w:type="dxa"/>
            <w:tcPrChange w:id="1210" w:author="Matteo Braendli" w:date="2019-12-12T12:32:00Z">
              <w:tcPr>
                <w:tcW w:w="1122" w:type="dxa"/>
              </w:tcPr>
            </w:tcPrChange>
          </w:tcPr>
          <w:p w14:paraId="19824B47" w14:textId="77777777" w:rsidR="002B052B" w:rsidRPr="00B25852" w:rsidRDefault="002B052B" w:rsidP="002B052B">
            <w:pPr>
              <w:spacing w:line="276" w:lineRule="auto"/>
              <w:jc w:val="both"/>
              <w:rPr>
                <w:sz w:val="22"/>
                <w:szCs w:val="22"/>
                <w:rPrChange w:id="1211" w:author="Matteo Braendli" w:date="2019-12-12T12:27:00Z">
                  <w:rPr/>
                </w:rPrChange>
              </w:rPr>
            </w:pPr>
            <w:r w:rsidRPr="00B25852">
              <w:rPr>
                <w:sz w:val="22"/>
                <w:szCs w:val="22"/>
                <w:rPrChange w:id="1212" w:author="Matteo Braendli" w:date="2019-12-12T12:27:00Z">
                  <w:rPr/>
                </w:rPrChange>
              </w:rPr>
              <w:t>8,4</w:t>
            </w:r>
          </w:p>
        </w:tc>
        <w:tc>
          <w:tcPr>
            <w:tcW w:w="1123" w:type="dxa"/>
            <w:tcPrChange w:id="1213" w:author="Matteo Braendli" w:date="2019-12-12T12:32:00Z">
              <w:tcPr>
                <w:tcW w:w="1123" w:type="dxa"/>
              </w:tcPr>
            </w:tcPrChange>
          </w:tcPr>
          <w:p w14:paraId="368EB43E" w14:textId="77777777" w:rsidR="002B052B" w:rsidRPr="00B25852" w:rsidRDefault="002B052B" w:rsidP="002B052B">
            <w:pPr>
              <w:spacing w:line="276" w:lineRule="auto"/>
              <w:jc w:val="both"/>
              <w:rPr>
                <w:sz w:val="22"/>
                <w:szCs w:val="22"/>
                <w:rPrChange w:id="1214" w:author="Matteo Braendli" w:date="2019-12-12T12:27:00Z">
                  <w:rPr/>
                </w:rPrChange>
              </w:rPr>
            </w:pPr>
            <w:r w:rsidRPr="00B25852">
              <w:rPr>
                <w:sz w:val="22"/>
                <w:szCs w:val="22"/>
                <w:rPrChange w:id="1215" w:author="Matteo Braendli" w:date="2019-12-12T12:27:00Z">
                  <w:rPr/>
                </w:rPrChange>
              </w:rPr>
              <w:t>1/5000</w:t>
            </w:r>
          </w:p>
        </w:tc>
        <w:tc>
          <w:tcPr>
            <w:tcW w:w="1123" w:type="dxa"/>
            <w:tcPrChange w:id="1216" w:author="Matteo Braendli" w:date="2019-12-12T12:32:00Z">
              <w:tcPr>
                <w:tcW w:w="1123" w:type="dxa"/>
              </w:tcPr>
            </w:tcPrChange>
          </w:tcPr>
          <w:p w14:paraId="1BA58A03" w14:textId="77777777" w:rsidR="002B052B" w:rsidRPr="00B25852" w:rsidRDefault="002B052B" w:rsidP="002B052B">
            <w:pPr>
              <w:spacing w:line="276" w:lineRule="auto"/>
              <w:jc w:val="both"/>
              <w:rPr>
                <w:sz w:val="22"/>
                <w:szCs w:val="22"/>
                <w:rPrChange w:id="1217" w:author="Matteo Braendli" w:date="2019-12-12T12:27:00Z">
                  <w:rPr/>
                </w:rPrChange>
              </w:rPr>
            </w:pPr>
            <w:r w:rsidRPr="00B25852">
              <w:rPr>
                <w:sz w:val="22"/>
                <w:szCs w:val="22"/>
                <w:rPrChange w:id="1218" w:author="Matteo Braendli" w:date="2019-12-12T12:27:00Z">
                  <w:rPr/>
                </w:rPrChange>
              </w:rPr>
              <w:t>0.0001</w:t>
            </w:r>
          </w:p>
        </w:tc>
        <w:tc>
          <w:tcPr>
            <w:tcW w:w="1122" w:type="dxa"/>
            <w:tcPrChange w:id="1219" w:author="Matteo Braendli" w:date="2019-12-12T12:32:00Z">
              <w:tcPr>
                <w:tcW w:w="1122" w:type="dxa"/>
              </w:tcPr>
            </w:tcPrChange>
          </w:tcPr>
          <w:p w14:paraId="7A088C5E" w14:textId="054A20AA" w:rsidR="002B052B" w:rsidRPr="00B25852" w:rsidRDefault="002B052B" w:rsidP="002B052B">
            <w:pPr>
              <w:spacing w:line="276" w:lineRule="auto"/>
              <w:jc w:val="both"/>
              <w:rPr>
                <w:sz w:val="22"/>
                <w:szCs w:val="22"/>
                <w:rPrChange w:id="1220" w:author="Matteo Braendli" w:date="2019-12-12T12:27:00Z">
                  <w:rPr/>
                </w:rPrChange>
              </w:rPr>
            </w:pPr>
            <w:ins w:id="1221" w:author="Matteo Braendli" w:date="2019-12-12T15:09:00Z">
              <w:r>
                <w:rPr>
                  <w:sz w:val="22"/>
                  <w:szCs w:val="22"/>
                </w:rPr>
                <w:t>0.216</w:t>
              </w:r>
            </w:ins>
          </w:p>
        </w:tc>
        <w:tc>
          <w:tcPr>
            <w:tcW w:w="1123" w:type="dxa"/>
            <w:tcPrChange w:id="1222" w:author="Matteo Braendli" w:date="2019-12-12T12:32:00Z">
              <w:tcPr>
                <w:tcW w:w="1123" w:type="dxa"/>
              </w:tcPr>
            </w:tcPrChange>
          </w:tcPr>
          <w:p w14:paraId="34FDEE15" w14:textId="15D025A4" w:rsidR="002B052B" w:rsidRPr="00B25852" w:rsidRDefault="002B052B" w:rsidP="002B052B">
            <w:pPr>
              <w:spacing w:line="276" w:lineRule="auto"/>
              <w:jc w:val="both"/>
              <w:rPr>
                <w:sz w:val="22"/>
                <w:szCs w:val="22"/>
                <w:rPrChange w:id="1223" w:author="Matteo Braendli" w:date="2019-12-12T12:27:00Z">
                  <w:rPr/>
                </w:rPrChange>
              </w:rPr>
            </w:pPr>
            <w:ins w:id="1224" w:author="Matteo Braendli" w:date="2019-12-12T15:10:00Z">
              <w:r>
                <w:rPr>
                  <w:sz w:val="22"/>
                  <w:szCs w:val="22"/>
                </w:rPr>
                <w:t>132.15</w:t>
              </w:r>
            </w:ins>
          </w:p>
        </w:tc>
        <w:tc>
          <w:tcPr>
            <w:tcW w:w="1123" w:type="dxa"/>
            <w:tcPrChange w:id="1225" w:author="Matteo Braendli" w:date="2019-12-12T12:32:00Z">
              <w:tcPr>
                <w:tcW w:w="1123" w:type="dxa"/>
              </w:tcPr>
            </w:tcPrChange>
          </w:tcPr>
          <w:p w14:paraId="0CA35FE4" w14:textId="79025C6A" w:rsidR="002B052B" w:rsidRPr="00B25852" w:rsidRDefault="002B052B" w:rsidP="002B052B">
            <w:pPr>
              <w:spacing w:line="276" w:lineRule="auto"/>
              <w:jc w:val="both"/>
              <w:rPr>
                <w:sz w:val="22"/>
                <w:szCs w:val="22"/>
                <w:rPrChange w:id="1226" w:author="Matteo Braendli" w:date="2019-12-12T12:27:00Z">
                  <w:rPr/>
                </w:rPrChange>
              </w:rPr>
            </w:pPr>
            <w:ins w:id="1227" w:author="Matteo Braendli" w:date="2019-12-12T15:10:00Z">
              <w:r>
                <w:rPr>
                  <w:sz w:val="22"/>
                  <w:szCs w:val="22"/>
                </w:rPr>
                <w:t>1499.11</w:t>
              </w:r>
            </w:ins>
          </w:p>
        </w:tc>
      </w:tr>
      <w:tr w:rsidR="002B052B" w:rsidRPr="00B25852" w14:paraId="628BB48B" w14:textId="65BEF9EF" w:rsidTr="00AF6407">
        <w:trPr>
          <w:trHeight w:val="315"/>
          <w:jc w:val="right"/>
          <w:trPrChange w:id="1228" w:author="Matteo Braendli" w:date="2019-12-12T12:32:00Z">
            <w:trPr>
              <w:trHeight w:val="315"/>
            </w:trPr>
          </w:trPrChange>
        </w:trPr>
        <w:tc>
          <w:tcPr>
            <w:tcW w:w="1122" w:type="dxa"/>
            <w:tcPrChange w:id="1229" w:author="Matteo Braendli" w:date="2019-12-12T12:32:00Z">
              <w:tcPr>
                <w:tcW w:w="1122" w:type="dxa"/>
              </w:tcPr>
            </w:tcPrChange>
          </w:tcPr>
          <w:p w14:paraId="3C2771E1" w14:textId="77777777" w:rsidR="002B052B" w:rsidRPr="005B0F79" w:rsidRDefault="002B052B" w:rsidP="002B052B">
            <w:pPr>
              <w:spacing w:line="276" w:lineRule="auto"/>
              <w:jc w:val="both"/>
              <w:rPr>
                <w:sz w:val="22"/>
                <w:szCs w:val="22"/>
                <w:rPrChange w:id="1230" w:author="Matteo Braendli" w:date="2019-12-12T15:19:00Z">
                  <w:rPr/>
                </w:rPrChange>
              </w:rPr>
            </w:pPr>
            <w:r w:rsidRPr="005B0F79">
              <w:rPr>
                <w:sz w:val="22"/>
                <w:szCs w:val="22"/>
                <w:rPrChange w:id="1231" w:author="Matteo Braendli" w:date="2019-12-12T15:19:00Z">
                  <w:rPr>
                    <w:highlight w:val="green"/>
                  </w:rPr>
                </w:rPrChange>
              </w:rPr>
              <w:t>DQN11</w:t>
            </w:r>
          </w:p>
        </w:tc>
        <w:tc>
          <w:tcPr>
            <w:tcW w:w="1123" w:type="dxa"/>
            <w:tcPrChange w:id="1232" w:author="Matteo Braendli" w:date="2019-12-12T12:32:00Z">
              <w:tcPr>
                <w:tcW w:w="1123" w:type="dxa"/>
              </w:tcPr>
            </w:tcPrChange>
          </w:tcPr>
          <w:p w14:paraId="50488FBE" w14:textId="77777777" w:rsidR="002B052B" w:rsidRPr="00B25852" w:rsidRDefault="002B052B" w:rsidP="002B052B">
            <w:pPr>
              <w:spacing w:line="276" w:lineRule="auto"/>
              <w:jc w:val="both"/>
              <w:rPr>
                <w:sz w:val="22"/>
                <w:szCs w:val="22"/>
                <w:rPrChange w:id="1233" w:author="Matteo Braendli" w:date="2019-12-12T12:27:00Z">
                  <w:rPr/>
                </w:rPrChange>
              </w:rPr>
            </w:pPr>
            <w:r w:rsidRPr="00B25852">
              <w:rPr>
                <w:sz w:val="22"/>
                <w:szCs w:val="22"/>
                <w:rPrChange w:id="1234" w:author="Matteo Braendli" w:date="2019-12-12T12:27:00Z">
                  <w:rPr/>
                </w:rPrChange>
              </w:rPr>
              <w:t>5000</w:t>
            </w:r>
          </w:p>
        </w:tc>
        <w:tc>
          <w:tcPr>
            <w:tcW w:w="1122" w:type="dxa"/>
            <w:tcPrChange w:id="1235" w:author="Matteo Braendli" w:date="2019-12-12T12:32:00Z">
              <w:tcPr>
                <w:tcW w:w="1122" w:type="dxa"/>
              </w:tcPr>
            </w:tcPrChange>
          </w:tcPr>
          <w:p w14:paraId="0ABF3F0C" w14:textId="77777777" w:rsidR="002B052B" w:rsidRPr="00B25852" w:rsidRDefault="002B052B" w:rsidP="002B052B">
            <w:pPr>
              <w:spacing w:line="276" w:lineRule="auto"/>
              <w:jc w:val="both"/>
              <w:rPr>
                <w:sz w:val="22"/>
                <w:szCs w:val="22"/>
                <w:rPrChange w:id="1236" w:author="Matteo Braendli" w:date="2019-12-12T12:27:00Z">
                  <w:rPr/>
                </w:rPrChange>
              </w:rPr>
            </w:pPr>
            <w:r w:rsidRPr="00B25852">
              <w:rPr>
                <w:sz w:val="22"/>
                <w:szCs w:val="22"/>
                <w:rPrChange w:id="1237" w:author="Matteo Braendli" w:date="2019-12-12T12:27:00Z">
                  <w:rPr/>
                </w:rPrChange>
              </w:rPr>
              <w:t>8,4</w:t>
            </w:r>
          </w:p>
        </w:tc>
        <w:tc>
          <w:tcPr>
            <w:tcW w:w="1123" w:type="dxa"/>
            <w:tcPrChange w:id="1238" w:author="Matteo Braendli" w:date="2019-12-12T12:32:00Z">
              <w:tcPr>
                <w:tcW w:w="1123" w:type="dxa"/>
              </w:tcPr>
            </w:tcPrChange>
          </w:tcPr>
          <w:p w14:paraId="65E26CB9" w14:textId="77777777" w:rsidR="002B052B" w:rsidRPr="00B25852" w:rsidRDefault="002B052B" w:rsidP="002B052B">
            <w:pPr>
              <w:spacing w:line="276" w:lineRule="auto"/>
              <w:jc w:val="both"/>
              <w:rPr>
                <w:sz w:val="22"/>
                <w:szCs w:val="22"/>
                <w:rPrChange w:id="1239" w:author="Matteo Braendli" w:date="2019-12-12T12:27:00Z">
                  <w:rPr/>
                </w:rPrChange>
              </w:rPr>
            </w:pPr>
            <w:r w:rsidRPr="00B25852">
              <w:rPr>
                <w:sz w:val="22"/>
                <w:szCs w:val="22"/>
                <w:rPrChange w:id="1240" w:author="Matteo Braendli" w:date="2019-12-12T12:27:00Z">
                  <w:rPr/>
                </w:rPrChange>
              </w:rPr>
              <w:t>0.096</w:t>
            </w:r>
          </w:p>
        </w:tc>
        <w:tc>
          <w:tcPr>
            <w:tcW w:w="1123" w:type="dxa"/>
            <w:tcPrChange w:id="1241" w:author="Matteo Braendli" w:date="2019-12-12T12:32:00Z">
              <w:tcPr>
                <w:tcW w:w="1123" w:type="dxa"/>
              </w:tcPr>
            </w:tcPrChange>
          </w:tcPr>
          <w:p w14:paraId="3A71EC58" w14:textId="77777777" w:rsidR="002B052B" w:rsidRPr="00B25852" w:rsidRDefault="002B052B" w:rsidP="002B052B">
            <w:pPr>
              <w:spacing w:line="276" w:lineRule="auto"/>
              <w:jc w:val="both"/>
              <w:rPr>
                <w:sz w:val="22"/>
                <w:szCs w:val="22"/>
                <w:rPrChange w:id="1242" w:author="Matteo Braendli" w:date="2019-12-12T12:27:00Z">
                  <w:rPr/>
                </w:rPrChange>
              </w:rPr>
            </w:pPr>
            <w:r w:rsidRPr="00B25852">
              <w:rPr>
                <w:sz w:val="22"/>
                <w:szCs w:val="22"/>
                <w:rPrChange w:id="1243" w:author="Matteo Braendli" w:date="2019-12-12T12:27:00Z">
                  <w:rPr/>
                </w:rPrChange>
              </w:rPr>
              <w:t>0.001</w:t>
            </w:r>
          </w:p>
        </w:tc>
        <w:tc>
          <w:tcPr>
            <w:tcW w:w="1122" w:type="dxa"/>
            <w:tcPrChange w:id="1244" w:author="Matteo Braendli" w:date="2019-12-12T12:32:00Z">
              <w:tcPr>
                <w:tcW w:w="1122" w:type="dxa"/>
              </w:tcPr>
            </w:tcPrChange>
          </w:tcPr>
          <w:p w14:paraId="6A8724C2" w14:textId="03CCC327" w:rsidR="002B052B" w:rsidRPr="00B25852" w:rsidRDefault="002B052B" w:rsidP="002B052B">
            <w:pPr>
              <w:spacing w:line="276" w:lineRule="auto"/>
              <w:jc w:val="both"/>
              <w:rPr>
                <w:sz w:val="22"/>
                <w:szCs w:val="22"/>
                <w:rPrChange w:id="1245" w:author="Matteo Braendli" w:date="2019-12-12T12:27:00Z">
                  <w:rPr/>
                </w:rPrChange>
              </w:rPr>
            </w:pPr>
            <w:r w:rsidRPr="00B25852">
              <w:rPr>
                <w:sz w:val="22"/>
                <w:szCs w:val="22"/>
                <w:rPrChange w:id="1246" w:author="Matteo Braendli" w:date="2019-12-12T12:27:00Z">
                  <w:rPr/>
                </w:rPrChange>
              </w:rPr>
              <w:t>0.0</w:t>
            </w:r>
            <w:ins w:id="1247" w:author="Matteo Braendli" w:date="2019-12-12T15:15:00Z">
              <w:r>
                <w:rPr>
                  <w:sz w:val="22"/>
                  <w:szCs w:val="22"/>
                </w:rPr>
                <w:t>16</w:t>
              </w:r>
            </w:ins>
            <w:del w:id="1248" w:author="Matteo Braendli" w:date="2019-12-12T15:11:00Z">
              <w:r w:rsidRPr="00B25852" w:rsidDel="00440386">
                <w:rPr>
                  <w:sz w:val="22"/>
                  <w:szCs w:val="22"/>
                  <w:rPrChange w:id="1249" w:author="Matteo Braendli" w:date="2019-12-12T12:27:00Z">
                    <w:rPr/>
                  </w:rPrChange>
                </w:rPr>
                <w:delText>2</w:delText>
              </w:r>
            </w:del>
          </w:p>
        </w:tc>
        <w:tc>
          <w:tcPr>
            <w:tcW w:w="1123" w:type="dxa"/>
            <w:tcPrChange w:id="1250" w:author="Matteo Braendli" w:date="2019-12-12T12:32:00Z">
              <w:tcPr>
                <w:tcW w:w="1123" w:type="dxa"/>
              </w:tcPr>
            </w:tcPrChange>
          </w:tcPr>
          <w:p w14:paraId="5D9A05A2" w14:textId="08C3E35A" w:rsidR="002B052B" w:rsidRPr="00B25852" w:rsidRDefault="002B052B" w:rsidP="002B052B">
            <w:pPr>
              <w:spacing w:line="276" w:lineRule="auto"/>
              <w:jc w:val="both"/>
              <w:rPr>
                <w:sz w:val="22"/>
                <w:szCs w:val="22"/>
                <w:rPrChange w:id="1251" w:author="Matteo Braendli" w:date="2019-12-12T12:27:00Z">
                  <w:rPr/>
                </w:rPrChange>
              </w:rPr>
            </w:pPr>
            <w:del w:id="1252" w:author="Matteo Braendli" w:date="2019-12-12T15:12:00Z">
              <w:r w:rsidRPr="00B25852" w:rsidDel="00130CD0">
                <w:rPr>
                  <w:sz w:val="22"/>
                  <w:szCs w:val="22"/>
                  <w:rPrChange w:id="1253" w:author="Matteo Braendli" w:date="2019-12-12T12:27:00Z">
                    <w:rPr/>
                  </w:rPrChange>
                </w:rPr>
                <w:delText>75.02</w:delText>
              </w:r>
            </w:del>
            <w:ins w:id="1254" w:author="Matteo Braendli" w:date="2019-12-12T15:12:00Z">
              <w:r>
                <w:rPr>
                  <w:sz w:val="22"/>
                  <w:szCs w:val="22"/>
                </w:rPr>
                <w:t>7</w:t>
              </w:r>
            </w:ins>
            <w:ins w:id="1255" w:author="Matteo Braendli" w:date="2019-12-12T15:15:00Z">
              <w:r>
                <w:rPr>
                  <w:sz w:val="22"/>
                  <w:szCs w:val="22"/>
                </w:rPr>
                <w:t>5</w:t>
              </w:r>
            </w:ins>
            <w:ins w:id="1256" w:author="Matteo Braendli" w:date="2019-12-12T15:12:00Z">
              <w:r>
                <w:rPr>
                  <w:sz w:val="22"/>
                  <w:szCs w:val="22"/>
                </w:rPr>
                <w:t>.0</w:t>
              </w:r>
            </w:ins>
            <w:ins w:id="1257" w:author="Matteo Braendli" w:date="2019-12-12T15:15:00Z">
              <w:r>
                <w:rPr>
                  <w:sz w:val="22"/>
                  <w:szCs w:val="22"/>
                </w:rPr>
                <w:t>2</w:t>
              </w:r>
            </w:ins>
          </w:p>
        </w:tc>
        <w:tc>
          <w:tcPr>
            <w:tcW w:w="1123" w:type="dxa"/>
            <w:tcPrChange w:id="1258" w:author="Matteo Braendli" w:date="2019-12-12T12:32:00Z">
              <w:tcPr>
                <w:tcW w:w="1123" w:type="dxa"/>
              </w:tcPr>
            </w:tcPrChange>
          </w:tcPr>
          <w:p w14:paraId="78D70BEA" w14:textId="03D57DAE" w:rsidR="002B052B" w:rsidRPr="00B25852" w:rsidRDefault="002B052B" w:rsidP="002B052B">
            <w:pPr>
              <w:spacing w:line="276" w:lineRule="auto"/>
              <w:jc w:val="both"/>
              <w:rPr>
                <w:sz w:val="22"/>
                <w:szCs w:val="22"/>
                <w:rPrChange w:id="1259" w:author="Matteo Braendli" w:date="2019-12-12T12:27:00Z">
                  <w:rPr/>
                </w:rPrChange>
              </w:rPr>
            </w:pPr>
            <w:del w:id="1260" w:author="Matteo Braendli" w:date="2019-12-12T15:12:00Z">
              <w:r w:rsidRPr="00B25852" w:rsidDel="00BB14AF">
                <w:rPr>
                  <w:sz w:val="22"/>
                  <w:szCs w:val="22"/>
                  <w:rPrChange w:id="1261" w:author="Matteo Braendli" w:date="2019-12-12T12:27:00Z">
                    <w:rPr/>
                  </w:rPrChange>
                </w:rPr>
                <w:delText>841.13</w:delText>
              </w:r>
            </w:del>
            <w:ins w:id="1262" w:author="Matteo Braendli" w:date="2019-12-12T15:12:00Z">
              <w:r>
                <w:rPr>
                  <w:sz w:val="22"/>
                  <w:szCs w:val="22"/>
                </w:rPr>
                <w:t>8</w:t>
              </w:r>
            </w:ins>
            <w:ins w:id="1263" w:author="Matteo Braendli" w:date="2019-12-12T15:15:00Z">
              <w:r>
                <w:rPr>
                  <w:sz w:val="22"/>
                  <w:szCs w:val="22"/>
                </w:rPr>
                <w:t>41.13</w:t>
              </w:r>
            </w:ins>
          </w:p>
        </w:tc>
      </w:tr>
      <w:tr w:rsidR="002B052B" w:rsidRPr="00B25852" w14:paraId="69DBBB4A" w14:textId="373E74E2" w:rsidTr="00AF6407">
        <w:trPr>
          <w:trHeight w:val="315"/>
          <w:jc w:val="right"/>
          <w:trPrChange w:id="1264" w:author="Matteo Braendli" w:date="2019-12-12T12:32:00Z">
            <w:trPr>
              <w:trHeight w:val="315"/>
            </w:trPr>
          </w:trPrChange>
        </w:trPr>
        <w:tc>
          <w:tcPr>
            <w:tcW w:w="1122" w:type="dxa"/>
            <w:tcPrChange w:id="1265" w:author="Matteo Braendli" w:date="2019-12-12T12:32:00Z">
              <w:tcPr>
                <w:tcW w:w="1122" w:type="dxa"/>
              </w:tcPr>
            </w:tcPrChange>
          </w:tcPr>
          <w:p w14:paraId="249A261E" w14:textId="77777777" w:rsidR="002B052B" w:rsidRPr="005B0F79" w:rsidRDefault="002B052B" w:rsidP="002B052B">
            <w:pPr>
              <w:spacing w:line="276" w:lineRule="auto"/>
              <w:jc w:val="both"/>
              <w:rPr>
                <w:sz w:val="22"/>
                <w:szCs w:val="22"/>
                <w:rPrChange w:id="1266" w:author="Matteo Braendli" w:date="2019-12-12T15:19:00Z">
                  <w:rPr/>
                </w:rPrChange>
              </w:rPr>
            </w:pPr>
            <w:r w:rsidRPr="005B0F79">
              <w:rPr>
                <w:sz w:val="22"/>
                <w:szCs w:val="22"/>
                <w:rPrChange w:id="1267" w:author="Matteo Braendli" w:date="2019-12-12T15:19:00Z">
                  <w:rPr>
                    <w:highlight w:val="green"/>
                  </w:rPr>
                </w:rPrChange>
              </w:rPr>
              <w:t>DQN12</w:t>
            </w:r>
          </w:p>
        </w:tc>
        <w:tc>
          <w:tcPr>
            <w:tcW w:w="1123" w:type="dxa"/>
            <w:tcPrChange w:id="1268" w:author="Matteo Braendli" w:date="2019-12-12T12:32:00Z">
              <w:tcPr>
                <w:tcW w:w="1123" w:type="dxa"/>
              </w:tcPr>
            </w:tcPrChange>
          </w:tcPr>
          <w:p w14:paraId="48B51CC6" w14:textId="77777777" w:rsidR="002B052B" w:rsidRPr="00B25852" w:rsidRDefault="002B052B" w:rsidP="002B052B">
            <w:pPr>
              <w:spacing w:line="276" w:lineRule="auto"/>
              <w:jc w:val="both"/>
              <w:rPr>
                <w:sz w:val="22"/>
                <w:szCs w:val="22"/>
                <w:rPrChange w:id="1269" w:author="Matteo Braendli" w:date="2019-12-12T12:27:00Z">
                  <w:rPr/>
                </w:rPrChange>
              </w:rPr>
            </w:pPr>
            <w:r w:rsidRPr="00B25852">
              <w:rPr>
                <w:sz w:val="22"/>
                <w:szCs w:val="22"/>
                <w:rPrChange w:id="1270" w:author="Matteo Braendli" w:date="2019-12-12T12:27:00Z">
                  <w:rPr/>
                </w:rPrChange>
              </w:rPr>
              <w:t>5000</w:t>
            </w:r>
          </w:p>
        </w:tc>
        <w:tc>
          <w:tcPr>
            <w:tcW w:w="1122" w:type="dxa"/>
            <w:tcPrChange w:id="1271" w:author="Matteo Braendli" w:date="2019-12-12T12:32:00Z">
              <w:tcPr>
                <w:tcW w:w="1122" w:type="dxa"/>
              </w:tcPr>
            </w:tcPrChange>
          </w:tcPr>
          <w:p w14:paraId="671DA388" w14:textId="77777777" w:rsidR="002B052B" w:rsidRPr="00B25852" w:rsidRDefault="002B052B" w:rsidP="002B052B">
            <w:pPr>
              <w:spacing w:line="276" w:lineRule="auto"/>
              <w:jc w:val="both"/>
              <w:rPr>
                <w:sz w:val="22"/>
                <w:szCs w:val="22"/>
                <w:rPrChange w:id="1272" w:author="Matteo Braendli" w:date="2019-12-12T12:27:00Z">
                  <w:rPr/>
                </w:rPrChange>
              </w:rPr>
            </w:pPr>
            <w:r w:rsidRPr="00B25852">
              <w:rPr>
                <w:sz w:val="22"/>
                <w:szCs w:val="22"/>
                <w:rPrChange w:id="1273" w:author="Matteo Braendli" w:date="2019-12-12T12:27:00Z">
                  <w:rPr/>
                </w:rPrChange>
              </w:rPr>
              <w:t>8,4</w:t>
            </w:r>
          </w:p>
        </w:tc>
        <w:tc>
          <w:tcPr>
            <w:tcW w:w="1123" w:type="dxa"/>
            <w:tcPrChange w:id="1274" w:author="Matteo Braendli" w:date="2019-12-12T12:32:00Z">
              <w:tcPr>
                <w:tcW w:w="1123" w:type="dxa"/>
              </w:tcPr>
            </w:tcPrChange>
          </w:tcPr>
          <w:p w14:paraId="77177CCF" w14:textId="77777777" w:rsidR="002B052B" w:rsidRPr="00B25852" w:rsidRDefault="002B052B" w:rsidP="002B052B">
            <w:pPr>
              <w:spacing w:line="276" w:lineRule="auto"/>
              <w:jc w:val="both"/>
              <w:rPr>
                <w:sz w:val="22"/>
                <w:szCs w:val="22"/>
                <w:rPrChange w:id="1275" w:author="Matteo Braendli" w:date="2019-12-12T12:27:00Z">
                  <w:rPr/>
                </w:rPrChange>
              </w:rPr>
            </w:pPr>
            <w:r w:rsidRPr="00B25852">
              <w:rPr>
                <w:sz w:val="22"/>
                <w:szCs w:val="22"/>
                <w:rPrChange w:id="1276" w:author="Matteo Braendli" w:date="2019-12-12T12:27:00Z">
                  <w:rPr/>
                </w:rPrChange>
              </w:rPr>
              <w:t>1/5000</w:t>
            </w:r>
          </w:p>
        </w:tc>
        <w:tc>
          <w:tcPr>
            <w:tcW w:w="1123" w:type="dxa"/>
            <w:tcPrChange w:id="1277" w:author="Matteo Braendli" w:date="2019-12-12T12:32:00Z">
              <w:tcPr>
                <w:tcW w:w="1123" w:type="dxa"/>
              </w:tcPr>
            </w:tcPrChange>
          </w:tcPr>
          <w:p w14:paraId="5B1BFA53" w14:textId="77777777" w:rsidR="002B052B" w:rsidRPr="00B25852" w:rsidRDefault="002B052B" w:rsidP="002B052B">
            <w:pPr>
              <w:spacing w:line="276" w:lineRule="auto"/>
              <w:jc w:val="both"/>
              <w:rPr>
                <w:sz w:val="22"/>
                <w:szCs w:val="22"/>
                <w:rPrChange w:id="1278" w:author="Matteo Braendli" w:date="2019-12-12T12:27:00Z">
                  <w:rPr/>
                </w:rPrChange>
              </w:rPr>
            </w:pPr>
            <w:r w:rsidRPr="00B25852">
              <w:rPr>
                <w:sz w:val="22"/>
                <w:szCs w:val="22"/>
                <w:rPrChange w:id="1279" w:author="Matteo Braendli" w:date="2019-12-12T12:27:00Z">
                  <w:rPr/>
                </w:rPrChange>
              </w:rPr>
              <w:t>0.001</w:t>
            </w:r>
          </w:p>
        </w:tc>
        <w:tc>
          <w:tcPr>
            <w:tcW w:w="1122" w:type="dxa"/>
            <w:tcPrChange w:id="1280" w:author="Matteo Braendli" w:date="2019-12-12T12:32:00Z">
              <w:tcPr>
                <w:tcW w:w="1122" w:type="dxa"/>
              </w:tcPr>
            </w:tcPrChange>
          </w:tcPr>
          <w:p w14:paraId="7216E2D5" w14:textId="01D2EC8A" w:rsidR="002B052B" w:rsidRPr="00B25852" w:rsidRDefault="002B052B" w:rsidP="002B052B">
            <w:pPr>
              <w:spacing w:line="276" w:lineRule="auto"/>
              <w:jc w:val="both"/>
              <w:rPr>
                <w:sz w:val="22"/>
                <w:szCs w:val="22"/>
                <w:rPrChange w:id="1281" w:author="Matteo Braendli" w:date="2019-12-12T12:27:00Z">
                  <w:rPr/>
                </w:rPrChange>
              </w:rPr>
            </w:pPr>
            <w:r w:rsidRPr="00B25852">
              <w:rPr>
                <w:sz w:val="22"/>
                <w:szCs w:val="22"/>
                <w:rPrChange w:id="1282" w:author="Matteo Braendli" w:date="2019-12-12T12:27:00Z">
                  <w:rPr/>
                </w:rPrChange>
              </w:rPr>
              <w:t>0.06</w:t>
            </w:r>
            <w:ins w:id="1283" w:author="Matteo Braendli" w:date="2019-12-12T15:16:00Z">
              <w:r>
                <w:rPr>
                  <w:sz w:val="22"/>
                  <w:szCs w:val="22"/>
                </w:rPr>
                <w:t>4</w:t>
              </w:r>
            </w:ins>
          </w:p>
        </w:tc>
        <w:tc>
          <w:tcPr>
            <w:tcW w:w="1123" w:type="dxa"/>
            <w:tcPrChange w:id="1284" w:author="Matteo Braendli" w:date="2019-12-12T12:32:00Z">
              <w:tcPr>
                <w:tcW w:w="1123" w:type="dxa"/>
              </w:tcPr>
            </w:tcPrChange>
          </w:tcPr>
          <w:p w14:paraId="7308F252" w14:textId="30B700B5" w:rsidR="002B052B" w:rsidRPr="00B25852" w:rsidRDefault="002B052B" w:rsidP="002B052B">
            <w:pPr>
              <w:spacing w:line="276" w:lineRule="auto"/>
              <w:jc w:val="both"/>
              <w:rPr>
                <w:sz w:val="22"/>
                <w:szCs w:val="22"/>
                <w:rPrChange w:id="1285" w:author="Matteo Braendli" w:date="2019-12-12T12:27:00Z">
                  <w:rPr/>
                </w:rPrChange>
              </w:rPr>
            </w:pPr>
            <w:r w:rsidRPr="00B25852">
              <w:rPr>
                <w:sz w:val="22"/>
                <w:szCs w:val="22"/>
                <w:rPrChange w:id="1286" w:author="Matteo Braendli" w:date="2019-12-12T12:27:00Z">
                  <w:rPr/>
                </w:rPrChange>
              </w:rPr>
              <w:t>91.36</w:t>
            </w:r>
          </w:p>
        </w:tc>
        <w:tc>
          <w:tcPr>
            <w:tcW w:w="1123" w:type="dxa"/>
            <w:tcPrChange w:id="1287" w:author="Matteo Braendli" w:date="2019-12-12T12:32:00Z">
              <w:tcPr>
                <w:tcW w:w="1123" w:type="dxa"/>
              </w:tcPr>
            </w:tcPrChange>
          </w:tcPr>
          <w:p w14:paraId="39453830" w14:textId="58E49094" w:rsidR="002B052B" w:rsidRPr="00B25852" w:rsidRDefault="002B052B" w:rsidP="002B052B">
            <w:pPr>
              <w:spacing w:line="276" w:lineRule="auto"/>
              <w:jc w:val="both"/>
              <w:rPr>
                <w:sz w:val="22"/>
                <w:szCs w:val="22"/>
                <w:rPrChange w:id="1288" w:author="Matteo Braendli" w:date="2019-12-12T12:27:00Z">
                  <w:rPr/>
                </w:rPrChange>
              </w:rPr>
            </w:pPr>
            <w:r w:rsidRPr="00B25852">
              <w:rPr>
                <w:sz w:val="22"/>
                <w:szCs w:val="22"/>
                <w:rPrChange w:id="1289" w:author="Matteo Braendli" w:date="2019-12-12T12:27:00Z">
                  <w:rPr/>
                </w:rPrChange>
              </w:rPr>
              <w:t>1041.59</w:t>
            </w:r>
          </w:p>
        </w:tc>
      </w:tr>
    </w:tbl>
    <w:p w14:paraId="221B76D3" w14:textId="140EF12E" w:rsidR="004625FF" w:rsidRDefault="004625FF" w:rsidP="00DB4B9D">
      <w:pPr>
        <w:jc w:val="both"/>
      </w:pPr>
    </w:p>
    <w:p w14:paraId="1C4734ED" w14:textId="206785FB" w:rsidR="00383CA5" w:rsidDel="00782EC5" w:rsidRDefault="00383CA5" w:rsidP="00DB4B9D">
      <w:pPr>
        <w:jc w:val="both"/>
        <w:rPr>
          <w:del w:id="1290" w:author="Matteo Braendli" w:date="2019-12-11T20:51:00Z"/>
        </w:rPr>
      </w:pPr>
      <w:r>
        <w:t>Given our finding above that alpha</w:t>
      </w:r>
      <w:r w:rsidR="00B916DE">
        <w:t>= 0.001</w:t>
      </w:r>
      <w:r>
        <w:t xml:space="preserve"> tend</w:t>
      </w:r>
      <w:r w:rsidR="00B916DE">
        <w:t>s</w:t>
      </w:r>
      <w:r>
        <w:t xml:space="preserve"> to do better</w:t>
      </w:r>
      <w:r w:rsidR="00B916DE">
        <w:t>,</w:t>
      </w:r>
      <w:r>
        <w:t xml:space="preserve"> we incorporated a </w:t>
      </w:r>
      <w:del w:id="1291" w:author="Matteo Braendli" w:date="2019-12-11T21:56:00Z">
        <w:r w:rsidDel="00655053">
          <w:delText xml:space="preserve">smaller </w:delText>
        </w:r>
      </w:del>
      <w:ins w:id="1292" w:author="Matteo Braendli" w:date="2019-12-11T21:56:00Z">
        <w:r w:rsidR="00655053">
          <w:t xml:space="preserve">further reduced </w:t>
        </w:r>
      </w:ins>
      <w:r>
        <w:t>alpha equal to 0.0001 which even tended to do better</w:t>
      </w:r>
      <w:r w:rsidR="00E62E2D">
        <w:t>.</w:t>
      </w:r>
      <w:r w:rsidR="00B7453D" w:rsidRPr="00B7453D">
        <w:t xml:space="preserve"> </w:t>
      </w:r>
      <w:r w:rsidR="00B7453D">
        <w:t>After 5000 training episodes, the further reduced alpha seems to be superior in terms of our performance measures.</w:t>
      </w:r>
      <w:r w:rsidR="004D704A">
        <w:t xml:space="preserve"> </w:t>
      </w:r>
      <w:r w:rsidR="00E62E2D">
        <w:t xml:space="preserve">Maybe this decrease by a factor of 10 </w:t>
      </w:r>
      <w:r w:rsidR="00A24441">
        <w:t>could slow down the learning too much and result in underfit</w:t>
      </w:r>
      <w:r w:rsidR="00DB2DE3">
        <w:t>t</w:t>
      </w:r>
      <w:r w:rsidR="00A24441">
        <w:t>ing, as presented in class</w:t>
      </w:r>
      <w:r w:rsidR="00DB2DE3">
        <w:t>. Nevertheless</w:t>
      </w:r>
      <w:r w:rsidR="009C6637">
        <w:t>,</w:t>
      </w:r>
      <w:r w:rsidR="00DB2DE3">
        <w:t xml:space="preserve"> the strong performance of this parametrizations does not support this idea yet. Maybe this could become more evident after more training. </w:t>
      </w:r>
    </w:p>
    <w:p w14:paraId="1B7AC987" w14:textId="50920606" w:rsidR="00502AAB" w:rsidDel="0016646E" w:rsidRDefault="00502AAB" w:rsidP="00DB4B9D">
      <w:pPr>
        <w:jc w:val="both"/>
        <w:rPr>
          <w:del w:id="1293" w:author="Matteo Braendli" w:date="2019-12-11T20:51:00Z"/>
        </w:rPr>
      </w:pPr>
    </w:p>
    <w:p w14:paraId="0CFE070C" w14:textId="78C12BF2" w:rsidR="00BE12C0" w:rsidDel="00F312BF" w:rsidRDefault="00BE12C0" w:rsidP="00F312BF">
      <w:pPr>
        <w:rPr>
          <w:del w:id="1294" w:author="Matteo Braendli" w:date="2019-12-11T20:52:00Z"/>
        </w:rPr>
      </w:pPr>
      <w:del w:id="1295" w:author="Matteo Braendli" w:date="2019-12-11T20:51:00Z">
        <w:r w:rsidDel="0016646E">
          <w:br w:type="page"/>
        </w:r>
      </w:del>
    </w:p>
    <w:p w14:paraId="25BFCDC4" w14:textId="4A458C94" w:rsidR="00F312BF" w:rsidRDefault="00F312BF">
      <w:pPr>
        <w:rPr>
          <w:ins w:id="1296" w:author="Matteo Braendli" w:date="2019-12-11T20:52:00Z"/>
        </w:rPr>
      </w:pPr>
    </w:p>
    <w:p w14:paraId="692EE254" w14:textId="77777777" w:rsidR="00F312BF" w:rsidRDefault="00F312BF">
      <w:pPr>
        <w:rPr>
          <w:ins w:id="1297" w:author="Matteo Braendli" w:date="2019-12-11T20:52:00Z"/>
        </w:rPr>
      </w:pPr>
    </w:p>
    <w:p w14:paraId="54610A45" w14:textId="6BD0E914" w:rsidR="006D4FF8" w:rsidRDefault="006D4FF8">
      <w:pPr>
        <w:pStyle w:val="berschrift3"/>
        <w:rPr>
          <w:ins w:id="1298" w:author="Matteo Braendli" w:date="2019-12-11T20:53:00Z"/>
        </w:rPr>
        <w:pPrChange w:id="1299" w:author="Matteo Braendli" w:date="2019-12-11T20:53:00Z">
          <w:pPr/>
        </w:pPrChange>
      </w:pPr>
      <w:bookmarkStart w:id="1300" w:name="_Toc26953505"/>
      <w:bookmarkStart w:id="1301" w:name="_Toc26966767"/>
      <w:bookmarkStart w:id="1302" w:name="_Toc27053273"/>
      <w:ins w:id="1303" w:author="Matteo Braendli" w:date="2019-12-11T20:53:00Z">
        <w:r>
          <w:t>1.5.3 DQN test series: comparison</w:t>
        </w:r>
        <w:bookmarkEnd w:id="1302"/>
      </w:ins>
    </w:p>
    <w:p w14:paraId="5EF70E63" w14:textId="0E8CD68D" w:rsidR="00A13266" w:rsidRDefault="00A13266">
      <w:pPr>
        <w:rPr>
          <w:ins w:id="1304" w:author="Matteo Braendli" w:date="2019-12-12T15:40:00Z"/>
        </w:rPr>
      </w:pPr>
      <w:ins w:id="1305" w:author="Matteo Braendli" w:date="2019-12-12T15:40:00Z">
        <w:r>
          <w:t xml:space="preserve">The neural architecture seems </w:t>
        </w:r>
        <w:r w:rsidR="00BA0727">
          <w:t>quite important for the performance of the DQN</w:t>
        </w:r>
      </w:ins>
      <w:ins w:id="1306" w:author="Matteo Braendli" w:date="2019-12-12T15:41:00Z">
        <w:r w:rsidR="00393E91">
          <w:t>: bigger networks</w:t>
        </w:r>
        <w:r w:rsidR="001D7B83">
          <w:t xml:space="preserve"> with more nodes </w:t>
        </w:r>
      </w:ins>
      <w:bookmarkStart w:id="1307" w:name="_GoBack"/>
      <w:bookmarkEnd w:id="1307"/>
    </w:p>
    <w:p w14:paraId="2054A80A" w14:textId="5C37AD0F" w:rsidR="00BE12C0" w:rsidRDefault="00BE12C0">
      <w:pPr>
        <w:pPrChange w:id="1308" w:author="Matteo Braendli" w:date="2019-12-11T20:52:00Z">
          <w:pPr>
            <w:pStyle w:val="berschrift3"/>
          </w:pPr>
        </w:pPrChange>
      </w:pPr>
      <w:del w:id="1309" w:author="Matteo Braendli" w:date="2019-12-11T20:52:00Z">
        <w:r w:rsidDel="00F312BF">
          <w:delText xml:space="preserve">1.4.6.1 </w:delText>
        </w:r>
      </w:del>
      <w:r>
        <w:t>Varying alpha</w:t>
      </w:r>
      <w:bookmarkEnd w:id="1300"/>
      <w:bookmarkEnd w:id="1301"/>
    </w:p>
    <w:p w14:paraId="6ABF5E3F" w14:textId="77777777" w:rsidR="00BE12C0" w:rsidRDefault="00BE12C0" w:rsidP="00BE12C0">
      <w:pPr>
        <w:jc w:val="both"/>
      </w:pPr>
    </w:p>
    <w:p w14:paraId="4A8F9631" w14:textId="77777777" w:rsidR="00BE12C0" w:rsidRDefault="00BE12C0" w:rsidP="00BE12C0">
      <w:pPr>
        <w:jc w:val="both"/>
      </w:pPr>
      <w:r>
        <w:t xml:space="preserve">After 5000 training episodes, the further reduced alpha seems to be superior in terms of our performance measures. Maybe this decrease by a factor of 10 could slow down the learning too much and result in underfitting, as presented in class. Nevertheless, the strong performance of this parametrizations does not support this idea yet. Maybe this could become more evident after more training. </w:t>
      </w:r>
    </w:p>
    <w:p w14:paraId="0181A095" w14:textId="77777777" w:rsidR="00BE12C0" w:rsidRDefault="00BE12C0" w:rsidP="00BE12C0">
      <w:pPr>
        <w:jc w:val="both"/>
      </w:pPr>
    </w:p>
    <w:p w14:paraId="64FA323E" w14:textId="77777777" w:rsidR="00BE12C0" w:rsidRDefault="00BE12C0" w:rsidP="00BE12C0">
      <w:pPr>
        <w:jc w:val="both"/>
      </w:pPr>
    </w:p>
    <w:p w14:paraId="6D66649D" w14:textId="1DD7006A" w:rsidR="00BE12C0" w:rsidRDefault="00BE12C0" w:rsidP="00BE12C0">
      <w:pPr>
        <w:jc w:val="both"/>
      </w:pPr>
      <w:r>
        <w:t>Note: DQN does not immediately get out of “unfeasible move loop” itself! Had to randomize multiple time</w:t>
      </w:r>
      <w:ins w:id="1310" w:author="Matteo Braendli" w:date="2019-12-12T15:39:00Z">
        <w:r w:rsidR="008355ED">
          <w:t>s. Can be seen by “penalty” count at end of notebooks,</w:t>
        </w:r>
      </w:ins>
      <w:ins w:id="1311" w:author="Matteo Braendli" w:date="2019-12-12T15:40:00Z">
        <w:r w:rsidR="008355ED">
          <w:t xml:space="preserve"> that counts number of moves without changing the environment</w:t>
        </w:r>
        <w:r w:rsidR="00A13266">
          <w:t>.</w:t>
        </w:r>
      </w:ins>
      <w:del w:id="1312" w:author="Matteo Braendli" w:date="2019-12-12T15:39:00Z">
        <w:r w:rsidDel="008355ED">
          <w:delText>s</w:delText>
        </w:r>
      </w:del>
    </w:p>
    <w:p w14:paraId="0C2EDC84" w14:textId="77777777" w:rsidR="00BE12C0" w:rsidRDefault="00BE12C0" w:rsidP="00BE12C0"/>
    <w:p w14:paraId="7CCE62A1" w14:textId="77777777" w:rsidR="00BE12C0" w:rsidRDefault="00BE12C0" w:rsidP="00BE12C0">
      <w:r>
        <w:t xml:space="preserve">Non-mono, varying alpha </w:t>
      </w:r>
      <w:r>
        <w:sym w:font="Wingdings" w:char="F0E0"/>
      </w:r>
      <w:r>
        <w:t xml:space="preserve"> </w:t>
      </w:r>
      <w:proofErr w:type="spellStart"/>
      <w:r>
        <w:t>alpha</w:t>
      </w:r>
      <w:proofErr w:type="spellEnd"/>
      <w:r>
        <w:t xml:space="preserve"> =0.5 seems to outperform the others</w:t>
      </w:r>
    </w:p>
    <w:p w14:paraId="14AAC0EA" w14:textId="77777777" w:rsidR="00BE12C0" w:rsidRDefault="00BE12C0" w:rsidP="00BE12C0">
      <w:r>
        <w:t xml:space="preserve">Mono, varying alpha </w:t>
      </w:r>
      <w:r>
        <w:sym w:font="Wingdings" w:char="F0E0"/>
      </w:r>
      <w:r>
        <w:t xml:space="preserve"> </w:t>
      </w:r>
    </w:p>
    <w:p w14:paraId="75B77F63" w14:textId="77777777" w:rsidR="00BE12C0" w:rsidRDefault="00BE12C0" w:rsidP="00BE12C0">
      <w:r>
        <w:t xml:space="preserve">Overall </w:t>
      </w:r>
      <w:r>
        <w:sym w:font="Wingdings" w:char="F0E0"/>
      </w:r>
      <w:r>
        <w:t xml:space="preserve"> alpha = XX seems to outperform</w:t>
      </w:r>
    </w:p>
    <w:p w14:paraId="1B9EE384" w14:textId="77777777" w:rsidR="00BE12C0" w:rsidRDefault="00BE12C0" w:rsidP="00BE12C0"/>
    <w:p w14:paraId="398AFDD2" w14:textId="77777777" w:rsidR="00BE12C0" w:rsidRDefault="00BE12C0" w:rsidP="00BE12C0"/>
    <w:p w14:paraId="243823FA" w14:textId="77777777" w:rsidR="00BE12C0" w:rsidRDefault="00BE12C0" w:rsidP="00BE12C0">
      <w:r>
        <w:t xml:space="preserve">Alpha = 0.1, varying epsilon scheme </w:t>
      </w:r>
      <w:r>
        <w:sym w:font="Wingdings" w:char="F0E0"/>
      </w:r>
      <w:r>
        <w:t xml:space="preserve"> </w:t>
      </w:r>
      <w:proofErr w:type="spellStart"/>
      <w:r>
        <w:t>nonmonotonous</w:t>
      </w:r>
      <w:proofErr w:type="spellEnd"/>
      <w:r>
        <w:t xml:space="preserve"> epsilon scheme seems superior</w:t>
      </w:r>
    </w:p>
    <w:p w14:paraId="18C8FAA0" w14:textId="77777777" w:rsidR="00BE12C0" w:rsidRDefault="00BE12C0" w:rsidP="00BE12C0">
      <w:r>
        <w:t xml:space="preserve">Alpha = 0.5, varying epsilon scheme </w:t>
      </w:r>
      <w:r>
        <w:sym w:font="Wingdings" w:char="F0E0"/>
      </w:r>
      <w:r>
        <w:t xml:space="preserve"> </w:t>
      </w:r>
      <w:proofErr w:type="spellStart"/>
      <w:r>
        <w:t>nonmonotonous</w:t>
      </w:r>
      <w:proofErr w:type="spellEnd"/>
      <w:r>
        <w:t xml:space="preserve"> epsilon scheme seems superior</w:t>
      </w:r>
    </w:p>
    <w:p w14:paraId="71438691" w14:textId="77777777" w:rsidR="00BE12C0" w:rsidRDefault="00BE12C0" w:rsidP="00BE12C0">
      <w:r>
        <w:t xml:space="preserve">Alpha = 0.8, varying epsilon scheme </w:t>
      </w:r>
      <w:r>
        <w:sym w:font="Wingdings" w:char="F0E0"/>
      </w:r>
      <w:r>
        <w:t xml:space="preserve"> </w:t>
      </w:r>
      <w:proofErr w:type="spellStart"/>
      <w:r>
        <w:t>nonmonotonous</w:t>
      </w:r>
      <w:proofErr w:type="spellEnd"/>
      <w:r>
        <w:t xml:space="preserve"> epsilon scheme seems superior </w:t>
      </w:r>
    </w:p>
    <w:p w14:paraId="468E5C97" w14:textId="77777777" w:rsidR="00BE12C0" w:rsidRDefault="00BE12C0" w:rsidP="00BE12C0">
      <w:r>
        <w:t xml:space="preserve">Overall </w:t>
      </w:r>
      <w:r>
        <w:sym w:font="Wingdings" w:char="F0E0"/>
      </w:r>
      <w:r>
        <w:t xml:space="preserve"> </w:t>
      </w:r>
    </w:p>
    <w:p w14:paraId="5E82E6B1" w14:textId="77777777" w:rsidR="00BE12C0" w:rsidRDefault="00BE12C0" w:rsidP="00BE12C0"/>
    <w:p w14:paraId="5ED90C56" w14:textId="77777777" w:rsidR="00BE12C0" w:rsidRDefault="00BE12C0" w:rsidP="00BE12C0"/>
    <w:p w14:paraId="47BB18A2" w14:textId="3E972D9B" w:rsidR="00BE12C0" w:rsidRDefault="00BE12C0" w:rsidP="00BE12C0">
      <w:pPr>
        <w:rPr>
          <w:ins w:id="1313" w:author="Matteo Braendli" w:date="2019-12-11T20:54:00Z"/>
        </w:rPr>
      </w:pPr>
      <w:r>
        <w:t>Compare SARSA and Q learning results. Tendency for superiority?</w:t>
      </w:r>
    </w:p>
    <w:p w14:paraId="239E78AC" w14:textId="66963FE5" w:rsidR="006D4FF8" w:rsidRDefault="006D4FF8" w:rsidP="006D4FF8">
      <w:pPr>
        <w:pStyle w:val="berschrift3"/>
        <w:rPr>
          <w:ins w:id="1314" w:author="Matteo Braendli" w:date="2019-12-11T20:54:00Z"/>
        </w:rPr>
      </w:pPr>
      <w:bookmarkStart w:id="1315" w:name="_Toc27053274"/>
      <w:ins w:id="1316" w:author="Matteo Braendli" w:date="2019-12-11T20:54:00Z">
        <w:r>
          <w:lastRenderedPageBreak/>
          <w:t xml:space="preserve">1.5.4 </w:t>
        </w:r>
      </w:ins>
      <w:ins w:id="1317" w:author="Matteo Braendli" w:date="2019-12-11T20:55:00Z">
        <w:r w:rsidR="00367A01">
          <w:t>DQN</w:t>
        </w:r>
      </w:ins>
      <w:ins w:id="1318" w:author="Matteo Braendli" w:date="2019-12-11T20:54:00Z">
        <w:r>
          <w:t xml:space="preserve"> test series: conclusion</w:t>
        </w:r>
        <w:bookmarkEnd w:id="1315"/>
      </w:ins>
    </w:p>
    <w:p w14:paraId="48BD5CD0" w14:textId="77777777" w:rsidR="006D4FF8" w:rsidRDefault="006D4FF8" w:rsidP="00BE12C0"/>
    <w:p w14:paraId="6FACCD13" w14:textId="77777777" w:rsidR="00BE12C0" w:rsidRDefault="00BE12C0" w:rsidP="00BE12C0">
      <w:r>
        <w:br w:type="page"/>
      </w:r>
    </w:p>
    <w:p w14:paraId="58E93A40" w14:textId="488A9362" w:rsidR="00B62F6D" w:rsidRPr="00A91159" w:rsidRDefault="00B62F6D" w:rsidP="004A7389">
      <w:pPr>
        <w:pStyle w:val="berschrift2"/>
        <w:numPr>
          <w:ilvl w:val="0"/>
          <w:numId w:val="0"/>
        </w:numPr>
      </w:pPr>
      <w:bookmarkStart w:id="1319" w:name="_Toc26966768"/>
      <w:bookmarkStart w:id="1320" w:name="_Toc27053275"/>
      <w:r>
        <w:lastRenderedPageBreak/>
        <w:t>1.</w:t>
      </w:r>
      <w:ins w:id="1321" w:author="Matteo Braendli" w:date="2019-12-11T20:53:00Z">
        <w:r w:rsidR="006D4FF8">
          <w:t>6</w:t>
        </w:r>
      </w:ins>
      <w:del w:id="1322" w:author="Matteo Braendli" w:date="2019-12-11T20:53:00Z">
        <w:r w:rsidDel="006D4FF8">
          <w:delText>5</w:delText>
        </w:r>
      </w:del>
      <w:r w:rsidR="005F05B0">
        <w:tab/>
      </w:r>
      <w:r>
        <w:t>Conclusion</w:t>
      </w:r>
      <w:bookmarkEnd w:id="1319"/>
      <w:bookmarkEnd w:id="1320"/>
    </w:p>
    <w:p w14:paraId="5F15F643" w14:textId="5108188C" w:rsidR="00560495" w:rsidRDefault="00560495" w:rsidP="0064377A">
      <w:pPr>
        <w:spacing w:line="276" w:lineRule="auto"/>
        <w:jc w:val="both"/>
      </w:pPr>
      <w:r>
        <w:t>To conclude, we have used three model for our Reinforcement problem.</w:t>
      </w:r>
      <w:r w:rsidR="00300F06">
        <w:t xml:space="preserve"> By mostly updating the alphas in every test-run, we saw significant difference in the performance of the model. As the alpha is equal to the learning rate of the model, we however saw contrary results in the single models.</w:t>
      </w:r>
      <w:r w:rsidR="008B2A79">
        <w:t xml:space="preserve"> </w:t>
      </w:r>
      <w:r>
        <w:t>The highest attained tile was throughout 256. Except in the first</w:t>
      </w:r>
      <w:r w:rsidR="008B2A79">
        <w:t xml:space="preserve"> test-</w:t>
      </w:r>
      <w:r>
        <w:t>run of the model DQN</w:t>
      </w:r>
      <w:r w:rsidR="008B2A79">
        <w:t>,</w:t>
      </w:r>
      <w:r>
        <w:t xml:space="preserve"> we attained </w:t>
      </w:r>
      <w:r w:rsidR="00E52108">
        <w:t xml:space="preserve">the tile </w:t>
      </w:r>
      <w:r>
        <w:t xml:space="preserve">512. </w:t>
      </w:r>
    </w:p>
    <w:p w14:paraId="6B954B84" w14:textId="78DADFEE" w:rsidR="00560495" w:rsidRDefault="00560495" w:rsidP="0064377A">
      <w:pPr>
        <w:spacing w:line="276" w:lineRule="auto"/>
        <w:jc w:val="both"/>
      </w:pPr>
    </w:p>
    <w:p w14:paraId="08CA6DF6" w14:textId="66FD7C0A" w:rsidR="00B62F6D" w:rsidRDefault="00560495" w:rsidP="0064377A">
      <w:pPr>
        <w:spacing w:line="276" w:lineRule="auto"/>
        <w:jc w:val="both"/>
      </w:pPr>
      <w:r>
        <w:t>Comparing the two models Q-Learning and SARSA, we have made the following</w:t>
      </w:r>
      <w:r w:rsidR="00E52108">
        <w:t xml:space="preserve"> conclusions: </w:t>
      </w:r>
      <w:r w:rsidR="007D64A2">
        <w:t xml:space="preserve">In the Q-Learning model a higher alpha resulted in a better performance of the model. </w:t>
      </w:r>
      <w:r w:rsidR="000A3BE6">
        <w:t xml:space="preserve">The same </w:t>
      </w:r>
    </w:p>
    <w:p w14:paraId="46E1ECA5" w14:textId="265ED1B3" w:rsidR="00826F62" w:rsidRDefault="002064BF" w:rsidP="0064377A">
      <w:pPr>
        <w:spacing w:line="276" w:lineRule="auto"/>
        <w:jc w:val="both"/>
      </w:pPr>
      <w:r>
        <w:t>deduction</w:t>
      </w:r>
      <w:r w:rsidR="00C84ED7">
        <w:t xml:space="preserve"> can be</w:t>
      </w:r>
      <w:r w:rsidR="000A3BE6">
        <w:t xml:space="preserve"> applied to the SARSA model</w:t>
      </w:r>
      <w:r w:rsidR="00C84ED7">
        <w:t xml:space="preserve"> as well</w:t>
      </w:r>
      <w:r w:rsidR="000A3BE6">
        <w:t xml:space="preserve">. </w:t>
      </w:r>
      <w:r w:rsidR="002E36A2">
        <w:t xml:space="preserve">However, comparing these two models, SARSA outperformed the </w:t>
      </w:r>
      <w:r w:rsidR="00912DA4">
        <w:t>Q-Learning model</w:t>
      </w:r>
      <w:r w:rsidR="002E36A2">
        <w:t xml:space="preserve"> most of the times. </w:t>
      </w:r>
      <w:r w:rsidR="00560495">
        <w:t xml:space="preserve">A reason could be, that SARSA </w:t>
      </w:r>
      <w:r w:rsidR="00832AB1">
        <w:t>incorporates the effect of exploration on the Q value</w:t>
      </w:r>
      <w:r w:rsidR="00387DFE">
        <w:t xml:space="preserve"> estimates</w:t>
      </w:r>
      <w:r w:rsidR="00560495">
        <w:t xml:space="preserve">. </w:t>
      </w:r>
      <w:r w:rsidR="00ED263F">
        <w:t xml:space="preserve">This adequately fits our reinforcement problem. </w:t>
      </w:r>
      <w:r w:rsidR="006E7E46">
        <w:t>Another one is that, SARSA includes effects of exploration, when updating Q-Values. Therefore, disasters can be decreased considerably than with the Q-Learning method.</w:t>
      </w:r>
      <w:r w:rsidR="00E83EA5">
        <w:t xml:space="preserve"> </w:t>
      </w:r>
      <w:r w:rsidR="00826F62">
        <w:t xml:space="preserve">In contrast to these two models, the DQN performed much better with a lower alpha. </w:t>
      </w:r>
      <w:r w:rsidR="007C7726">
        <w:t>It could be a consequence of overfitting. Put in other words, as there are too many “irrelevant” variables, the training is too big, and it overshoots. Therefore, a lower alpha improves the performance.</w:t>
      </w:r>
    </w:p>
    <w:p w14:paraId="32751272" w14:textId="623BF417" w:rsidR="00560495" w:rsidRDefault="00560495" w:rsidP="0064377A">
      <w:pPr>
        <w:spacing w:line="276" w:lineRule="auto"/>
        <w:jc w:val="both"/>
      </w:pPr>
    </w:p>
    <w:p w14:paraId="310FFE6F" w14:textId="42FCB0F2" w:rsidR="002064BF" w:rsidRDefault="002064BF" w:rsidP="0064377A">
      <w:pPr>
        <w:spacing w:line="276" w:lineRule="auto"/>
        <w:jc w:val="both"/>
      </w:pPr>
      <w:r>
        <w:t>Unfortunately, our computers didn’t have t</w:t>
      </w:r>
      <w:r w:rsidR="005147BF">
        <w:t>he</w:t>
      </w:r>
      <w:r>
        <w:t xml:space="preserve"> power to compute with a higher number of episodes. As an outlook, a continuation of this project could consist of increasing the number of episodes to see the consequences. </w:t>
      </w:r>
    </w:p>
    <w:p w14:paraId="745E3035" w14:textId="14697582" w:rsidR="0092218C" w:rsidRDefault="0092218C">
      <w:r>
        <w:br w:type="page"/>
      </w:r>
    </w:p>
    <w:p w14:paraId="5C6C4CB3" w14:textId="2CD08AA1" w:rsidR="00AC31D0" w:rsidRDefault="001F3EDF" w:rsidP="005A276F">
      <w:pPr>
        <w:pStyle w:val="berschrift1"/>
      </w:pPr>
      <w:bookmarkStart w:id="1323" w:name="_Toc25999751"/>
      <w:bookmarkStart w:id="1324" w:name="_Toc25999759"/>
      <w:bookmarkStart w:id="1325" w:name="_Toc26039700"/>
      <w:bookmarkStart w:id="1326" w:name="_Toc26966769"/>
      <w:bookmarkStart w:id="1327" w:name="_Toc27053276"/>
      <w:r w:rsidRPr="001F3EDF">
        <w:lastRenderedPageBreak/>
        <w:t>2.</w:t>
      </w:r>
      <w:r w:rsidR="000A4B0B">
        <w:t xml:space="preserve"> </w:t>
      </w:r>
      <w:r w:rsidR="00AC31D0">
        <w:t>Question 1</w:t>
      </w:r>
      <w:bookmarkEnd w:id="1323"/>
      <w:bookmarkEnd w:id="1324"/>
      <w:bookmarkEnd w:id="1325"/>
      <w:bookmarkEnd w:id="1326"/>
      <w:bookmarkEnd w:id="1327"/>
    </w:p>
    <w:p w14:paraId="41C75B26" w14:textId="77777777" w:rsidR="001F3EDF" w:rsidRPr="000A4B0B" w:rsidRDefault="001F3EDF" w:rsidP="0064377A">
      <w:pPr>
        <w:pStyle w:val="Untertitel"/>
        <w:spacing w:line="276" w:lineRule="auto"/>
        <w:jc w:val="both"/>
        <w:rPr>
          <w:rFonts w:eastAsiaTheme="minorHAnsi"/>
          <w:i/>
          <w:iCs/>
          <w:color w:val="auto"/>
          <w:spacing w:val="0"/>
        </w:rPr>
      </w:pPr>
      <w:r w:rsidRPr="000A4B0B">
        <w:rPr>
          <w:rFonts w:eastAsiaTheme="minorHAnsi"/>
          <w:i/>
          <w:iCs/>
          <w:color w:val="auto"/>
          <w:spacing w:val="0"/>
        </w:rPr>
        <w:t>Larry, Moe, and Curly are fighting as usual, but this time about reinforcement learning. Larry claims that whether exploring or exploiting, learning can always occur as long as the agent encounters something unexpected. Moe shouts, “Larry, you are wrong as usual! Learning can occur whether expectations are met or not! But only during exploration!” Curly yells, “No! You are both wrong! Learning can occur under any circumstances, but you have to expand the state space!” At this point, the police arrive, arrest them for disturbing the peace, and take them to the judge. Please tell the judge who (of Larry, Moe, and Curly) is right about what and why.</w:t>
      </w:r>
    </w:p>
    <w:p w14:paraId="18009EC4" w14:textId="030B5C89" w:rsidR="001F3EDF" w:rsidDel="0082227B" w:rsidRDefault="001F3EDF" w:rsidP="0064377A">
      <w:pPr>
        <w:spacing w:line="276" w:lineRule="auto"/>
        <w:jc w:val="both"/>
        <w:rPr>
          <w:del w:id="1328" w:author="Matteo Braendli" w:date="2019-12-12T14:19:00Z"/>
        </w:rPr>
      </w:pPr>
    </w:p>
    <w:p w14:paraId="021D9C72" w14:textId="0975949E" w:rsidR="00C84EEE" w:rsidRDefault="001F3EDF" w:rsidP="0064377A">
      <w:pPr>
        <w:spacing w:line="276" w:lineRule="auto"/>
        <w:jc w:val="both"/>
        <w:rPr>
          <w:ins w:id="1329" w:author="Matteo Braendli" w:date="2019-12-12T14:13:00Z"/>
        </w:rPr>
      </w:pPr>
      <w:r w:rsidRPr="00A91159">
        <w:t>A problem</w:t>
      </w:r>
      <w:r w:rsidR="00A96927">
        <w:t xml:space="preserve"> the agent faces</w:t>
      </w:r>
      <w:r w:rsidRPr="00A91159">
        <w:t xml:space="preserve"> in Reinforcement Learning is the trade-off between trial and error. The agent learns through trial and error, put in other words with the interaction with the environment. In order to maximize the rewards, the agent </w:t>
      </w:r>
      <w:r w:rsidR="00A96927">
        <w:t>exploits</w:t>
      </w:r>
      <w:r w:rsidR="00A96927" w:rsidRPr="00A91159">
        <w:t xml:space="preserve"> </w:t>
      </w:r>
      <w:r w:rsidRPr="00A91159">
        <w:t xml:space="preserve">actions tried in the past </w:t>
      </w:r>
      <w:r w:rsidR="00A96927">
        <w:t>that</w:t>
      </w:r>
      <w:r w:rsidRPr="00A91159">
        <w:t xml:space="preserve"> were effective in attaining reward. However, to discover such actions, the agent </w:t>
      </w:r>
      <w:r w:rsidR="00CB400A">
        <w:t>needs to</w:t>
      </w:r>
      <w:r w:rsidRPr="00A91159">
        <w:t xml:space="preserve"> explore</w:t>
      </w:r>
      <w:r w:rsidR="00C27FD3">
        <w:t xml:space="preserve"> </w:t>
      </w:r>
      <w:r w:rsidR="00E226B7">
        <w:t>actions</w:t>
      </w:r>
      <w:r w:rsidRPr="00A91159">
        <w:t xml:space="preserve"> </w:t>
      </w:r>
      <w:r w:rsidR="00CB400A">
        <w:t xml:space="preserve">untried </w:t>
      </w:r>
      <w:r w:rsidR="00C27FD3">
        <w:t>b</w:t>
      </w:r>
      <w:r w:rsidR="00CB400A">
        <w:t>efore</w:t>
      </w:r>
      <w:r w:rsidR="00E92451">
        <w:t>hand</w:t>
      </w:r>
      <w:r w:rsidRPr="00A91159">
        <w:t>. In other words, on the one side the agent exploit</w:t>
      </w:r>
      <w:r w:rsidR="00CB400A">
        <w:t>s</w:t>
      </w:r>
      <w:r w:rsidRPr="00A91159">
        <w:t xml:space="preserve"> his knowledge from past experience to maximize rewards</w:t>
      </w:r>
      <w:r w:rsidR="00CB400A">
        <w:t xml:space="preserve"> but </w:t>
      </w:r>
      <w:r w:rsidRPr="00A91159">
        <w:t xml:space="preserve">has to explore the environment to find </w:t>
      </w:r>
      <w:r w:rsidR="00CB400A">
        <w:t xml:space="preserve">even better </w:t>
      </w:r>
      <w:r w:rsidR="00650563">
        <w:t>strategies</w:t>
      </w:r>
      <w:r w:rsidR="00A829B1">
        <w:t>.</w:t>
      </w:r>
      <w:r w:rsidR="005258EC">
        <w:t xml:space="preserve"> </w:t>
      </w:r>
      <w:r w:rsidRPr="00A91159">
        <w:t xml:space="preserve">Therefore, the agent can’t learn only through exploration or only through </w:t>
      </w:r>
      <w:r w:rsidRPr="007045C4">
        <w:t xml:space="preserve">exploitation without failing. During exploration, where he tries various actions, he needs to think forward and be able to favour the one which appear to be the best. </w:t>
      </w:r>
    </w:p>
    <w:p w14:paraId="6BB58969" w14:textId="1A88EAC0" w:rsidR="001F3EDF" w:rsidRDefault="00E252C9" w:rsidP="0064377A">
      <w:pPr>
        <w:spacing w:line="276" w:lineRule="auto"/>
        <w:jc w:val="both"/>
      </w:pPr>
      <w:del w:id="1330" w:author="Matteo Braendli" w:date="2019-12-12T14:17:00Z">
        <w:r w:rsidDel="00E92451">
          <w:delText>To conclude</w:delText>
        </w:r>
      </w:del>
      <w:ins w:id="1331" w:author="Matteo Braendli" w:date="2019-12-12T14:19:00Z">
        <w:r w:rsidR="0082227B">
          <w:t>Thus</w:t>
        </w:r>
      </w:ins>
      <w:r>
        <w:t xml:space="preserve">, Moe’s claim is wrong. </w:t>
      </w:r>
      <w:r w:rsidR="00E87004">
        <w:t xml:space="preserve">One </w:t>
      </w:r>
      <w:r w:rsidR="001F3EDF" w:rsidRPr="007045C4">
        <w:t>needs to find the</w:t>
      </w:r>
      <w:r w:rsidR="00E87004">
        <w:t xml:space="preserve"> </w:t>
      </w:r>
      <w:r>
        <w:t xml:space="preserve">most efficient </w:t>
      </w:r>
      <w:r w:rsidR="001F3EDF" w:rsidRPr="007045C4">
        <w:t>balance between exploitation and exploration in order to achieve the best learning</w:t>
      </w:r>
      <w:r w:rsidR="00A829B1" w:rsidRPr="007045C4">
        <w:t xml:space="preserve"> </w:t>
      </w:r>
      <w:r w:rsidR="00E87004">
        <w:t>results</w:t>
      </w:r>
      <w:ins w:id="1332" w:author="Matteo Braendli" w:date="2019-12-12T14:17:00Z">
        <w:r w:rsidR="007727FE">
          <w:t xml:space="preserve"> </w:t>
        </w:r>
      </w:ins>
      <w:r w:rsidR="00023F7D">
        <w:t>(</w:t>
      </w:r>
      <w:r w:rsidR="00A829B1" w:rsidRPr="007045C4">
        <w:t xml:space="preserve">Sutton, R.S. and </w:t>
      </w:r>
      <w:proofErr w:type="spellStart"/>
      <w:r w:rsidR="00A829B1" w:rsidRPr="007045C4">
        <w:t>Barto</w:t>
      </w:r>
      <w:proofErr w:type="spellEnd"/>
      <w:r w:rsidR="00A829B1" w:rsidRPr="007045C4">
        <w:t>, A.G. (2017)</w:t>
      </w:r>
      <w:r w:rsidR="00023F7D">
        <w:t>)</w:t>
      </w:r>
      <w:r w:rsidR="00A829B1" w:rsidRPr="007045C4">
        <w:t>.</w:t>
      </w:r>
      <w:r w:rsidR="005779CD">
        <w:t xml:space="preserve"> We can see this, for example, in our DQN3 notebook, where the agent continued to improve performance during </w:t>
      </w:r>
      <w:r w:rsidR="00887A6D">
        <w:t>the test phase, where epsilon=0, i.e. without any exploration.</w:t>
      </w:r>
    </w:p>
    <w:p w14:paraId="640CB63A" w14:textId="29FBA411" w:rsidR="00657168" w:rsidRPr="007045C4" w:rsidRDefault="00CF1108" w:rsidP="00CF1108">
      <w:pPr>
        <w:spacing w:line="276" w:lineRule="auto"/>
        <w:jc w:val="center"/>
        <w:pPrChange w:id="1333" w:author="Matteo Braendli" w:date="2019-12-12T14:14:00Z">
          <w:pPr>
            <w:spacing w:line="276" w:lineRule="auto"/>
            <w:jc w:val="both"/>
          </w:pPr>
        </w:pPrChange>
      </w:pPr>
      <w:ins w:id="1334" w:author="Matteo Braendli" w:date="2019-12-12T14:14:00Z">
        <w:r>
          <w:rPr>
            <w:noProof/>
          </w:rPr>
          <w:drawing>
            <wp:inline distT="0" distB="0" distL="0" distR="0" wp14:anchorId="118AB45D" wp14:editId="76049CAE">
              <wp:extent cx="2637155" cy="1732915"/>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37155" cy="1732915"/>
                      </a:xfrm>
                      <a:prstGeom prst="rect">
                        <a:avLst/>
                      </a:prstGeom>
                      <a:noFill/>
                      <a:ln>
                        <a:noFill/>
                      </a:ln>
                    </pic:spPr>
                  </pic:pic>
                </a:graphicData>
              </a:graphic>
            </wp:inline>
          </w:drawing>
        </w:r>
      </w:ins>
    </w:p>
    <w:p w14:paraId="371BB5B4" w14:textId="65E9A2F9" w:rsidR="00E11F30" w:rsidRPr="007045C4" w:rsidDel="0082227B" w:rsidRDefault="00E11F30" w:rsidP="0064377A">
      <w:pPr>
        <w:spacing w:line="276" w:lineRule="auto"/>
        <w:jc w:val="both"/>
        <w:rPr>
          <w:del w:id="1335" w:author="Matteo Braendli" w:date="2019-12-12T14:19:00Z"/>
        </w:rPr>
      </w:pPr>
    </w:p>
    <w:p w14:paraId="2E6563FA" w14:textId="2501F481" w:rsidR="001F3EDF" w:rsidRPr="007045C4" w:rsidRDefault="001F3EDF" w:rsidP="0064377A">
      <w:pPr>
        <w:spacing w:line="276" w:lineRule="auto"/>
        <w:jc w:val="both"/>
      </w:pPr>
      <w:proofErr w:type="spellStart"/>
      <w:r w:rsidRPr="007045C4">
        <w:t>Curly’s</w:t>
      </w:r>
      <w:proofErr w:type="spellEnd"/>
      <w:r w:rsidRPr="007045C4">
        <w:t xml:space="preserve"> claim is wrong too. Expanding the state space can be even problematic. The larger the space, the longer the time needed understand the environment and learn. It is almost impossible find the “perfect strategy” with </w:t>
      </w:r>
      <w:r w:rsidR="0022724F">
        <w:t>Q-Learning</w:t>
      </w:r>
      <w:r w:rsidRPr="007045C4">
        <w:t xml:space="preserve"> method, when the state space is large. Traying all state spaces will cost a lot of time</w:t>
      </w:r>
      <w:r w:rsidR="00A829B1" w:rsidRPr="007045C4">
        <w:t xml:space="preserve"> </w:t>
      </w:r>
      <w:r w:rsidR="005C53E3">
        <w:t>(</w:t>
      </w:r>
      <w:r w:rsidR="00A829B1" w:rsidRPr="007045C4">
        <w:rPr>
          <w:rStyle w:val="Hyperlink"/>
          <w:color w:val="000000" w:themeColor="text1"/>
          <w:u w:val="none"/>
        </w:rPr>
        <w:t>Hu, J. (2016)</w:t>
      </w:r>
      <w:r w:rsidR="005C53E3">
        <w:rPr>
          <w:rStyle w:val="Hyperlink"/>
          <w:color w:val="000000" w:themeColor="text1"/>
          <w:u w:val="none"/>
        </w:rPr>
        <w:t>)</w:t>
      </w:r>
      <w:r w:rsidR="00A829B1" w:rsidRPr="007045C4">
        <w:rPr>
          <w:rStyle w:val="Hyperlink"/>
          <w:color w:val="000000" w:themeColor="text1"/>
          <w:u w:val="none"/>
        </w:rPr>
        <w:t>.</w:t>
      </w:r>
    </w:p>
    <w:p w14:paraId="02B937C7" w14:textId="6C84FF90" w:rsidR="001F3EDF" w:rsidRDefault="001F3EDF" w:rsidP="0064377A">
      <w:pPr>
        <w:spacing w:line="276" w:lineRule="auto"/>
        <w:jc w:val="both"/>
      </w:pPr>
      <w:r w:rsidRPr="007045C4">
        <w:t>Therefore, Larry’s claim was right. It fits the above-described explanation of Reinforcement Learning adequately.</w:t>
      </w:r>
      <w:r w:rsidRPr="00A91159">
        <w:t xml:space="preserve"> </w:t>
      </w:r>
      <w:r w:rsidR="009E7DF3">
        <w:t>If expectations are met, Q are not updated, no matter what the alpha</w:t>
      </w:r>
      <w:r w:rsidR="00B83011">
        <w:t xml:space="preserve"> is. If expectations are not met, </w:t>
      </w:r>
      <w:r w:rsidR="00934C1C">
        <w:t>there will be an update</w:t>
      </w:r>
      <w:r w:rsidR="005E1812">
        <w:t xml:space="preserve">. </w:t>
      </w:r>
      <w:r w:rsidR="00DA587F">
        <w:t xml:space="preserve">The only case where Larry’s claim would be wrong was with an alpha of 0, but this is not </w:t>
      </w:r>
      <w:r w:rsidR="001A372A">
        <w:t>a sound approach to RL, as any learning would be blocked, no matter what the agent encounters.</w:t>
      </w:r>
    </w:p>
    <w:p w14:paraId="0EE8E7F4" w14:textId="77777777" w:rsidR="0092218C" w:rsidRDefault="0092218C">
      <w:pPr>
        <w:rPr>
          <w:rStyle w:val="Hyperlink"/>
          <w:highlight w:val="yellow"/>
        </w:rPr>
      </w:pPr>
      <w:r>
        <w:rPr>
          <w:rStyle w:val="Hyperlink"/>
          <w:highlight w:val="yellow"/>
        </w:rPr>
        <w:br w:type="page"/>
      </w:r>
    </w:p>
    <w:p w14:paraId="7F7C5CD8" w14:textId="5C4D7DC3" w:rsidR="00AC31D0" w:rsidRDefault="00D114DB" w:rsidP="005A276F">
      <w:pPr>
        <w:pStyle w:val="berschrift1"/>
        <w:rPr>
          <w:rStyle w:val="Hervorhebung"/>
          <w:b/>
          <w:i w:val="0"/>
          <w:spacing w:val="0"/>
          <w:sz w:val="32"/>
          <w:szCs w:val="32"/>
        </w:rPr>
      </w:pPr>
      <w:bookmarkStart w:id="1336" w:name="_Toc25999752"/>
      <w:bookmarkStart w:id="1337" w:name="_Toc25999760"/>
      <w:bookmarkStart w:id="1338" w:name="_Toc26039701"/>
      <w:bookmarkStart w:id="1339" w:name="_Toc26966770"/>
      <w:bookmarkStart w:id="1340" w:name="_Toc27053277"/>
      <w:r w:rsidRPr="00D114DB">
        <w:rPr>
          <w:rStyle w:val="Hervorhebung"/>
          <w:b/>
          <w:i w:val="0"/>
          <w:spacing w:val="0"/>
          <w:sz w:val="32"/>
          <w:szCs w:val="32"/>
        </w:rPr>
        <w:lastRenderedPageBreak/>
        <w:t>3.</w:t>
      </w:r>
      <w:r w:rsidR="000A4B0B">
        <w:rPr>
          <w:rStyle w:val="Hervorhebung"/>
          <w:b/>
          <w:i w:val="0"/>
          <w:spacing w:val="0"/>
          <w:sz w:val="32"/>
          <w:szCs w:val="32"/>
        </w:rPr>
        <w:t xml:space="preserve"> </w:t>
      </w:r>
      <w:r w:rsidR="00AC31D0">
        <w:rPr>
          <w:rStyle w:val="Hervorhebung"/>
          <w:b/>
          <w:i w:val="0"/>
          <w:spacing w:val="0"/>
          <w:sz w:val="32"/>
          <w:szCs w:val="32"/>
        </w:rPr>
        <w:t>Question 2</w:t>
      </w:r>
      <w:bookmarkEnd w:id="1336"/>
      <w:bookmarkEnd w:id="1337"/>
      <w:bookmarkEnd w:id="1338"/>
      <w:bookmarkEnd w:id="1339"/>
      <w:bookmarkEnd w:id="1340"/>
    </w:p>
    <w:p w14:paraId="6102C4FA" w14:textId="6B7B248A" w:rsidR="00D114DB" w:rsidRPr="000A4B0B" w:rsidRDefault="00D114DB" w:rsidP="0064377A">
      <w:pPr>
        <w:pStyle w:val="Untertitel"/>
        <w:spacing w:line="276" w:lineRule="auto"/>
        <w:jc w:val="both"/>
        <w:rPr>
          <w:rFonts w:eastAsiaTheme="minorHAnsi"/>
          <w:i/>
          <w:iCs/>
          <w:color w:val="auto"/>
          <w:spacing w:val="0"/>
        </w:rPr>
      </w:pPr>
      <w:r w:rsidRPr="000A4B0B">
        <w:rPr>
          <w:rFonts w:eastAsiaTheme="minorHAnsi"/>
          <w:i/>
          <w:iCs/>
          <w:color w:val="auto"/>
          <w:spacing w:val="0"/>
        </w:rPr>
        <w:t xml:space="preserve">Consider a dynamic problem with states, actions, and rewards. After a random number of episodes (say 5,000 to 10,000), the parameters controlling the problem go through a regime shift. So, for example, in the box world this might mean the rewards would change, and/or the transition probabilities would change. There are a finite number of regimes that can occur, but which regimes occur is dependent on a probability distribution. Is it possible to come up with a modified </w:t>
      </w:r>
      <w:r w:rsidR="0022724F">
        <w:rPr>
          <w:rFonts w:eastAsiaTheme="minorHAnsi"/>
          <w:i/>
          <w:iCs/>
          <w:color w:val="auto"/>
          <w:spacing w:val="0"/>
        </w:rPr>
        <w:t>Q-Learning</w:t>
      </w:r>
      <w:r w:rsidRPr="000A4B0B">
        <w:rPr>
          <w:rFonts w:eastAsiaTheme="minorHAnsi"/>
          <w:i/>
          <w:iCs/>
          <w:color w:val="auto"/>
          <w:spacing w:val="0"/>
        </w:rPr>
        <w:t xml:space="preserve"> algorithm that could develop a good policy for the dynamic problem? If yes, please describe such an algorithm. If no, describe why it is not possible. </w:t>
      </w:r>
    </w:p>
    <w:p w14:paraId="424B840F" w14:textId="77777777" w:rsidR="001F3EDF" w:rsidRDefault="001F3EDF" w:rsidP="0064377A">
      <w:pPr>
        <w:spacing w:line="276" w:lineRule="auto"/>
        <w:jc w:val="both"/>
      </w:pPr>
    </w:p>
    <w:p w14:paraId="66161A19" w14:textId="69C26BFD" w:rsidR="00D114DB" w:rsidRPr="00A91159" w:rsidRDefault="00D114DB" w:rsidP="0064377A">
      <w:pPr>
        <w:spacing w:line="276" w:lineRule="auto"/>
        <w:jc w:val="both"/>
      </w:pPr>
      <w:r w:rsidRPr="00A91159">
        <w:t>Q learning predicts the best action to maximize the cumulative rewards. Q learning is already a</w:t>
      </w:r>
      <w:r w:rsidR="002B02DE">
        <w:t>n</w:t>
      </w:r>
      <w:r w:rsidRPr="00A91159">
        <w:t xml:space="preserve"> iteration, which evaluates his strategy step-by-step after each action. </w:t>
      </w:r>
      <w:r w:rsidR="00961032">
        <w:t xml:space="preserve">However its values iteration is limited. </w:t>
      </w:r>
      <w:r w:rsidR="00EB2988">
        <w:t xml:space="preserve">At least the states are known to compute the Q -table. </w:t>
      </w:r>
    </w:p>
    <w:p w14:paraId="78F42B70" w14:textId="77777777" w:rsidR="00D114DB" w:rsidRPr="00A91159" w:rsidRDefault="00D114DB" w:rsidP="0064377A">
      <w:pPr>
        <w:spacing w:line="276" w:lineRule="auto"/>
        <w:jc w:val="both"/>
      </w:pPr>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+γ</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func>
            </m:e>
          </m:nary>
        </m:oMath>
      </m:oMathPara>
    </w:p>
    <w:p w14:paraId="4A335947" w14:textId="1F9E23CC" w:rsidR="00D114DB" w:rsidRPr="005054AA" w:rsidRDefault="00D114DB" w:rsidP="0064377A">
      <w:pPr>
        <w:spacing w:line="276" w:lineRule="auto"/>
        <w:jc w:val="both"/>
      </w:pPr>
      <w:r w:rsidRPr="005054AA">
        <w:t xml:space="preserve">For Q-learning </w:t>
      </w:r>
      <m:oMath>
        <m:r>
          <w:rPr>
            <w:rFonts w:ascii="Cambria Math" w:hAnsi="Cambria Math"/>
          </w:rPr>
          <m:t>R</m:t>
        </m:r>
        <m:d>
          <m:dPr>
            <m:ctrlPr>
              <w:rPr>
                <w:rFonts w:ascii="Cambria Math" w:hAnsi="Cambria Math"/>
                <w:i/>
              </w:rPr>
            </m:ctrlPr>
          </m:dPr>
          <m:e>
            <m:r>
              <w:rPr>
                <w:rFonts w:ascii="Cambria Math" w:hAnsi="Cambria Math"/>
              </w:rPr>
              <m:t>s</m:t>
            </m:r>
          </m:e>
        </m:d>
      </m:oMath>
      <w:r w:rsidRPr="005054AA">
        <w:t xml:space="preserve"> and </w:t>
      </w:r>
      <m:oMath>
        <m:r>
          <w:rPr>
            <w:rFonts w:ascii="Cambria Math" w:hAnsi="Cambria Math"/>
          </w:rPr>
          <m:t>T</m:t>
        </m:r>
      </m:oMath>
      <w:r w:rsidRPr="005054AA">
        <w:t xml:space="preserve"> are not needed for the computations. The learning rate is updated based on the transition we have seen. Therefore, a modified </w:t>
      </w:r>
      <w:r w:rsidR="0022724F">
        <w:t>Q-Learning</w:t>
      </w:r>
      <w:r w:rsidRPr="005054AA">
        <w:t xml:space="preserve"> isn’t needed, to evaluate the change in rewards or transition probability. </w:t>
      </w:r>
    </w:p>
    <w:p w14:paraId="01AF775A" w14:textId="43825E35" w:rsidR="00D13047" w:rsidRDefault="00D13047" w:rsidP="0064377A">
      <w:pPr>
        <w:spacing w:line="276" w:lineRule="auto"/>
        <w:jc w:val="both"/>
      </w:pPr>
    </w:p>
    <w:p w14:paraId="2EF4E0B8" w14:textId="62D870EF" w:rsidR="00103EBF" w:rsidRDefault="00103EBF">
      <w:r>
        <w:br w:type="page"/>
      </w:r>
    </w:p>
    <w:p w14:paraId="035DCA37" w14:textId="7E731B47" w:rsidR="00AC31D0" w:rsidRPr="00AC31D0" w:rsidRDefault="00D114DB" w:rsidP="005A276F">
      <w:pPr>
        <w:pStyle w:val="berschrift1"/>
      </w:pPr>
      <w:bookmarkStart w:id="1341" w:name="_Toc25999753"/>
      <w:bookmarkStart w:id="1342" w:name="_Toc25999761"/>
      <w:bookmarkStart w:id="1343" w:name="_Toc26039702"/>
      <w:bookmarkStart w:id="1344" w:name="_Toc26966771"/>
      <w:bookmarkStart w:id="1345" w:name="_Toc27053278"/>
      <w:r w:rsidRPr="00D114DB">
        <w:lastRenderedPageBreak/>
        <w:t>4.</w:t>
      </w:r>
      <w:r w:rsidR="000A4B0B">
        <w:t xml:space="preserve"> </w:t>
      </w:r>
      <w:r w:rsidR="00AC31D0" w:rsidRPr="00AC31D0">
        <w:t>Question 3</w:t>
      </w:r>
      <w:bookmarkEnd w:id="1341"/>
      <w:bookmarkEnd w:id="1342"/>
      <w:bookmarkEnd w:id="1343"/>
      <w:bookmarkEnd w:id="1344"/>
      <w:bookmarkEnd w:id="1345"/>
    </w:p>
    <w:p w14:paraId="40234B84" w14:textId="77777777" w:rsidR="00D114DB" w:rsidRPr="00F13CCE" w:rsidRDefault="00D114DB" w:rsidP="0064377A">
      <w:pPr>
        <w:pStyle w:val="Untertitel"/>
        <w:spacing w:line="276" w:lineRule="auto"/>
        <w:jc w:val="both"/>
        <w:rPr>
          <w:rFonts w:eastAsiaTheme="minorHAnsi"/>
          <w:i/>
          <w:iCs/>
          <w:color w:val="auto"/>
          <w:spacing w:val="0"/>
        </w:rPr>
      </w:pPr>
      <w:r w:rsidRPr="00F13CCE">
        <w:rPr>
          <w:rFonts w:eastAsiaTheme="minorHAnsi"/>
          <w:i/>
          <w:iCs/>
          <w:color w:val="auto"/>
          <w:spacing w:val="0"/>
        </w:rPr>
        <w:t xml:space="preserve">Please explain in terms your grandmother/9-year-old nephew/CEO can understand the differences and similarities between supervised learning and reinforcement learning. </w:t>
      </w:r>
    </w:p>
    <w:p w14:paraId="6BB60C9D" w14:textId="59DB6CEB" w:rsidR="001F52CC" w:rsidRPr="00446D12" w:rsidRDefault="001F52CC" w:rsidP="00266CED">
      <w:pPr>
        <w:jc w:val="both"/>
      </w:pPr>
      <w:r w:rsidRPr="00446D12">
        <w:t xml:space="preserve">Supervised learning and reinforcement learning are both paradigms of machine learning. There are three paradigms in total: supervised learning, unsupervised learning and reinforcement learning. </w:t>
      </w:r>
      <w:r w:rsidR="00266CED" w:rsidRPr="00446D12">
        <w:t xml:space="preserve">In machine learning you use computer algorithms, which is a piece of logic written in computer code that the computer can compile(understand). The algorithms of machine learning are based on statistical or mathematical model, which maximize a certain value </w:t>
      </w:r>
      <w:r w:rsidR="00893A8E">
        <w:t xml:space="preserve">(prediction) </w:t>
      </w:r>
      <w:r w:rsidR="00266CED" w:rsidRPr="00446D12">
        <w:t>or search for patterns</w:t>
      </w:r>
      <w:r w:rsidR="00CB0848">
        <w:t>,</w:t>
      </w:r>
      <w:r w:rsidR="00266CED" w:rsidRPr="00446D12">
        <w:t xml:space="preserve"> similarities</w:t>
      </w:r>
      <w:r w:rsidR="00CB0848">
        <w:t xml:space="preserve"> or </w:t>
      </w:r>
      <w:r w:rsidR="00C83DAE">
        <w:t>characteristics (classifier)</w:t>
      </w:r>
      <w:r w:rsidR="00266CED" w:rsidRPr="00446D12">
        <w:t>. All algorithms of machine learning have a high computing intensit</w:t>
      </w:r>
      <w:r w:rsidR="000C2658" w:rsidRPr="00446D12">
        <w:t xml:space="preserve">y </w:t>
      </w:r>
      <w:r w:rsidR="001A0E60" w:rsidRPr="00446D12">
        <w:t xml:space="preserve">and regularly </w:t>
      </w:r>
      <w:r w:rsidR="00D91341">
        <w:t>need extended runtimes</w:t>
      </w:r>
      <w:r w:rsidR="001A0E60" w:rsidRPr="00446D12">
        <w:t>.</w:t>
      </w:r>
      <w:r w:rsidR="00CA56D9" w:rsidRPr="00446D12">
        <w:t xml:space="preserve"> </w:t>
      </w:r>
      <w:r w:rsidR="004914B2" w:rsidRPr="00446D12">
        <w:t xml:space="preserve">Both methods </w:t>
      </w:r>
      <w:r w:rsidR="00C83DAE">
        <w:t xml:space="preserve">can </w:t>
      </w:r>
      <w:r w:rsidR="004914B2" w:rsidRPr="00446D12">
        <w:t>use neural networks</w:t>
      </w:r>
      <w:r w:rsidR="00C83DAE">
        <w:t xml:space="preserve"> approximators or </w:t>
      </w:r>
      <w:r w:rsidR="00C25EDF">
        <w:t>not (then it becomes deep learning)</w:t>
      </w:r>
      <w:r w:rsidR="004914B2" w:rsidRPr="00446D12">
        <w:t>.</w:t>
      </w:r>
    </w:p>
    <w:p w14:paraId="2849DE92" w14:textId="1D220FAA" w:rsidR="004D1B14" w:rsidRPr="00446D12" w:rsidRDefault="004914B2" w:rsidP="004914B2">
      <w:pPr>
        <w:spacing w:before="240"/>
        <w:jc w:val="both"/>
      </w:pPr>
      <w:r w:rsidRPr="00446D12">
        <w:t>The difference between supervised learning and reinforcement learning is that supervised learning receives two data sets</w:t>
      </w:r>
      <w:r w:rsidR="00D91341">
        <w:t xml:space="preserve"> of two value types</w:t>
      </w:r>
      <w:r w:rsidR="00FC7C9B">
        <w:t xml:space="preserve">. </w:t>
      </w:r>
      <w:r w:rsidRPr="00446D12">
        <w:t xml:space="preserve">The first type is a x-value and the second type is a y-value. Each x-value is </w:t>
      </w:r>
      <w:r w:rsidR="00893792">
        <w:t xml:space="preserve">clearly </w:t>
      </w:r>
      <w:r w:rsidRPr="00446D12">
        <w:t xml:space="preserve">connected </w:t>
      </w:r>
      <w:r w:rsidR="00893792">
        <w:t>to a</w:t>
      </w:r>
      <w:r w:rsidR="00C218CF">
        <w:t xml:space="preserve"> </w:t>
      </w:r>
      <w:r w:rsidR="00D91341">
        <w:t xml:space="preserve">single </w:t>
      </w:r>
      <w:r w:rsidRPr="00446D12">
        <w:t>y-value</w:t>
      </w:r>
      <w:r w:rsidR="00C218CF">
        <w:t xml:space="preserve"> (or maybe a </w:t>
      </w:r>
      <w:r w:rsidR="00893792">
        <w:t>y-value-</w:t>
      </w:r>
      <w:r w:rsidR="00C218CF">
        <w:t>tuple)</w:t>
      </w:r>
      <w:r w:rsidRPr="00446D12">
        <w:t xml:space="preserve">. Then there are two types of sets: a training set and a test set. </w:t>
      </w:r>
      <w:r w:rsidR="00197B4A" w:rsidRPr="00446D12">
        <w:t>T</w:t>
      </w:r>
      <w:r w:rsidRPr="00446D12">
        <w:t xml:space="preserve">he </w:t>
      </w:r>
      <w:r w:rsidR="00197B4A" w:rsidRPr="00446D12">
        <w:t xml:space="preserve">data from the </w:t>
      </w:r>
      <w:r w:rsidRPr="00446D12">
        <w:t xml:space="preserve">training set </w:t>
      </w:r>
      <w:r w:rsidR="00197B4A" w:rsidRPr="00446D12">
        <w:t>you use to train the model. By giving the model a big set of training data, it can easily figure out the relationship between x and y. Then you use the test data</w:t>
      </w:r>
      <w:r w:rsidR="00D91341">
        <w:t>’s x-values</w:t>
      </w:r>
      <w:r w:rsidR="00197B4A" w:rsidRPr="00446D12">
        <w:t xml:space="preserve"> to </w:t>
      </w:r>
      <w:r w:rsidR="00D91341">
        <w:t>challenge</w:t>
      </w:r>
      <w:r w:rsidR="00D91341" w:rsidRPr="00446D12">
        <w:t xml:space="preserve"> </w:t>
      </w:r>
      <w:r w:rsidR="00197B4A" w:rsidRPr="00446D12">
        <w:t xml:space="preserve">your model, if it learned appropriately. You always predict a y-value using a x-value from the test set. Then you compare the predicted y with the real y </w:t>
      </w:r>
      <w:r w:rsidR="004D1B14" w:rsidRPr="00446D12">
        <w:t>from your test set and calculate an accuracy. The accuracy should rate your model and describe how precise it recognizes the pattern resp. relationship between x and y.</w:t>
      </w:r>
    </w:p>
    <w:p w14:paraId="2B368CAA" w14:textId="32E50E59" w:rsidR="004914B2" w:rsidRPr="00446D12" w:rsidRDefault="004D1B14" w:rsidP="004914B2">
      <w:pPr>
        <w:spacing w:before="240"/>
        <w:jc w:val="both"/>
      </w:pPr>
      <w:r w:rsidRPr="00446D12">
        <w:t xml:space="preserve">Reinforcement learning on the other side doesn’t need </w:t>
      </w:r>
      <w:r w:rsidR="00D91341">
        <w:t xml:space="preserve">structured </w:t>
      </w:r>
      <w:r w:rsidRPr="00446D12">
        <w:t>data set</w:t>
      </w:r>
      <w:r w:rsidR="00D91341">
        <w:t>s</w:t>
      </w:r>
      <w:r w:rsidRPr="00446D12">
        <w:t>. There</w:t>
      </w:r>
      <w:r w:rsidR="007D207E" w:rsidRPr="00446D12">
        <w:t>,</w:t>
      </w:r>
      <w:r w:rsidRPr="00446D12">
        <w:t xml:space="preserve"> you have agents</w:t>
      </w:r>
      <w:r w:rsidR="00F11A24">
        <w:t xml:space="preserve"> and</w:t>
      </w:r>
      <w:r w:rsidRPr="00446D12">
        <w:t xml:space="preserve"> environments</w:t>
      </w:r>
      <w:r w:rsidR="00F11A24">
        <w:t xml:space="preserve"> interacting</w:t>
      </w:r>
      <w:r w:rsidR="007D207E" w:rsidRPr="00446D12">
        <w:t xml:space="preserve">, </w:t>
      </w:r>
      <w:r w:rsidR="008855E0">
        <w:t xml:space="preserve">where </w:t>
      </w:r>
      <w:r w:rsidR="007D207E" w:rsidRPr="00446D12">
        <w:t>actions, reward</w:t>
      </w:r>
      <w:r w:rsidR="008855E0">
        <w:t>s</w:t>
      </w:r>
      <w:r w:rsidRPr="00446D12">
        <w:t xml:space="preserve"> and states</w:t>
      </w:r>
      <w:r w:rsidR="008855E0">
        <w:t xml:space="preserve"> result o</w:t>
      </w:r>
      <w:r w:rsidR="00906082">
        <w:t>ut of this interaction</w:t>
      </w:r>
      <w:r w:rsidRPr="00446D12">
        <w:t xml:space="preserve">. </w:t>
      </w:r>
      <w:r w:rsidR="007D207E" w:rsidRPr="00446D12">
        <w:t>The agent, which is usually a model</w:t>
      </w:r>
      <w:r w:rsidR="009F3FA7">
        <w:t>,</w:t>
      </w:r>
      <w:r w:rsidR="007D207E" w:rsidRPr="00446D12">
        <w:t xml:space="preserve"> tries to explore his environment by trial and error. </w:t>
      </w:r>
      <w:r w:rsidR="00E91F70" w:rsidRPr="00446D12">
        <w:t xml:space="preserve">An environment is usually a game, but it can be also something else. </w:t>
      </w:r>
      <w:r w:rsidR="007D207E" w:rsidRPr="00446D12">
        <w:t xml:space="preserve">Then </w:t>
      </w:r>
      <w:r w:rsidR="00906082">
        <w:t xml:space="preserve">agents </w:t>
      </w:r>
      <w:r w:rsidR="007D207E" w:rsidRPr="00446D12">
        <w:t>memorize states and actions</w:t>
      </w:r>
      <w:r w:rsidR="00906082">
        <w:t xml:space="preserve"> and transitions resulting</w:t>
      </w:r>
      <w:r w:rsidR="007D207E" w:rsidRPr="00446D12">
        <w:t xml:space="preserve">. For each action </w:t>
      </w:r>
      <w:r w:rsidR="00906082">
        <w:t>a certain reward is given by the environment</w:t>
      </w:r>
      <w:r w:rsidR="007D207E" w:rsidRPr="00446D12">
        <w:t>. Depending</w:t>
      </w:r>
      <w:r w:rsidR="007C7D27">
        <w:t xml:space="preserve"> on</w:t>
      </w:r>
      <w:r w:rsidR="007D207E" w:rsidRPr="00446D12">
        <w:t xml:space="preserve"> the environment, the reward could even be negative</w:t>
      </w:r>
      <w:r w:rsidR="00BD59B9">
        <w:t xml:space="preserve">, but the agent always maximizes reward (alternatively it may </w:t>
      </w:r>
      <w:r w:rsidR="00094246">
        <w:t xml:space="preserve">minimize costs </w:t>
      </w:r>
      <w:r w:rsidR="00F705D5">
        <w:t>to reach certain reward levels</w:t>
      </w:r>
      <w:r w:rsidR="00212F7D">
        <w:t xml:space="preserve">. The dynamics, nevertheless, remain </w:t>
      </w:r>
      <w:r w:rsidR="00034EBA">
        <w:t>very similar</w:t>
      </w:r>
      <w:r w:rsidR="00212F7D">
        <w:t>)</w:t>
      </w:r>
      <w:r w:rsidR="007D207E" w:rsidRPr="00446D12">
        <w:t xml:space="preserve">. </w:t>
      </w:r>
    </w:p>
    <w:p w14:paraId="7CC6AD41" w14:textId="18644427" w:rsidR="00E91F70" w:rsidRDefault="00E91F70" w:rsidP="004914B2">
      <w:pPr>
        <w:spacing w:before="240"/>
        <w:jc w:val="both"/>
      </w:pPr>
      <w:r w:rsidRPr="00446D12">
        <w:t>So, the main difference is that the learning in the supervised learning is limited</w:t>
      </w:r>
      <w:r w:rsidR="00034EBA">
        <w:t xml:space="preserve"> to the input provided</w:t>
      </w:r>
      <w:r w:rsidR="005F5A85">
        <w:t xml:space="preserve"> by the data sets</w:t>
      </w:r>
      <w:r w:rsidRPr="00446D12">
        <w:t xml:space="preserve">. The model can only learn as good as his training data are. </w:t>
      </w:r>
      <w:r w:rsidR="007546AF" w:rsidRPr="00446D12">
        <w:t>In reinforcement learning a model can adapt to changes in the environment</w:t>
      </w:r>
      <w:r w:rsidR="0094010D">
        <w:t xml:space="preserve"> and continue </w:t>
      </w:r>
      <w:r w:rsidR="00AC07D7">
        <w:t>to improve performance by interaction with the environment, without the need of external inputs like training sets.</w:t>
      </w:r>
    </w:p>
    <w:p w14:paraId="70DFEFAC" w14:textId="5D74FA60" w:rsidR="001F52CC" w:rsidRDefault="001F52CC" w:rsidP="00266CED">
      <w:pPr>
        <w:jc w:val="both"/>
      </w:pPr>
      <w:r>
        <w:br w:type="page"/>
      </w:r>
    </w:p>
    <w:p w14:paraId="2E34B0AA" w14:textId="3ED63A05" w:rsidR="00670790" w:rsidRDefault="001F368F" w:rsidP="005A276F">
      <w:pPr>
        <w:pStyle w:val="berschrift1"/>
      </w:pPr>
      <w:bookmarkStart w:id="1346" w:name="_Toc26039703"/>
      <w:bookmarkStart w:id="1347" w:name="_Toc26966772"/>
      <w:bookmarkStart w:id="1348" w:name="_Toc27053279"/>
      <w:r w:rsidRPr="005A276F">
        <w:lastRenderedPageBreak/>
        <w:t>6</w:t>
      </w:r>
      <w:r w:rsidR="003874F4" w:rsidRPr="005A276F">
        <w:t xml:space="preserve">. </w:t>
      </w:r>
      <w:r w:rsidR="00DF542C" w:rsidRPr="005A276F">
        <w:t>Bibliography</w:t>
      </w:r>
      <w:bookmarkEnd w:id="1346"/>
      <w:bookmarkEnd w:id="1347"/>
      <w:bookmarkEnd w:id="1348"/>
    </w:p>
    <w:p w14:paraId="31EF45CD" w14:textId="16BAD0ED" w:rsidR="00CB69E5" w:rsidRPr="00A016B6" w:rsidRDefault="00CB69E5" w:rsidP="00103EBF">
      <w:pPr>
        <w:spacing w:line="276" w:lineRule="auto"/>
      </w:pPr>
      <w:r w:rsidRPr="00A016B6">
        <w:t xml:space="preserve">Choudhary, A. (2019) </w:t>
      </w:r>
      <w:r w:rsidRPr="00A016B6">
        <w:rPr>
          <w:i/>
          <w:iCs/>
        </w:rPr>
        <w:t xml:space="preserve">A Hands-On Introduction to Deep Q-Learning using </w:t>
      </w:r>
      <w:proofErr w:type="spellStart"/>
      <w:r w:rsidRPr="00A016B6">
        <w:rPr>
          <w:i/>
          <w:iCs/>
        </w:rPr>
        <w:t>OpenAI</w:t>
      </w:r>
      <w:proofErr w:type="spellEnd"/>
      <w:r w:rsidRPr="00A016B6">
        <w:rPr>
          <w:i/>
          <w:iCs/>
        </w:rPr>
        <w:t xml:space="preserve"> Gym in Python. </w:t>
      </w:r>
      <w:r w:rsidRPr="00A016B6">
        <w:t>Accessed on November 22, 2019, from https://www.analyticsvidhya.com/blog/2019/04/introduction-deep-</w:t>
      </w:r>
      <w:r w:rsidR="0022724F">
        <w:t>Q-Learning</w:t>
      </w:r>
      <w:r w:rsidRPr="00A016B6">
        <w:t xml:space="preserve">-python/. </w:t>
      </w:r>
    </w:p>
    <w:p w14:paraId="664E5941" w14:textId="77777777" w:rsidR="00FA36F8" w:rsidRPr="00A016B6" w:rsidRDefault="00FA36F8" w:rsidP="00103EBF">
      <w:pPr>
        <w:spacing w:line="276" w:lineRule="auto"/>
        <w:rPr>
          <w:rStyle w:val="Hyperlink"/>
          <w:color w:val="000000" w:themeColor="text1"/>
          <w:u w:val="none"/>
        </w:rPr>
      </w:pPr>
    </w:p>
    <w:p w14:paraId="286B0E2F" w14:textId="4DEF8666" w:rsidR="00CB69E5" w:rsidRPr="00A016B6" w:rsidRDefault="00CB69E5" w:rsidP="00103EBF">
      <w:pPr>
        <w:spacing w:line="276" w:lineRule="auto"/>
        <w:rPr>
          <w:rStyle w:val="Hyperlink"/>
          <w:color w:val="000000" w:themeColor="text1"/>
          <w:u w:val="none"/>
        </w:rPr>
      </w:pPr>
      <w:r w:rsidRPr="00A016B6">
        <w:rPr>
          <w:rStyle w:val="Hyperlink"/>
          <w:color w:val="000000" w:themeColor="text1"/>
          <w:u w:val="none"/>
        </w:rPr>
        <w:t xml:space="preserve">Hu, J. (2016). </w:t>
      </w:r>
      <w:r w:rsidRPr="00A016B6">
        <w:rPr>
          <w:rStyle w:val="Hyperlink"/>
          <w:i/>
          <w:iCs/>
          <w:color w:val="000000" w:themeColor="text1"/>
          <w:u w:val="none"/>
        </w:rPr>
        <w:t>Reinforcement learning explained.</w:t>
      </w:r>
      <w:r w:rsidRPr="00A016B6">
        <w:rPr>
          <w:rStyle w:val="Hyperlink"/>
          <w:color w:val="000000" w:themeColor="text1"/>
          <w:u w:val="none"/>
        </w:rPr>
        <w:t xml:space="preserve"> </w:t>
      </w:r>
      <w:r w:rsidRPr="00A016B6">
        <w:t>Accessed on November 22, 2019,</w:t>
      </w:r>
    </w:p>
    <w:p w14:paraId="5B7C1F08" w14:textId="68C59424" w:rsidR="00CB69E5" w:rsidRPr="00A016B6" w:rsidRDefault="00CB69E5" w:rsidP="00103EBF">
      <w:pPr>
        <w:spacing w:line="276" w:lineRule="auto"/>
        <w:rPr>
          <w:rStyle w:val="Hyperlink"/>
        </w:rPr>
      </w:pPr>
      <w:r w:rsidRPr="00A016B6">
        <w:t>https://www.oreilly.com/radar/reinforcement-learning-explained/</w:t>
      </w:r>
      <w:r w:rsidRPr="00357683">
        <w:rPr>
          <w:rStyle w:val="Hyperlink"/>
          <w:color w:val="000000" w:themeColor="text1"/>
          <w:u w:val="none"/>
        </w:rPr>
        <w:t>.</w:t>
      </w:r>
    </w:p>
    <w:p w14:paraId="13989DB3" w14:textId="73BD8EDB" w:rsidR="00CB69E5" w:rsidRDefault="00CB69E5" w:rsidP="00103EBF">
      <w:pPr>
        <w:spacing w:line="276" w:lineRule="auto"/>
        <w:rPr>
          <w:rStyle w:val="Hyperlink"/>
        </w:rPr>
      </w:pPr>
    </w:p>
    <w:p w14:paraId="0A5D22BA" w14:textId="77777777" w:rsidR="002B34CC" w:rsidRPr="00EA67A6" w:rsidRDefault="002B34CC" w:rsidP="002B34CC">
      <w:pPr>
        <w:spacing w:line="276" w:lineRule="auto"/>
        <w:jc w:val="both"/>
      </w:pPr>
      <w:proofErr w:type="spellStart"/>
      <w:r w:rsidRPr="00791834">
        <w:t>Kaundinya</w:t>
      </w:r>
      <w:proofErr w:type="spellEnd"/>
      <w:r>
        <w:t xml:space="preserve">, V., </w:t>
      </w:r>
      <w:r w:rsidRPr="00791834">
        <w:t>Jain</w:t>
      </w:r>
      <w:r>
        <w:t xml:space="preserve">, S., </w:t>
      </w:r>
      <w:proofErr w:type="spellStart"/>
      <w:r w:rsidRPr="00791834">
        <w:t>Saligram</w:t>
      </w:r>
      <w:proofErr w:type="spellEnd"/>
      <w:r>
        <w:t xml:space="preserve">, S., </w:t>
      </w:r>
      <w:proofErr w:type="spellStart"/>
      <w:r w:rsidRPr="00791834">
        <w:t>Vanamala</w:t>
      </w:r>
      <w:proofErr w:type="spellEnd"/>
      <w:r>
        <w:t xml:space="preserve">, C.K, </w:t>
      </w:r>
      <w:proofErr w:type="spellStart"/>
      <w:r>
        <w:t>Avinash</w:t>
      </w:r>
      <w:proofErr w:type="spellEnd"/>
      <w:r>
        <w:t>, B. (</w:t>
      </w:r>
      <w:r w:rsidRPr="00791834">
        <w:t>2018</w:t>
      </w:r>
      <w:r>
        <w:t xml:space="preserve">) </w:t>
      </w:r>
      <w:r w:rsidRPr="006279A7">
        <w:t>Game Playing Agent for 2048 using Deep Reinforcement Learning</w:t>
      </w:r>
      <w:r>
        <w:rPr>
          <w:i/>
          <w:iCs/>
        </w:rPr>
        <w:t>,</w:t>
      </w:r>
      <w:r w:rsidRPr="006279A7">
        <w:rPr>
          <w:i/>
          <w:iCs/>
        </w:rPr>
        <w:t xml:space="preserve"> NCICCNDA</w:t>
      </w:r>
      <w:r>
        <w:t xml:space="preserve">, 363-370. </w:t>
      </w:r>
      <w:proofErr w:type="spellStart"/>
      <w:r>
        <w:t>doi</w:t>
      </w:r>
      <w:proofErr w:type="spellEnd"/>
      <w:r w:rsidRPr="006279A7">
        <w:t>: https://doi.org/10.21467/proceedings.1.57</w:t>
      </w:r>
    </w:p>
    <w:p w14:paraId="4A1E6031" w14:textId="77777777" w:rsidR="002B34CC" w:rsidRPr="00A016B6" w:rsidRDefault="002B34CC" w:rsidP="00103EBF">
      <w:pPr>
        <w:spacing w:line="276" w:lineRule="auto"/>
        <w:rPr>
          <w:rStyle w:val="Hyperlink"/>
        </w:rPr>
      </w:pPr>
    </w:p>
    <w:p w14:paraId="38BDFC21" w14:textId="5E7DAC45" w:rsidR="00CB69E5" w:rsidRDefault="00CB69E5" w:rsidP="00103EBF">
      <w:pPr>
        <w:spacing w:line="276" w:lineRule="auto"/>
      </w:pPr>
      <w:r w:rsidRPr="00A016B6">
        <w:t>Machine Learning with Phil (2019</w:t>
      </w:r>
      <w:r w:rsidR="009443EB">
        <w:t>a</w:t>
      </w:r>
      <w:r w:rsidRPr="00A016B6">
        <w:t xml:space="preserve">) </w:t>
      </w:r>
      <w:r w:rsidRPr="00A016B6">
        <w:rPr>
          <w:i/>
          <w:iCs/>
        </w:rPr>
        <w:t xml:space="preserve">Deep Q Learning is Simple with </w:t>
      </w:r>
      <w:proofErr w:type="spellStart"/>
      <w:r w:rsidRPr="00A016B6">
        <w:rPr>
          <w:i/>
          <w:iCs/>
        </w:rPr>
        <w:t>Keras</w:t>
      </w:r>
      <w:proofErr w:type="spellEnd"/>
      <w:r w:rsidRPr="00A016B6">
        <w:rPr>
          <w:i/>
          <w:iCs/>
        </w:rPr>
        <w:t xml:space="preserve"> | Tutorial</w:t>
      </w:r>
      <w:r w:rsidRPr="00A016B6">
        <w:t xml:space="preserve">. Accessed on November 22, 2019, from </w:t>
      </w:r>
      <w:r w:rsidR="00A71431" w:rsidRPr="00F64293">
        <w:t>https://www.youtube.com/watch?v=5fHngyN8Qhw</w:t>
      </w:r>
      <w:r w:rsidRPr="00A016B6">
        <w:t>.</w:t>
      </w:r>
    </w:p>
    <w:p w14:paraId="78107276" w14:textId="40F67425" w:rsidR="00A71431" w:rsidRDefault="00A71431" w:rsidP="00103EBF">
      <w:pPr>
        <w:spacing w:line="276" w:lineRule="auto"/>
      </w:pPr>
    </w:p>
    <w:p w14:paraId="2DEC1531" w14:textId="6CD6C368" w:rsidR="00A71431" w:rsidRPr="00A016B6" w:rsidRDefault="00A71431" w:rsidP="00A71431">
      <w:pPr>
        <w:spacing w:line="276" w:lineRule="auto"/>
      </w:pPr>
      <w:r w:rsidRPr="00A016B6">
        <w:t>Machine Learning with Phil (2019</w:t>
      </w:r>
      <w:r w:rsidR="009443EB">
        <w:t>b</w:t>
      </w:r>
      <w:r w:rsidRPr="00A016B6">
        <w:t xml:space="preserve">) </w:t>
      </w:r>
      <w:r w:rsidRPr="00A71431">
        <w:rPr>
          <w:i/>
          <w:iCs/>
        </w:rPr>
        <w:t xml:space="preserve">Reinforcement Learning in the </w:t>
      </w:r>
      <w:proofErr w:type="spellStart"/>
      <w:r w:rsidRPr="00A71431">
        <w:rPr>
          <w:i/>
          <w:iCs/>
        </w:rPr>
        <w:t>OpenAI</w:t>
      </w:r>
      <w:proofErr w:type="spellEnd"/>
      <w:r w:rsidRPr="00A71431">
        <w:rPr>
          <w:i/>
          <w:iCs/>
        </w:rPr>
        <w:t xml:space="preserve"> Gym (Tutorial) - SARSA</w:t>
      </w:r>
      <w:r w:rsidRPr="00A016B6">
        <w:t xml:space="preserve">. Accessed on November </w:t>
      </w:r>
      <w:r>
        <w:t>30</w:t>
      </w:r>
      <w:r w:rsidRPr="00A016B6">
        <w:t xml:space="preserve">, 2019, from </w:t>
      </w:r>
      <w:r w:rsidRPr="00A71431">
        <w:t>https://www.youtube.com/watch?v=P9XezMuPfLE&amp;list=PL-9x0_FO_lglnlYextpvu39E7vWzHhtNO&amp;index=4</w:t>
      </w:r>
      <w:r w:rsidRPr="00A016B6">
        <w:t>.</w:t>
      </w:r>
    </w:p>
    <w:p w14:paraId="52E866D6" w14:textId="77777777" w:rsidR="00CB69E5" w:rsidRPr="00A016B6" w:rsidRDefault="00CB69E5" w:rsidP="00103EBF">
      <w:pPr>
        <w:spacing w:line="276" w:lineRule="auto"/>
      </w:pPr>
    </w:p>
    <w:p w14:paraId="24A392E2" w14:textId="0FD7FC8A" w:rsidR="00535A8F" w:rsidRDefault="00173685" w:rsidP="00103EBF">
      <w:pPr>
        <w:spacing w:line="276" w:lineRule="auto"/>
      </w:pPr>
      <w:r w:rsidRPr="00173685">
        <w:t xml:space="preserve">Sutton, R.S. and </w:t>
      </w:r>
      <w:proofErr w:type="spellStart"/>
      <w:r w:rsidRPr="00173685">
        <w:t>Barto</w:t>
      </w:r>
      <w:proofErr w:type="spellEnd"/>
      <w:r w:rsidRPr="00173685">
        <w:t>, A.G. (2017) Reinforcement Learning: an Introduction.</w:t>
      </w:r>
      <w:r>
        <w:br/>
      </w:r>
      <w:r w:rsidRPr="00173685">
        <w:t>Accessed on November 22, 2019, http://incompleteideas.net/book/bookdraft2017nov5.pdf.</w:t>
      </w:r>
    </w:p>
    <w:p w14:paraId="5CCDABC7" w14:textId="77777777" w:rsidR="00535A8F" w:rsidRDefault="00535A8F" w:rsidP="00103EBF">
      <w:pPr>
        <w:spacing w:line="276" w:lineRule="auto"/>
      </w:pPr>
    </w:p>
    <w:p w14:paraId="48D8017C" w14:textId="738A8880" w:rsidR="00E95307" w:rsidRPr="00A016B6" w:rsidRDefault="00E95307" w:rsidP="00103EBF">
      <w:pPr>
        <w:spacing w:line="276" w:lineRule="auto"/>
      </w:pPr>
      <w:proofErr w:type="spellStart"/>
      <w:r w:rsidRPr="00A016B6">
        <w:t>Sentdex</w:t>
      </w:r>
      <w:proofErr w:type="spellEnd"/>
      <w:r w:rsidRPr="00A016B6">
        <w:t xml:space="preserve"> (2019) </w:t>
      </w:r>
      <w:r w:rsidRPr="00A016B6">
        <w:rPr>
          <w:i/>
          <w:iCs/>
        </w:rPr>
        <w:t>Q Learning Intro/Table - Reinforcement Learning p.1.</w:t>
      </w:r>
      <w:r w:rsidRPr="00A016B6">
        <w:t xml:space="preserve"> Accessed on November 22, 2019, https://www.youtube.com/watch?v=yMk_XtIEzH8&amp;list=PLQVvvaa0QuDezJFIOU5wDdfy4e9vdnx-7.</w:t>
      </w:r>
    </w:p>
    <w:p w14:paraId="05607CA8" w14:textId="77777777" w:rsidR="00392631" w:rsidRDefault="00392631" w:rsidP="0064377A">
      <w:pPr>
        <w:spacing w:line="276" w:lineRule="auto"/>
        <w:jc w:val="both"/>
      </w:pPr>
    </w:p>
    <w:p w14:paraId="22E5769E" w14:textId="7940F2D7" w:rsidR="00392631" w:rsidRPr="00144A48" w:rsidRDefault="00144A48" w:rsidP="0064377A">
      <w:pPr>
        <w:spacing w:line="276" w:lineRule="auto"/>
        <w:jc w:val="both"/>
        <w:rPr>
          <w:i/>
          <w:iCs/>
        </w:rPr>
      </w:pPr>
      <w:proofErr w:type="spellStart"/>
      <w:r w:rsidRPr="00144A48">
        <w:t>Szepesv</w:t>
      </w:r>
      <w:r>
        <w:t>á</w:t>
      </w:r>
      <w:r w:rsidRPr="00144A48">
        <w:t>ri</w:t>
      </w:r>
      <w:r>
        <w:t>,C</w:t>
      </w:r>
      <w:proofErr w:type="spellEnd"/>
      <w:r>
        <w:t>.</w:t>
      </w:r>
      <w:r w:rsidRPr="00144A48">
        <w:t xml:space="preserve"> </w:t>
      </w:r>
      <w:r>
        <w:t xml:space="preserve">(2009) </w:t>
      </w:r>
      <w:r w:rsidRPr="00144A48">
        <w:rPr>
          <w:i/>
          <w:iCs/>
        </w:rPr>
        <w:t>Algorithms for Reinforcement Learning</w:t>
      </w:r>
      <w:r>
        <w:rPr>
          <w:i/>
          <w:iCs/>
        </w:rPr>
        <w:t xml:space="preserve">. </w:t>
      </w:r>
      <w:r w:rsidRPr="00A016B6">
        <w:t xml:space="preserve">Accessed on November </w:t>
      </w:r>
      <w:r>
        <w:t>13</w:t>
      </w:r>
      <w:r w:rsidRPr="00A016B6">
        <w:t>, 2019</w:t>
      </w:r>
      <w:r>
        <w:t>,</w:t>
      </w:r>
      <w:r>
        <w:rPr>
          <w:i/>
          <w:iCs/>
        </w:rPr>
        <w:t xml:space="preserve"> </w:t>
      </w:r>
      <w:r w:rsidRPr="00144A48">
        <w:t>https://sites.ualberta.ca/~szepesva/papers/RLAlgsInMDPs-lecture.pdf</w:t>
      </w:r>
      <w:r>
        <w:t>.</w:t>
      </w:r>
    </w:p>
    <w:p w14:paraId="10D227E9" w14:textId="77777777" w:rsidR="00A44979" w:rsidRPr="00D114DB" w:rsidRDefault="00A44979" w:rsidP="0064377A">
      <w:pPr>
        <w:spacing w:line="276" w:lineRule="auto"/>
        <w:jc w:val="both"/>
      </w:pPr>
    </w:p>
    <w:sectPr w:rsidR="00A44979" w:rsidRPr="00D114DB" w:rsidSect="00F13CCE">
      <w:footerReference w:type="default" r:id="rId47"/>
      <w:footerReference w:type="first" r:id="rId48"/>
      <w:pgSz w:w="11900" w:h="16840"/>
      <w:pgMar w:top="1417" w:right="1417" w:bottom="1134" w:left="1417"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6" w:author="Matteo Braendli" w:date="2019-12-12T09:43:00Z" w:initials="MB">
    <w:p w14:paraId="3032FA61" w14:textId="77777777" w:rsidR="004F17FE" w:rsidRPr="00D17180" w:rsidRDefault="004F17FE">
      <w:pPr>
        <w:pStyle w:val="Kommentartext"/>
        <w:rPr>
          <w:lang w:val="en-US"/>
        </w:rPr>
      </w:pPr>
      <w:r>
        <w:rPr>
          <w:rStyle w:val="Kommentarzeichen"/>
        </w:rPr>
        <w:annotationRef/>
      </w:r>
      <w:r w:rsidRPr="00D17180">
        <w:rPr>
          <w:lang w:val="en-US"/>
        </w:rPr>
        <w:t>Preliminary results from test r</w:t>
      </w:r>
      <w:r>
        <w:rPr>
          <w:lang w:val="en-US"/>
        </w:rPr>
        <w:t>un. To be updated</w:t>
      </w:r>
    </w:p>
  </w:comment>
  <w:comment w:id="167" w:author="Matteo Braendli" w:date="2019-12-12T09:43:00Z" w:initials="MB">
    <w:p w14:paraId="5BC57B9D" w14:textId="4E857F11" w:rsidR="004F17FE" w:rsidRPr="00D17180" w:rsidRDefault="004F17FE">
      <w:pPr>
        <w:pStyle w:val="Kommentartext"/>
        <w:rPr>
          <w:lang w:val="en-US"/>
        </w:rPr>
      </w:pPr>
      <w:r>
        <w:rPr>
          <w:rStyle w:val="Kommentarzeichen"/>
        </w:rPr>
        <w:annotationRef/>
      </w:r>
      <w:r w:rsidRPr="00D17180">
        <w:rPr>
          <w:lang w:val="en-US"/>
        </w:rPr>
        <w:t>Preliminary results from test r</w:t>
      </w:r>
      <w:r>
        <w:rPr>
          <w:lang w:val="en-US"/>
        </w:rPr>
        <w:t>un. To be updated</w:t>
      </w:r>
    </w:p>
  </w:comment>
  <w:comment w:id="567" w:author="Matteo Braendli" w:date="2019-12-11T20:42:00Z" w:initials="MB">
    <w:p w14:paraId="26C0F24F" w14:textId="20826CD2" w:rsidR="00536ED0" w:rsidRPr="00536ED0" w:rsidRDefault="00536ED0">
      <w:pPr>
        <w:pStyle w:val="Kommentartext"/>
        <w:rPr>
          <w:lang w:val="de-CH"/>
        </w:rPr>
      </w:pPr>
      <w:r>
        <w:rPr>
          <w:rStyle w:val="Kommentarzeichen"/>
        </w:rPr>
        <w:annotationRef/>
      </w:r>
      <w:r w:rsidRPr="00536ED0">
        <w:rPr>
          <w:lang w:val="de-CH"/>
        </w:rPr>
        <w:t>Vielleicht eigenes Kapitel? Sinngemässer das n</w:t>
      </w:r>
      <w:r>
        <w:rPr>
          <w:lang w:val="de-CH"/>
        </w:rPr>
        <w:t xml:space="preserve">ichts im Kapitel «SARSA» zu suchen per se… </w:t>
      </w:r>
    </w:p>
  </w:comment>
  <w:comment w:id="630" w:author="Matteo Braendli" w:date="2019-12-11T21:43:00Z" w:initials="MB">
    <w:p w14:paraId="3AB2DB62" w14:textId="77777777" w:rsidR="00622A92" w:rsidRDefault="00622A92">
      <w:pPr>
        <w:pStyle w:val="Kommentartext"/>
        <w:rPr>
          <w:lang w:val="de-CH"/>
        </w:rPr>
      </w:pPr>
      <w:r>
        <w:rPr>
          <w:rStyle w:val="Kommentarzeichen"/>
        </w:rPr>
        <w:annotationRef/>
      </w:r>
      <w:r w:rsidRPr="00622A92">
        <w:rPr>
          <w:lang w:val="de-CH"/>
        </w:rPr>
        <w:t xml:space="preserve">Die Grafik </w:t>
      </w:r>
      <w:proofErr w:type="spellStart"/>
      <w:r w:rsidRPr="00622A92">
        <w:rPr>
          <w:lang w:val="de-CH"/>
        </w:rPr>
        <w:t>isch</w:t>
      </w:r>
      <w:proofErr w:type="spellEnd"/>
      <w:r w:rsidRPr="00622A92">
        <w:rPr>
          <w:lang w:val="de-CH"/>
        </w:rPr>
        <w:t xml:space="preserve"> mit </w:t>
      </w:r>
      <w:proofErr w:type="spellStart"/>
      <w:r w:rsidRPr="00622A92">
        <w:rPr>
          <w:lang w:val="de-CH"/>
        </w:rPr>
        <w:t>epsilon</w:t>
      </w:r>
      <w:proofErr w:type="spellEnd"/>
      <w:r w:rsidRPr="00622A92">
        <w:rPr>
          <w:lang w:val="de-CH"/>
        </w:rPr>
        <w:t xml:space="preserve"> </w:t>
      </w:r>
      <w:proofErr w:type="spellStart"/>
      <w:r w:rsidRPr="00622A92">
        <w:rPr>
          <w:lang w:val="de-CH"/>
        </w:rPr>
        <w:t>a</w:t>
      </w:r>
      <w:r>
        <w:rPr>
          <w:lang w:val="de-CH"/>
        </w:rPr>
        <w:t>gschribe</w:t>
      </w:r>
      <w:proofErr w:type="spellEnd"/>
      <w:r>
        <w:rPr>
          <w:lang w:val="de-CH"/>
        </w:rPr>
        <w:t>?</w:t>
      </w:r>
    </w:p>
    <w:p w14:paraId="0D0863B7" w14:textId="3AFA9855" w:rsidR="006B4243" w:rsidRPr="00622A92" w:rsidRDefault="006B4243">
      <w:pPr>
        <w:pStyle w:val="Kommentartext"/>
        <w:rPr>
          <w:lang w:val="de-CH"/>
        </w:rPr>
      </w:pPr>
    </w:p>
  </w:comment>
  <w:comment w:id="690" w:author="Matteo Braendli" w:date="2019-12-11T21:55:00Z" w:initials="MB">
    <w:p w14:paraId="3DB40C98" w14:textId="33FF638B" w:rsidR="003E07D3" w:rsidRDefault="003E07D3">
      <w:pPr>
        <w:pStyle w:val="Kommentartext"/>
      </w:pPr>
      <w:r>
        <w:rPr>
          <w:rStyle w:val="Kommentarzeichen"/>
        </w:rPr>
        <w:annotationRef/>
      </w:r>
      <w:r>
        <w:t>Hm….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32FA61" w15:done="0"/>
  <w15:commentEx w15:paraId="5BC57B9D" w15:done="0"/>
  <w15:commentEx w15:paraId="26C0F24F" w15:done="0"/>
  <w15:commentEx w15:paraId="0D0863B7" w15:done="0"/>
  <w15:commentEx w15:paraId="3DB40C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32FA61" w16cid:durableId="219CA76D"/>
  <w16cid:commentId w16cid:paraId="5BC57B9D" w16cid:durableId="219C8A2B"/>
  <w16cid:commentId w16cid:paraId="26C0F24F" w16cid:durableId="219BD31C"/>
  <w16cid:commentId w16cid:paraId="0D0863B7" w16cid:durableId="219BE17F"/>
  <w16cid:commentId w16cid:paraId="3DB40C98" w16cid:durableId="219BE4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F6890" w14:textId="77777777" w:rsidR="00102549" w:rsidRDefault="00102549" w:rsidP="008758CC">
      <w:r>
        <w:separator/>
      </w:r>
    </w:p>
  </w:endnote>
  <w:endnote w:type="continuationSeparator" w:id="0">
    <w:p w14:paraId="75135C96" w14:textId="77777777" w:rsidR="00102549" w:rsidRDefault="00102549" w:rsidP="00875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50558369"/>
      <w:docPartObj>
        <w:docPartGallery w:val="Page Numbers (Bottom of Page)"/>
        <w:docPartUnique/>
      </w:docPartObj>
    </w:sdtPr>
    <w:sdtEndPr>
      <w:rPr>
        <w:rStyle w:val="Seitenzahl"/>
      </w:rPr>
    </w:sdtEndPr>
    <w:sdtContent>
      <w:p w14:paraId="61B2D72E" w14:textId="77777777" w:rsidR="00CA56D9" w:rsidRDefault="00CA56D9" w:rsidP="001F52CC">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4F5E218" w14:textId="77777777" w:rsidR="00CA56D9" w:rsidRDefault="00CA56D9" w:rsidP="00F9600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426769"/>
      <w:docPartObj>
        <w:docPartGallery w:val="Page Numbers (Bottom of Page)"/>
        <w:docPartUnique/>
      </w:docPartObj>
    </w:sdtPr>
    <w:sdtEndPr/>
    <w:sdtContent>
      <w:p w14:paraId="695C6279" w14:textId="77777777" w:rsidR="00CA56D9" w:rsidRDefault="00CA56D9">
        <w:pPr>
          <w:pStyle w:val="Fuzeile"/>
          <w:jc w:val="right"/>
        </w:pPr>
        <w:r>
          <w:fldChar w:fldCharType="begin"/>
        </w:r>
        <w:r>
          <w:instrText>PAGE   \* MERGEFORMAT</w:instrText>
        </w:r>
        <w:r>
          <w:fldChar w:fldCharType="separate"/>
        </w:r>
        <w:r>
          <w:rPr>
            <w:lang w:val="de-DE"/>
          </w:rPr>
          <w:t>2</w:t>
        </w:r>
        <w:r>
          <w:fldChar w:fldCharType="end"/>
        </w:r>
      </w:p>
    </w:sdtContent>
  </w:sdt>
  <w:p w14:paraId="183ABBDD" w14:textId="77777777" w:rsidR="00CA56D9" w:rsidRPr="00AD4B67" w:rsidRDefault="00CA56D9" w:rsidP="00AF533F">
    <w:pPr>
      <w:pStyle w:val="Fuzeile"/>
      <w:rPr>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3814381"/>
      <w:docPartObj>
        <w:docPartGallery w:val="Page Numbers (Bottom of Page)"/>
        <w:docPartUnique/>
      </w:docPartObj>
    </w:sdtPr>
    <w:sdtEndPr/>
    <w:sdtContent>
      <w:p w14:paraId="139C79BD" w14:textId="43B0B304" w:rsidR="00CA56D9" w:rsidRDefault="00CA56D9">
        <w:pPr>
          <w:pStyle w:val="Fuzeile"/>
          <w:jc w:val="right"/>
        </w:pPr>
        <w:r>
          <w:fldChar w:fldCharType="begin"/>
        </w:r>
        <w:r>
          <w:instrText>PAGE   \* MERGEFORMAT</w:instrText>
        </w:r>
        <w:r>
          <w:fldChar w:fldCharType="separate"/>
        </w:r>
        <w:r>
          <w:rPr>
            <w:lang w:val="de-DE"/>
          </w:rPr>
          <w:t>2</w:t>
        </w:r>
        <w:r>
          <w:fldChar w:fldCharType="end"/>
        </w:r>
      </w:p>
    </w:sdtContent>
  </w:sdt>
  <w:p w14:paraId="72DA09C4" w14:textId="77777777" w:rsidR="00CA56D9" w:rsidRDefault="00CA56D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EFA36F" w14:textId="77777777" w:rsidR="00102549" w:rsidRDefault="00102549" w:rsidP="008758CC">
      <w:r>
        <w:separator/>
      </w:r>
    </w:p>
  </w:footnote>
  <w:footnote w:type="continuationSeparator" w:id="0">
    <w:p w14:paraId="12A3CFF6" w14:textId="77777777" w:rsidR="00102549" w:rsidRDefault="00102549" w:rsidP="008758CC">
      <w:r>
        <w:continuationSeparator/>
      </w:r>
    </w:p>
  </w:footnote>
  <w:footnote w:id="1">
    <w:p w14:paraId="75DA786E" w14:textId="23FD772F" w:rsidR="009206A9" w:rsidRPr="00B77C65" w:rsidRDefault="009206A9">
      <w:pPr>
        <w:pStyle w:val="Funotentext"/>
        <w:rPr>
          <w:lang w:val="en-US"/>
          <w:rPrChange w:id="120" w:author="Matteo Braendli" w:date="2019-12-12T11:45:00Z">
            <w:rPr>
              <w:lang w:val="de-CH"/>
            </w:rPr>
          </w:rPrChange>
        </w:rPr>
      </w:pPr>
      <w:r>
        <w:rPr>
          <w:rStyle w:val="Funotenzeichen"/>
        </w:rPr>
        <w:footnoteRef/>
      </w:r>
      <w:r>
        <w:t xml:space="preserve"> </w:t>
      </w:r>
      <w:del w:id="121" w:author="Matteo Braendli" w:date="2019-12-11T15:07:00Z">
        <w:r w:rsidDel="00A92DBE">
          <w:delText>episodes (</w:delText>
        </w:r>
      </w:del>
      <w:ins w:id="122" w:author="Matteo Braendli" w:date="2019-12-11T15:08:00Z">
        <w:r w:rsidR="00811235">
          <w:t>W</w:t>
        </w:r>
      </w:ins>
      <w:del w:id="123" w:author="Matteo Braendli" w:date="2019-12-11T15:08:00Z">
        <w:r w:rsidDel="00811235">
          <w:delText>w</w:delText>
        </w:r>
      </w:del>
      <w:r>
        <w:t xml:space="preserve">e initially forgot to specify those measures in the code and thus extrapolated the average of the test performance as intercept + 50*slope of each statistic in the performance test. Rounding errors </w:t>
      </w:r>
      <w:del w:id="124" w:author="Matteo Braendli" w:date="2019-12-11T15:08:00Z">
        <w:r w:rsidDel="006B25E0">
          <w:delText xml:space="preserve">will </w:delText>
        </w:r>
      </w:del>
      <w:ins w:id="125" w:author="Matteo Braendli" w:date="2019-12-11T15:09:00Z">
        <w:r w:rsidR="00A52502">
          <w:t>may have</w:t>
        </w:r>
      </w:ins>
      <w:ins w:id="126" w:author="Matteo Braendli" w:date="2019-12-11T15:08:00Z">
        <w:r w:rsidR="006B25E0">
          <w:t xml:space="preserve"> </w:t>
        </w:r>
      </w:ins>
      <w:r>
        <w:t>occu</w:t>
      </w:r>
      <w:ins w:id="127" w:author="Matteo Braendli" w:date="2019-12-12T14:37:00Z">
        <w:r w:rsidR="0059433F">
          <w:t>r</w:t>
        </w:r>
      </w:ins>
      <w:r>
        <w:t>r</w:t>
      </w:r>
      <w:ins w:id="128" w:author="Matteo Braendli" w:date="2019-12-11T15:09:00Z">
        <w:r w:rsidR="00A52502">
          <w:t>ed</w:t>
        </w:r>
      </w:ins>
      <w:del w:id="129" w:author="Matteo Braendli" w:date="2019-12-11T15:09:00Z">
        <w:r w:rsidDel="00A52502">
          <w:delText xml:space="preserve"> but are omitted from consideration</w:delText>
        </w:r>
      </w:del>
      <w:del w:id="130" w:author="Matteo Braendli" w:date="2019-12-11T15:08:00Z">
        <w:r w:rsidDel="00D91370">
          <w:delText>)</w:delText>
        </w:r>
      </w:del>
    </w:p>
  </w:footnote>
  <w:footnote w:id="2">
    <w:p w14:paraId="5A376D61" w14:textId="2A3CD26F" w:rsidR="00FF1C72" w:rsidRPr="00FF1C72" w:rsidRDefault="00FF1C72">
      <w:pPr>
        <w:pStyle w:val="Funotentext"/>
        <w:rPr>
          <w:rPrChange w:id="450" w:author="Matteo Braendli" w:date="2019-12-12T14:51:00Z">
            <w:rPr/>
          </w:rPrChange>
        </w:rPr>
      </w:pPr>
      <w:ins w:id="451" w:author="Matteo Braendli" w:date="2019-12-12T14:51:00Z">
        <w:r>
          <w:rPr>
            <w:rStyle w:val="Funotenzeichen"/>
          </w:rPr>
          <w:footnoteRef/>
        </w:r>
        <w:r>
          <w:t xml:space="preserve"> Averaging </w:t>
        </w:r>
        <w:r w:rsidR="00EF5A2A">
          <w:t>epi</w:t>
        </w:r>
      </w:ins>
      <w:ins w:id="452" w:author="Matteo Braendli" w:date="2019-12-12T14:52:00Z">
        <w:r w:rsidR="00EF5A2A">
          <w:t>sodes performance or averaging percentile’s average performance leads to the same mean results, which have been used in the tables</w:t>
        </w:r>
        <w:r w:rsidR="00C23D9E">
          <w:t>.</w:t>
        </w:r>
      </w:ins>
    </w:p>
  </w:footnote>
  <w:footnote w:id="3">
    <w:p w14:paraId="3E6ECFF5" w14:textId="096AD4CC" w:rsidR="0085447E" w:rsidRPr="00E47361" w:rsidRDefault="0085447E">
      <w:pPr>
        <w:pStyle w:val="Funotentext"/>
      </w:pPr>
      <w:ins w:id="474" w:author="Matteo Braendli" w:date="2019-12-12T09:34:00Z">
        <w:r>
          <w:rPr>
            <w:rStyle w:val="Funotenzeichen"/>
          </w:rPr>
          <w:footnoteRef/>
        </w:r>
        <w:r>
          <w:t xml:space="preserve"> We initially forgot to specify those measures in the code and thus extrapolated the average of the test performance as intercept + 50*slope of each statistic in the performance test. Rounding errors may have </w:t>
        </w:r>
      </w:ins>
      <w:ins w:id="475" w:author="Matteo Braendli" w:date="2019-12-12T09:48:00Z">
        <w:r w:rsidR="00E47361">
          <w:t>occurred</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FC082" w14:textId="77777777" w:rsidR="00CA56D9" w:rsidRPr="00C31DE2" w:rsidRDefault="00CA56D9" w:rsidP="00F9738C">
    <w:pPr>
      <w:pStyle w:val="Kopfzeile"/>
      <w:jc w:val="right"/>
      <w:rPr>
        <w:lang w:val="de-CH"/>
      </w:rPr>
    </w:pPr>
    <w:proofErr w:type="spellStart"/>
    <w:r w:rsidRPr="00C31DE2">
      <w:rPr>
        <w:lang w:val="de-CH"/>
      </w:rPr>
      <w:t>Lutharsanen</w:t>
    </w:r>
    <w:proofErr w:type="spellEnd"/>
    <w:r w:rsidRPr="00C31DE2">
      <w:rPr>
        <w:lang w:val="de-CH"/>
      </w:rPr>
      <w:t xml:space="preserve"> </w:t>
    </w:r>
    <w:proofErr w:type="spellStart"/>
    <w:r w:rsidRPr="00C31DE2">
      <w:rPr>
        <w:lang w:val="de-CH"/>
      </w:rPr>
      <w:t>Kunam</w:t>
    </w:r>
    <w:proofErr w:type="spellEnd"/>
  </w:p>
  <w:p w14:paraId="4EF94565" w14:textId="77777777" w:rsidR="00CA56D9" w:rsidRPr="00C31DE2" w:rsidRDefault="00CA56D9" w:rsidP="00F9738C">
    <w:pPr>
      <w:pStyle w:val="Kopfzeile"/>
      <w:jc w:val="right"/>
      <w:rPr>
        <w:lang w:val="de-CH"/>
      </w:rPr>
    </w:pPr>
    <w:r w:rsidRPr="00C31DE2">
      <w:rPr>
        <w:lang w:val="de-CH"/>
      </w:rPr>
      <w:t>Matteo Brändli</w:t>
    </w:r>
  </w:p>
  <w:p w14:paraId="7E45CEBA" w14:textId="77777777" w:rsidR="00CA56D9" w:rsidRPr="00C31DE2" w:rsidRDefault="00CA56D9" w:rsidP="00A20C31">
    <w:pPr>
      <w:pStyle w:val="Kopfzeile"/>
      <w:rPr>
        <w:lang w:val="de-CH"/>
      </w:rPr>
    </w:pPr>
  </w:p>
  <w:p w14:paraId="5718AC1B" w14:textId="77777777" w:rsidR="00CA56D9" w:rsidRPr="00C31DE2" w:rsidRDefault="00CA56D9" w:rsidP="00A20C31">
    <w:pPr>
      <w:pStyle w:val="Kopfzeile"/>
      <w:jc w:val="right"/>
      <w:rPr>
        <w:lang w:val="de-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A7BD8" w14:textId="3C7FDB9E" w:rsidR="00CA56D9" w:rsidRPr="00C31DE2" w:rsidRDefault="00CA56D9" w:rsidP="00FE0C9A">
    <w:pPr>
      <w:pStyle w:val="Kopfzeile"/>
      <w:jc w:val="right"/>
      <w:rPr>
        <w:lang w:val="de-CH"/>
      </w:rPr>
    </w:pPr>
    <w:proofErr w:type="spellStart"/>
    <w:r w:rsidRPr="00C31DE2">
      <w:rPr>
        <w:lang w:val="de-CH"/>
      </w:rPr>
      <w:t>Lutharsanen</w:t>
    </w:r>
    <w:proofErr w:type="spellEnd"/>
    <w:r w:rsidRPr="00C31DE2">
      <w:rPr>
        <w:lang w:val="de-CH"/>
      </w:rPr>
      <w:t xml:space="preserve"> </w:t>
    </w:r>
    <w:proofErr w:type="spellStart"/>
    <w:r w:rsidRPr="00C31DE2">
      <w:rPr>
        <w:lang w:val="de-CH"/>
      </w:rPr>
      <w:t>Kunam</w:t>
    </w:r>
    <w:proofErr w:type="spellEnd"/>
  </w:p>
  <w:p w14:paraId="10191F28" w14:textId="558C063A" w:rsidR="00CA56D9" w:rsidRPr="00C31DE2" w:rsidRDefault="00CA56D9" w:rsidP="00FE0C9A">
    <w:pPr>
      <w:pStyle w:val="Kopfzeile"/>
      <w:jc w:val="right"/>
      <w:rPr>
        <w:lang w:val="de-CH"/>
      </w:rPr>
    </w:pPr>
    <w:r w:rsidRPr="00C31DE2">
      <w:rPr>
        <w:lang w:val="de-CH"/>
      </w:rPr>
      <w:t>Matteo Brändli</w:t>
    </w:r>
  </w:p>
  <w:p w14:paraId="26BAA539" w14:textId="77777777" w:rsidR="00CA56D9" w:rsidRPr="00C31DE2" w:rsidRDefault="00CA56D9">
    <w:pPr>
      <w:pStyle w:val="Kopfzeile"/>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62FF9"/>
    <w:multiLevelType w:val="hybridMultilevel"/>
    <w:tmpl w:val="7326F3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9E0260A"/>
    <w:multiLevelType w:val="hybridMultilevel"/>
    <w:tmpl w:val="CAD25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6C770A"/>
    <w:multiLevelType w:val="hybridMultilevel"/>
    <w:tmpl w:val="B8E0F8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03464FF"/>
    <w:multiLevelType w:val="multilevel"/>
    <w:tmpl w:val="7AD0DC78"/>
    <w:lvl w:ilvl="0">
      <w:start w:val="1"/>
      <w:numFmt w:val="decimal"/>
      <w:lvlText w:val="%1"/>
      <w:lvlJc w:val="left"/>
      <w:pPr>
        <w:ind w:left="360" w:hanging="360"/>
      </w:pPr>
      <w:rPr>
        <w:rFonts w:hint="default"/>
      </w:rPr>
    </w:lvl>
    <w:lvl w:ilvl="1">
      <w:start w:val="1"/>
      <w:numFmt w:val="decimal"/>
      <w:pStyle w:val="berschrift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6F866F0"/>
    <w:multiLevelType w:val="hybridMultilevel"/>
    <w:tmpl w:val="6C2C40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B2466B3"/>
    <w:multiLevelType w:val="hybridMultilevel"/>
    <w:tmpl w:val="FFD41B6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3550D23"/>
    <w:multiLevelType w:val="hybridMultilevel"/>
    <w:tmpl w:val="EA0C501C"/>
    <w:lvl w:ilvl="0" w:tplc="0407000F">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923FB9"/>
    <w:multiLevelType w:val="hybridMultilevel"/>
    <w:tmpl w:val="68A059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7851D3A"/>
    <w:multiLevelType w:val="hybridMultilevel"/>
    <w:tmpl w:val="5F940B4C"/>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12B54F1"/>
    <w:multiLevelType w:val="multilevel"/>
    <w:tmpl w:val="1542DFFC"/>
    <w:lvl w:ilvl="0">
      <w:start w:val="1"/>
      <w:numFmt w:val="decimal"/>
      <w:lvlText w:val="%1"/>
      <w:lvlJc w:val="left"/>
      <w:pPr>
        <w:ind w:left="400" w:hanging="400"/>
      </w:pPr>
      <w:rPr>
        <w:rFonts w:hint="default"/>
      </w:rPr>
    </w:lvl>
    <w:lvl w:ilvl="1">
      <w:start w:val="1"/>
      <w:numFmt w:val="decimal"/>
      <w:lvlText w:val="%1.%2"/>
      <w:lvlJc w:val="left"/>
      <w:pPr>
        <w:ind w:left="400" w:hanging="40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0"/>
  </w:num>
  <w:num w:numId="3">
    <w:abstractNumId w:val="6"/>
  </w:num>
  <w:num w:numId="4">
    <w:abstractNumId w:val="2"/>
  </w:num>
  <w:num w:numId="5">
    <w:abstractNumId w:val="8"/>
  </w:num>
  <w:num w:numId="6">
    <w:abstractNumId w:val="4"/>
  </w:num>
  <w:num w:numId="7">
    <w:abstractNumId w:val="7"/>
  </w:num>
  <w:num w:numId="8">
    <w:abstractNumId w:val="9"/>
  </w:num>
  <w:num w:numId="9">
    <w:abstractNumId w:val="1"/>
  </w:num>
  <w:num w:numId="10">
    <w:abstractNumId w:val="3"/>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eo Braendli">
    <w15:presenceInfo w15:providerId="Windows Live" w15:userId="caa01c13dfb6bdb4"/>
  </w15:person>
  <w15:person w15:author="Lutharsanen Kunam">
    <w15:presenceInfo w15:providerId="Windows Live" w15:userId="089cb2e3dd5ae0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EDF"/>
    <w:rsid w:val="000058CB"/>
    <w:rsid w:val="00006EDD"/>
    <w:rsid w:val="00011AE9"/>
    <w:rsid w:val="00017F92"/>
    <w:rsid w:val="00021437"/>
    <w:rsid w:val="00021527"/>
    <w:rsid w:val="000223C7"/>
    <w:rsid w:val="00023F7D"/>
    <w:rsid w:val="00025562"/>
    <w:rsid w:val="00026CEA"/>
    <w:rsid w:val="00030E36"/>
    <w:rsid w:val="000334FB"/>
    <w:rsid w:val="000340D8"/>
    <w:rsid w:val="00034EBA"/>
    <w:rsid w:val="0003736D"/>
    <w:rsid w:val="00040947"/>
    <w:rsid w:val="00041D2A"/>
    <w:rsid w:val="00042A8F"/>
    <w:rsid w:val="00046942"/>
    <w:rsid w:val="00046C04"/>
    <w:rsid w:val="00053D53"/>
    <w:rsid w:val="00055A94"/>
    <w:rsid w:val="00055EF4"/>
    <w:rsid w:val="00056A8B"/>
    <w:rsid w:val="00056C9C"/>
    <w:rsid w:val="00057ADF"/>
    <w:rsid w:val="000643D6"/>
    <w:rsid w:val="0006588D"/>
    <w:rsid w:val="00066AC5"/>
    <w:rsid w:val="00070DEB"/>
    <w:rsid w:val="00071251"/>
    <w:rsid w:val="0007635E"/>
    <w:rsid w:val="00082170"/>
    <w:rsid w:val="00082710"/>
    <w:rsid w:val="0008302C"/>
    <w:rsid w:val="000848BC"/>
    <w:rsid w:val="000859BA"/>
    <w:rsid w:val="00087179"/>
    <w:rsid w:val="0009091F"/>
    <w:rsid w:val="00091380"/>
    <w:rsid w:val="000930DA"/>
    <w:rsid w:val="00094246"/>
    <w:rsid w:val="00094603"/>
    <w:rsid w:val="00094FCD"/>
    <w:rsid w:val="000A043B"/>
    <w:rsid w:val="000A1E52"/>
    <w:rsid w:val="000A2C49"/>
    <w:rsid w:val="000A310E"/>
    <w:rsid w:val="000A3BE6"/>
    <w:rsid w:val="000A481F"/>
    <w:rsid w:val="000A4B0B"/>
    <w:rsid w:val="000A4C70"/>
    <w:rsid w:val="000A517A"/>
    <w:rsid w:val="000A5A2D"/>
    <w:rsid w:val="000A74FA"/>
    <w:rsid w:val="000B43B4"/>
    <w:rsid w:val="000B49FF"/>
    <w:rsid w:val="000B5890"/>
    <w:rsid w:val="000B70F6"/>
    <w:rsid w:val="000B7E16"/>
    <w:rsid w:val="000C0E3A"/>
    <w:rsid w:val="000C20F3"/>
    <w:rsid w:val="000C2658"/>
    <w:rsid w:val="000C484F"/>
    <w:rsid w:val="000C4953"/>
    <w:rsid w:val="000C6FC9"/>
    <w:rsid w:val="000D198A"/>
    <w:rsid w:val="000D54A9"/>
    <w:rsid w:val="000D72F4"/>
    <w:rsid w:val="000E1035"/>
    <w:rsid w:val="000E4738"/>
    <w:rsid w:val="000E5039"/>
    <w:rsid w:val="000E660C"/>
    <w:rsid w:val="000E6E6A"/>
    <w:rsid w:val="000E71D1"/>
    <w:rsid w:val="000E725F"/>
    <w:rsid w:val="000E7723"/>
    <w:rsid w:val="000F22DC"/>
    <w:rsid w:val="000F2AAF"/>
    <w:rsid w:val="000F4643"/>
    <w:rsid w:val="000F5FB3"/>
    <w:rsid w:val="00100F71"/>
    <w:rsid w:val="0010154D"/>
    <w:rsid w:val="00101B0D"/>
    <w:rsid w:val="00102549"/>
    <w:rsid w:val="00102B6D"/>
    <w:rsid w:val="00103E97"/>
    <w:rsid w:val="00103EBF"/>
    <w:rsid w:val="0010536F"/>
    <w:rsid w:val="00110888"/>
    <w:rsid w:val="001111FA"/>
    <w:rsid w:val="00113D51"/>
    <w:rsid w:val="001158AC"/>
    <w:rsid w:val="00121E26"/>
    <w:rsid w:val="00124C61"/>
    <w:rsid w:val="00126DAE"/>
    <w:rsid w:val="00130446"/>
    <w:rsid w:val="001307DC"/>
    <w:rsid w:val="00130808"/>
    <w:rsid w:val="00130CD0"/>
    <w:rsid w:val="00131763"/>
    <w:rsid w:val="00133438"/>
    <w:rsid w:val="00141276"/>
    <w:rsid w:val="00141934"/>
    <w:rsid w:val="001429AB"/>
    <w:rsid w:val="00144A48"/>
    <w:rsid w:val="001476DF"/>
    <w:rsid w:val="00151EDA"/>
    <w:rsid w:val="00157399"/>
    <w:rsid w:val="00161BD8"/>
    <w:rsid w:val="001632BC"/>
    <w:rsid w:val="00163C04"/>
    <w:rsid w:val="0016646E"/>
    <w:rsid w:val="0016652C"/>
    <w:rsid w:val="00166603"/>
    <w:rsid w:val="00166FA5"/>
    <w:rsid w:val="00167971"/>
    <w:rsid w:val="00170960"/>
    <w:rsid w:val="001711DF"/>
    <w:rsid w:val="00173685"/>
    <w:rsid w:val="00184352"/>
    <w:rsid w:val="00184736"/>
    <w:rsid w:val="0018505D"/>
    <w:rsid w:val="0018642D"/>
    <w:rsid w:val="00186B22"/>
    <w:rsid w:val="001872A5"/>
    <w:rsid w:val="00187CAA"/>
    <w:rsid w:val="00190D0A"/>
    <w:rsid w:val="001922B2"/>
    <w:rsid w:val="00197B4A"/>
    <w:rsid w:val="00197C08"/>
    <w:rsid w:val="00197DEB"/>
    <w:rsid w:val="001A0E60"/>
    <w:rsid w:val="001A33C8"/>
    <w:rsid w:val="001A347B"/>
    <w:rsid w:val="001A372A"/>
    <w:rsid w:val="001A51E7"/>
    <w:rsid w:val="001A58FE"/>
    <w:rsid w:val="001A6C9F"/>
    <w:rsid w:val="001A77FC"/>
    <w:rsid w:val="001B09EB"/>
    <w:rsid w:val="001B2B8D"/>
    <w:rsid w:val="001C2466"/>
    <w:rsid w:val="001C31A3"/>
    <w:rsid w:val="001D2F60"/>
    <w:rsid w:val="001D3F41"/>
    <w:rsid w:val="001D5306"/>
    <w:rsid w:val="001D5B97"/>
    <w:rsid w:val="001D64D5"/>
    <w:rsid w:val="001D7B83"/>
    <w:rsid w:val="001E00B6"/>
    <w:rsid w:val="001E32D3"/>
    <w:rsid w:val="001E6680"/>
    <w:rsid w:val="001F0118"/>
    <w:rsid w:val="001F1F19"/>
    <w:rsid w:val="001F368F"/>
    <w:rsid w:val="001F3D47"/>
    <w:rsid w:val="001F3EDF"/>
    <w:rsid w:val="001F4253"/>
    <w:rsid w:val="001F42D7"/>
    <w:rsid w:val="001F4420"/>
    <w:rsid w:val="001F52CC"/>
    <w:rsid w:val="002002E9"/>
    <w:rsid w:val="00200B85"/>
    <w:rsid w:val="00202506"/>
    <w:rsid w:val="00203AC4"/>
    <w:rsid w:val="002064BF"/>
    <w:rsid w:val="002110A0"/>
    <w:rsid w:val="00212F7D"/>
    <w:rsid w:val="002159F8"/>
    <w:rsid w:val="00217150"/>
    <w:rsid w:val="00217577"/>
    <w:rsid w:val="0022070F"/>
    <w:rsid w:val="002242D6"/>
    <w:rsid w:val="00224ECA"/>
    <w:rsid w:val="0022724F"/>
    <w:rsid w:val="002273B9"/>
    <w:rsid w:val="0023459E"/>
    <w:rsid w:val="002354FE"/>
    <w:rsid w:val="0024185A"/>
    <w:rsid w:val="00246F86"/>
    <w:rsid w:val="002526CC"/>
    <w:rsid w:val="00253B57"/>
    <w:rsid w:val="002568F2"/>
    <w:rsid w:val="00260234"/>
    <w:rsid w:val="0026298C"/>
    <w:rsid w:val="00263A83"/>
    <w:rsid w:val="00263ADE"/>
    <w:rsid w:val="00266CED"/>
    <w:rsid w:val="00267CDC"/>
    <w:rsid w:val="00267EFD"/>
    <w:rsid w:val="00267F31"/>
    <w:rsid w:val="00271AC8"/>
    <w:rsid w:val="0027267E"/>
    <w:rsid w:val="00273241"/>
    <w:rsid w:val="0028090A"/>
    <w:rsid w:val="00282DA7"/>
    <w:rsid w:val="0028303F"/>
    <w:rsid w:val="00283B8D"/>
    <w:rsid w:val="00287664"/>
    <w:rsid w:val="0029434F"/>
    <w:rsid w:val="002946B7"/>
    <w:rsid w:val="00295DC6"/>
    <w:rsid w:val="002A0696"/>
    <w:rsid w:val="002A11C5"/>
    <w:rsid w:val="002A423C"/>
    <w:rsid w:val="002A432A"/>
    <w:rsid w:val="002A4939"/>
    <w:rsid w:val="002A5D36"/>
    <w:rsid w:val="002A7640"/>
    <w:rsid w:val="002B02DE"/>
    <w:rsid w:val="002B039F"/>
    <w:rsid w:val="002B052B"/>
    <w:rsid w:val="002B13CE"/>
    <w:rsid w:val="002B23D0"/>
    <w:rsid w:val="002B34CC"/>
    <w:rsid w:val="002B4014"/>
    <w:rsid w:val="002B474E"/>
    <w:rsid w:val="002B4D8A"/>
    <w:rsid w:val="002B56F7"/>
    <w:rsid w:val="002C04F1"/>
    <w:rsid w:val="002C2AC6"/>
    <w:rsid w:val="002C39C5"/>
    <w:rsid w:val="002C3DB6"/>
    <w:rsid w:val="002C5909"/>
    <w:rsid w:val="002C6041"/>
    <w:rsid w:val="002D148F"/>
    <w:rsid w:val="002D2A09"/>
    <w:rsid w:val="002D40F0"/>
    <w:rsid w:val="002D4E11"/>
    <w:rsid w:val="002D5026"/>
    <w:rsid w:val="002D5D5B"/>
    <w:rsid w:val="002E0869"/>
    <w:rsid w:val="002E36A2"/>
    <w:rsid w:val="002E56BB"/>
    <w:rsid w:val="002E6FAC"/>
    <w:rsid w:val="002F0422"/>
    <w:rsid w:val="002F3708"/>
    <w:rsid w:val="002F54AC"/>
    <w:rsid w:val="002F6EE7"/>
    <w:rsid w:val="00300F06"/>
    <w:rsid w:val="00304C2F"/>
    <w:rsid w:val="00305543"/>
    <w:rsid w:val="00307056"/>
    <w:rsid w:val="0031204B"/>
    <w:rsid w:val="0031386F"/>
    <w:rsid w:val="003149DB"/>
    <w:rsid w:val="00315217"/>
    <w:rsid w:val="003214F5"/>
    <w:rsid w:val="00321AB8"/>
    <w:rsid w:val="00322D92"/>
    <w:rsid w:val="00331530"/>
    <w:rsid w:val="003329A5"/>
    <w:rsid w:val="00333BFB"/>
    <w:rsid w:val="00335E31"/>
    <w:rsid w:val="00337D42"/>
    <w:rsid w:val="00340E05"/>
    <w:rsid w:val="00343628"/>
    <w:rsid w:val="00344F12"/>
    <w:rsid w:val="003508F1"/>
    <w:rsid w:val="00350E1A"/>
    <w:rsid w:val="0035103E"/>
    <w:rsid w:val="00357683"/>
    <w:rsid w:val="003607E4"/>
    <w:rsid w:val="00361D1B"/>
    <w:rsid w:val="00362097"/>
    <w:rsid w:val="00363CA5"/>
    <w:rsid w:val="00366DFA"/>
    <w:rsid w:val="00367A01"/>
    <w:rsid w:val="003761A4"/>
    <w:rsid w:val="00377897"/>
    <w:rsid w:val="00382CF5"/>
    <w:rsid w:val="00383CA5"/>
    <w:rsid w:val="0038454A"/>
    <w:rsid w:val="0038524A"/>
    <w:rsid w:val="00385558"/>
    <w:rsid w:val="003863E5"/>
    <w:rsid w:val="003874F4"/>
    <w:rsid w:val="003878EA"/>
    <w:rsid w:val="00387DFE"/>
    <w:rsid w:val="00387F0F"/>
    <w:rsid w:val="003914D1"/>
    <w:rsid w:val="00392631"/>
    <w:rsid w:val="003932F9"/>
    <w:rsid w:val="00393E91"/>
    <w:rsid w:val="00394870"/>
    <w:rsid w:val="00395AEC"/>
    <w:rsid w:val="00395F9C"/>
    <w:rsid w:val="003A3F24"/>
    <w:rsid w:val="003A4ACD"/>
    <w:rsid w:val="003A6531"/>
    <w:rsid w:val="003A6B5A"/>
    <w:rsid w:val="003B04AC"/>
    <w:rsid w:val="003B1258"/>
    <w:rsid w:val="003B12B6"/>
    <w:rsid w:val="003B5876"/>
    <w:rsid w:val="003C2669"/>
    <w:rsid w:val="003C467A"/>
    <w:rsid w:val="003C677A"/>
    <w:rsid w:val="003C7BE9"/>
    <w:rsid w:val="003D0C43"/>
    <w:rsid w:val="003D0D5C"/>
    <w:rsid w:val="003D247F"/>
    <w:rsid w:val="003D2DD2"/>
    <w:rsid w:val="003D6468"/>
    <w:rsid w:val="003D6DF9"/>
    <w:rsid w:val="003E07D3"/>
    <w:rsid w:val="003E1CAC"/>
    <w:rsid w:val="003E2E91"/>
    <w:rsid w:val="003E335C"/>
    <w:rsid w:val="003E3513"/>
    <w:rsid w:val="003E6C3E"/>
    <w:rsid w:val="003E6F16"/>
    <w:rsid w:val="003F261E"/>
    <w:rsid w:val="003F2DDB"/>
    <w:rsid w:val="003F450F"/>
    <w:rsid w:val="00401D36"/>
    <w:rsid w:val="00403172"/>
    <w:rsid w:val="00404BC4"/>
    <w:rsid w:val="00405382"/>
    <w:rsid w:val="0040669B"/>
    <w:rsid w:val="0041111C"/>
    <w:rsid w:val="00411264"/>
    <w:rsid w:val="00411A07"/>
    <w:rsid w:val="00412049"/>
    <w:rsid w:val="004125B6"/>
    <w:rsid w:val="00415853"/>
    <w:rsid w:val="004172B5"/>
    <w:rsid w:val="004202C5"/>
    <w:rsid w:val="004206DB"/>
    <w:rsid w:val="0042394E"/>
    <w:rsid w:val="00425798"/>
    <w:rsid w:val="00432355"/>
    <w:rsid w:val="00435933"/>
    <w:rsid w:val="00437BD1"/>
    <w:rsid w:val="00440386"/>
    <w:rsid w:val="00440E46"/>
    <w:rsid w:val="00441A89"/>
    <w:rsid w:val="00445E2F"/>
    <w:rsid w:val="00446D12"/>
    <w:rsid w:val="00447F9D"/>
    <w:rsid w:val="0045076B"/>
    <w:rsid w:val="00453981"/>
    <w:rsid w:val="004543F9"/>
    <w:rsid w:val="00455F05"/>
    <w:rsid w:val="00456BD7"/>
    <w:rsid w:val="0045724F"/>
    <w:rsid w:val="00457712"/>
    <w:rsid w:val="004625FF"/>
    <w:rsid w:val="00463D22"/>
    <w:rsid w:val="004667C5"/>
    <w:rsid w:val="00466B77"/>
    <w:rsid w:val="004678DF"/>
    <w:rsid w:val="00470431"/>
    <w:rsid w:val="00471B9F"/>
    <w:rsid w:val="00471ED9"/>
    <w:rsid w:val="00472697"/>
    <w:rsid w:val="00473156"/>
    <w:rsid w:val="0047354D"/>
    <w:rsid w:val="00477DAF"/>
    <w:rsid w:val="0048239B"/>
    <w:rsid w:val="0048338D"/>
    <w:rsid w:val="00483EB0"/>
    <w:rsid w:val="004852CA"/>
    <w:rsid w:val="00490CFE"/>
    <w:rsid w:val="004914B2"/>
    <w:rsid w:val="00493A91"/>
    <w:rsid w:val="00494782"/>
    <w:rsid w:val="00495085"/>
    <w:rsid w:val="00497110"/>
    <w:rsid w:val="004973E0"/>
    <w:rsid w:val="004A3576"/>
    <w:rsid w:val="004A3F0B"/>
    <w:rsid w:val="004A6C49"/>
    <w:rsid w:val="004A7389"/>
    <w:rsid w:val="004B2074"/>
    <w:rsid w:val="004B20FE"/>
    <w:rsid w:val="004B298D"/>
    <w:rsid w:val="004B2F38"/>
    <w:rsid w:val="004B348A"/>
    <w:rsid w:val="004B3FE1"/>
    <w:rsid w:val="004B4404"/>
    <w:rsid w:val="004C0615"/>
    <w:rsid w:val="004C076D"/>
    <w:rsid w:val="004C20F6"/>
    <w:rsid w:val="004C72A5"/>
    <w:rsid w:val="004D0016"/>
    <w:rsid w:val="004D0156"/>
    <w:rsid w:val="004D04BA"/>
    <w:rsid w:val="004D146F"/>
    <w:rsid w:val="004D1B14"/>
    <w:rsid w:val="004D4130"/>
    <w:rsid w:val="004D7013"/>
    <w:rsid w:val="004D704A"/>
    <w:rsid w:val="004E005E"/>
    <w:rsid w:val="004E332A"/>
    <w:rsid w:val="004E40BD"/>
    <w:rsid w:val="004E5B44"/>
    <w:rsid w:val="004F09D4"/>
    <w:rsid w:val="004F17FE"/>
    <w:rsid w:val="004F7306"/>
    <w:rsid w:val="004F7DAD"/>
    <w:rsid w:val="00500582"/>
    <w:rsid w:val="005011FB"/>
    <w:rsid w:val="00502A29"/>
    <w:rsid w:val="00502AAB"/>
    <w:rsid w:val="005054AA"/>
    <w:rsid w:val="0051049F"/>
    <w:rsid w:val="005107B0"/>
    <w:rsid w:val="005147BF"/>
    <w:rsid w:val="00514D75"/>
    <w:rsid w:val="00516C8F"/>
    <w:rsid w:val="00517C41"/>
    <w:rsid w:val="005231C7"/>
    <w:rsid w:val="005237FA"/>
    <w:rsid w:val="00523E04"/>
    <w:rsid w:val="0052544B"/>
    <w:rsid w:val="005258EC"/>
    <w:rsid w:val="00525D98"/>
    <w:rsid w:val="00530073"/>
    <w:rsid w:val="005324A8"/>
    <w:rsid w:val="005325A7"/>
    <w:rsid w:val="005342E0"/>
    <w:rsid w:val="00535796"/>
    <w:rsid w:val="00535A8F"/>
    <w:rsid w:val="00536DEC"/>
    <w:rsid w:val="00536ED0"/>
    <w:rsid w:val="00537B3A"/>
    <w:rsid w:val="00542A86"/>
    <w:rsid w:val="00543D2D"/>
    <w:rsid w:val="00547FE1"/>
    <w:rsid w:val="00552C69"/>
    <w:rsid w:val="005531DC"/>
    <w:rsid w:val="005533A6"/>
    <w:rsid w:val="005538C8"/>
    <w:rsid w:val="0055455B"/>
    <w:rsid w:val="0055735B"/>
    <w:rsid w:val="005576BA"/>
    <w:rsid w:val="00560495"/>
    <w:rsid w:val="0056450A"/>
    <w:rsid w:val="00565E99"/>
    <w:rsid w:val="00571398"/>
    <w:rsid w:val="00571613"/>
    <w:rsid w:val="00571922"/>
    <w:rsid w:val="00571EDD"/>
    <w:rsid w:val="00572CD5"/>
    <w:rsid w:val="0057670A"/>
    <w:rsid w:val="005770D3"/>
    <w:rsid w:val="005779CD"/>
    <w:rsid w:val="00581C2D"/>
    <w:rsid w:val="00590D86"/>
    <w:rsid w:val="00592B1B"/>
    <w:rsid w:val="0059433F"/>
    <w:rsid w:val="00596000"/>
    <w:rsid w:val="005A1469"/>
    <w:rsid w:val="005A22BB"/>
    <w:rsid w:val="005A276F"/>
    <w:rsid w:val="005A29FB"/>
    <w:rsid w:val="005A2E56"/>
    <w:rsid w:val="005A49B9"/>
    <w:rsid w:val="005A79A1"/>
    <w:rsid w:val="005B0F37"/>
    <w:rsid w:val="005B0F79"/>
    <w:rsid w:val="005B2D18"/>
    <w:rsid w:val="005B418A"/>
    <w:rsid w:val="005C02D9"/>
    <w:rsid w:val="005C4892"/>
    <w:rsid w:val="005C53E3"/>
    <w:rsid w:val="005C69A3"/>
    <w:rsid w:val="005C7DB9"/>
    <w:rsid w:val="005D3CDA"/>
    <w:rsid w:val="005E12A4"/>
    <w:rsid w:val="005E1414"/>
    <w:rsid w:val="005E166E"/>
    <w:rsid w:val="005E1812"/>
    <w:rsid w:val="005E1813"/>
    <w:rsid w:val="005E525A"/>
    <w:rsid w:val="005E586D"/>
    <w:rsid w:val="005E7C7D"/>
    <w:rsid w:val="005F05B0"/>
    <w:rsid w:val="005F58CF"/>
    <w:rsid w:val="005F5A85"/>
    <w:rsid w:val="005F77B7"/>
    <w:rsid w:val="00600FA6"/>
    <w:rsid w:val="00601705"/>
    <w:rsid w:val="0060347A"/>
    <w:rsid w:val="0061056A"/>
    <w:rsid w:val="00610AEA"/>
    <w:rsid w:val="006118B5"/>
    <w:rsid w:val="00612BE6"/>
    <w:rsid w:val="006172B7"/>
    <w:rsid w:val="00620FBD"/>
    <w:rsid w:val="006214FD"/>
    <w:rsid w:val="0062261F"/>
    <w:rsid w:val="006228B9"/>
    <w:rsid w:val="00622A92"/>
    <w:rsid w:val="00623152"/>
    <w:rsid w:val="00624777"/>
    <w:rsid w:val="00625F55"/>
    <w:rsid w:val="00627733"/>
    <w:rsid w:val="006279A7"/>
    <w:rsid w:val="00633A6F"/>
    <w:rsid w:val="00633ECA"/>
    <w:rsid w:val="00635C76"/>
    <w:rsid w:val="006374CD"/>
    <w:rsid w:val="0064377A"/>
    <w:rsid w:val="00643A72"/>
    <w:rsid w:val="00645503"/>
    <w:rsid w:val="006456E1"/>
    <w:rsid w:val="00646242"/>
    <w:rsid w:val="00650563"/>
    <w:rsid w:val="0065157B"/>
    <w:rsid w:val="00653E78"/>
    <w:rsid w:val="00655053"/>
    <w:rsid w:val="00655991"/>
    <w:rsid w:val="00657168"/>
    <w:rsid w:val="00657306"/>
    <w:rsid w:val="00660509"/>
    <w:rsid w:val="00661052"/>
    <w:rsid w:val="00661BC5"/>
    <w:rsid w:val="00662E97"/>
    <w:rsid w:val="006634D2"/>
    <w:rsid w:val="0066613E"/>
    <w:rsid w:val="00666405"/>
    <w:rsid w:val="00670790"/>
    <w:rsid w:val="00670AB8"/>
    <w:rsid w:val="006729DD"/>
    <w:rsid w:val="00674507"/>
    <w:rsid w:val="00675730"/>
    <w:rsid w:val="00675E9B"/>
    <w:rsid w:val="006837D8"/>
    <w:rsid w:val="0068493D"/>
    <w:rsid w:val="00691412"/>
    <w:rsid w:val="00692744"/>
    <w:rsid w:val="0069278D"/>
    <w:rsid w:val="00693578"/>
    <w:rsid w:val="00696411"/>
    <w:rsid w:val="00696F36"/>
    <w:rsid w:val="00697D01"/>
    <w:rsid w:val="006A3147"/>
    <w:rsid w:val="006A60B0"/>
    <w:rsid w:val="006B25E0"/>
    <w:rsid w:val="006B4243"/>
    <w:rsid w:val="006B538C"/>
    <w:rsid w:val="006B5A35"/>
    <w:rsid w:val="006C08A8"/>
    <w:rsid w:val="006C115D"/>
    <w:rsid w:val="006C195A"/>
    <w:rsid w:val="006C2AD5"/>
    <w:rsid w:val="006C3508"/>
    <w:rsid w:val="006C56E7"/>
    <w:rsid w:val="006C721F"/>
    <w:rsid w:val="006D0919"/>
    <w:rsid w:val="006D1221"/>
    <w:rsid w:val="006D1A70"/>
    <w:rsid w:val="006D1CD3"/>
    <w:rsid w:val="006D4FF8"/>
    <w:rsid w:val="006E0333"/>
    <w:rsid w:val="006E0D9D"/>
    <w:rsid w:val="006E12E6"/>
    <w:rsid w:val="006E20C6"/>
    <w:rsid w:val="006E4DA0"/>
    <w:rsid w:val="006E7E46"/>
    <w:rsid w:val="006F11DB"/>
    <w:rsid w:val="006F1A46"/>
    <w:rsid w:val="006F3F01"/>
    <w:rsid w:val="006F41E4"/>
    <w:rsid w:val="00702016"/>
    <w:rsid w:val="007045C4"/>
    <w:rsid w:val="00704C6D"/>
    <w:rsid w:val="00711FF7"/>
    <w:rsid w:val="00714DC9"/>
    <w:rsid w:val="00715932"/>
    <w:rsid w:val="00716180"/>
    <w:rsid w:val="00721E97"/>
    <w:rsid w:val="00725C5A"/>
    <w:rsid w:val="007272D8"/>
    <w:rsid w:val="0072731C"/>
    <w:rsid w:val="007304D8"/>
    <w:rsid w:val="00731933"/>
    <w:rsid w:val="00734B25"/>
    <w:rsid w:val="0073552D"/>
    <w:rsid w:val="00737C2B"/>
    <w:rsid w:val="00742A07"/>
    <w:rsid w:val="007454F7"/>
    <w:rsid w:val="00746767"/>
    <w:rsid w:val="00746CB8"/>
    <w:rsid w:val="00751D7A"/>
    <w:rsid w:val="007546AF"/>
    <w:rsid w:val="00755416"/>
    <w:rsid w:val="0076515A"/>
    <w:rsid w:val="00766578"/>
    <w:rsid w:val="00766BE1"/>
    <w:rsid w:val="00766F5E"/>
    <w:rsid w:val="007727FE"/>
    <w:rsid w:val="0077398E"/>
    <w:rsid w:val="007748FC"/>
    <w:rsid w:val="007758F3"/>
    <w:rsid w:val="0078196A"/>
    <w:rsid w:val="00781EA8"/>
    <w:rsid w:val="00781FD8"/>
    <w:rsid w:val="00781FDE"/>
    <w:rsid w:val="00782EC5"/>
    <w:rsid w:val="007908EF"/>
    <w:rsid w:val="00791834"/>
    <w:rsid w:val="0079223D"/>
    <w:rsid w:val="0079521F"/>
    <w:rsid w:val="007A66AD"/>
    <w:rsid w:val="007A69F5"/>
    <w:rsid w:val="007A6BE6"/>
    <w:rsid w:val="007B11B3"/>
    <w:rsid w:val="007B3944"/>
    <w:rsid w:val="007B4510"/>
    <w:rsid w:val="007B4FEB"/>
    <w:rsid w:val="007B72A3"/>
    <w:rsid w:val="007B72B4"/>
    <w:rsid w:val="007C434B"/>
    <w:rsid w:val="007C5287"/>
    <w:rsid w:val="007C6DAA"/>
    <w:rsid w:val="007C7726"/>
    <w:rsid w:val="007C7D27"/>
    <w:rsid w:val="007D132D"/>
    <w:rsid w:val="007D207E"/>
    <w:rsid w:val="007D3942"/>
    <w:rsid w:val="007D4112"/>
    <w:rsid w:val="007D5620"/>
    <w:rsid w:val="007D5C33"/>
    <w:rsid w:val="007D5C96"/>
    <w:rsid w:val="007D64A2"/>
    <w:rsid w:val="007E07C3"/>
    <w:rsid w:val="007E15AF"/>
    <w:rsid w:val="007E2594"/>
    <w:rsid w:val="007E2960"/>
    <w:rsid w:val="007E3C97"/>
    <w:rsid w:val="007F1FA9"/>
    <w:rsid w:val="007F5B2B"/>
    <w:rsid w:val="00800975"/>
    <w:rsid w:val="00801BE6"/>
    <w:rsid w:val="00802BA0"/>
    <w:rsid w:val="00811235"/>
    <w:rsid w:val="0081355F"/>
    <w:rsid w:val="00817959"/>
    <w:rsid w:val="008209DB"/>
    <w:rsid w:val="00820D38"/>
    <w:rsid w:val="008217D6"/>
    <w:rsid w:val="0082227B"/>
    <w:rsid w:val="008224A1"/>
    <w:rsid w:val="00823082"/>
    <w:rsid w:val="00823D57"/>
    <w:rsid w:val="00824DEB"/>
    <w:rsid w:val="00825B2D"/>
    <w:rsid w:val="00826449"/>
    <w:rsid w:val="00826F62"/>
    <w:rsid w:val="00830B5D"/>
    <w:rsid w:val="00832AB1"/>
    <w:rsid w:val="008334F1"/>
    <w:rsid w:val="008355ED"/>
    <w:rsid w:val="00835782"/>
    <w:rsid w:val="00840CF3"/>
    <w:rsid w:val="008422EB"/>
    <w:rsid w:val="0084252A"/>
    <w:rsid w:val="00846CDC"/>
    <w:rsid w:val="008504E0"/>
    <w:rsid w:val="00850FE5"/>
    <w:rsid w:val="00851780"/>
    <w:rsid w:val="00852038"/>
    <w:rsid w:val="0085447E"/>
    <w:rsid w:val="0085645A"/>
    <w:rsid w:val="00857302"/>
    <w:rsid w:val="008606CA"/>
    <w:rsid w:val="00862D68"/>
    <w:rsid w:val="00866110"/>
    <w:rsid w:val="008664A3"/>
    <w:rsid w:val="00871FE0"/>
    <w:rsid w:val="008758CC"/>
    <w:rsid w:val="00877473"/>
    <w:rsid w:val="00880E4F"/>
    <w:rsid w:val="00885047"/>
    <w:rsid w:val="008855E0"/>
    <w:rsid w:val="00885AE9"/>
    <w:rsid w:val="008860B2"/>
    <w:rsid w:val="0088679E"/>
    <w:rsid w:val="00887A6D"/>
    <w:rsid w:val="00890141"/>
    <w:rsid w:val="008914D5"/>
    <w:rsid w:val="00893792"/>
    <w:rsid w:val="00893A8E"/>
    <w:rsid w:val="00894188"/>
    <w:rsid w:val="0089582B"/>
    <w:rsid w:val="0089699C"/>
    <w:rsid w:val="008A02F2"/>
    <w:rsid w:val="008A110A"/>
    <w:rsid w:val="008A356D"/>
    <w:rsid w:val="008A6244"/>
    <w:rsid w:val="008A6BC5"/>
    <w:rsid w:val="008A797C"/>
    <w:rsid w:val="008B03C6"/>
    <w:rsid w:val="008B0B5B"/>
    <w:rsid w:val="008B2962"/>
    <w:rsid w:val="008B2A79"/>
    <w:rsid w:val="008B53C8"/>
    <w:rsid w:val="008B6269"/>
    <w:rsid w:val="008C0A62"/>
    <w:rsid w:val="008C2D0F"/>
    <w:rsid w:val="008C479B"/>
    <w:rsid w:val="008C4942"/>
    <w:rsid w:val="008C71BF"/>
    <w:rsid w:val="008D1611"/>
    <w:rsid w:val="008D5634"/>
    <w:rsid w:val="008D63BD"/>
    <w:rsid w:val="008D7E77"/>
    <w:rsid w:val="008E6B89"/>
    <w:rsid w:val="008E76C5"/>
    <w:rsid w:val="008F08B9"/>
    <w:rsid w:val="008F13D9"/>
    <w:rsid w:val="008F4D2A"/>
    <w:rsid w:val="009007AC"/>
    <w:rsid w:val="00902E35"/>
    <w:rsid w:val="0090340F"/>
    <w:rsid w:val="0090441F"/>
    <w:rsid w:val="0090453F"/>
    <w:rsid w:val="009048C5"/>
    <w:rsid w:val="00905D74"/>
    <w:rsid w:val="00906082"/>
    <w:rsid w:val="00906BE6"/>
    <w:rsid w:val="009118A4"/>
    <w:rsid w:val="00912DA4"/>
    <w:rsid w:val="00913493"/>
    <w:rsid w:val="009206A9"/>
    <w:rsid w:val="00920C66"/>
    <w:rsid w:val="0092218C"/>
    <w:rsid w:val="00923612"/>
    <w:rsid w:val="00923F04"/>
    <w:rsid w:val="00925F68"/>
    <w:rsid w:val="009267B7"/>
    <w:rsid w:val="009272CE"/>
    <w:rsid w:val="00927B8C"/>
    <w:rsid w:val="00927E57"/>
    <w:rsid w:val="009303E6"/>
    <w:rsid w:val="0093151C"/>
    <w:rsid w:val="00931C0B"/>
    <w:rsid w:val="00932A48"/>
    <w:rsid w:val="00932AC0"/>
    <w:rsid w:val="0093393C"/>
    <w:rsid w:val="00934C1C"/>
    <w:rsid w:val="00935282"/>
    <w:rsid w:val="0094010D"/>
    <w:rsid w:val="00940D29"/>
    <w:rsid w:val="00941F99"/>
    <w:rsid w:val="009443EB"/>
    <w:rsid w:val="00946E9C"/>
    <w:rsid w:val="00947EE9"/>
    <w:rsid w:val="00961032"/>
    <w:rsid w:val="00963DBF"/>
    <w:rsid w:val="00966983"/>
    <w:rsid w:val="00971183"/>
    <w:rsid w:val="0097158A"/>
    <w:rsid w:val="0097180D"/>
    <w:rsid w:val="0097347C"/>
    <w:rsid w:val="00973738"/>
    <w:rsid w:val="0097424E"/>
    <w:rsid w:val="00977980"/>
    <w:rsid w:val="009800BE"/>
    <w:rsid w:val="00980883"/>
    <w:rsid w:val="00982563"/>
    <w:rsid w:val="00982ED7"/>
    <w:rsid w:val="00984024"/>
    <w:rsid w:val="00984156"/>
    <w:rsid w:val="0098579F"/>
    <w:rsid w:val="00987701"/>
    <w:rsid w:val="009878F2"/>
    <w:rsid w:val="00987D33"/>
    <w:rsid w:val="0099105F"/>
    <w:rsid w:val="00993697"/>
    <w:rsid w:val="00993E50"/>
    <w:rsid w:val="00994000"/>
    <w:rsid w:val="00996936"/>
    <w:rsid w:val="009A0B55"/>
    <w:rsid w:val="009A18B5"/>
    <w:rsid w:val="009A19E9"/>
    <w:rsid w:val="009A251A"/>
    <w:rsid w:val="009A533A"/>
    <w:rsid w:val="009A6716"/>
    <w:rsid w:val="009A7D22"/>
    <w:rsid w:val="009A7F59"/>
    <w:rsid w:val="009B1D07"/>
    <w:rsid w:val="009B43F9"/>
    <w:rsid w:val="009B6445"/>
    <w:rsid w:val="009B7BF0"/>
    <w:rsid w:val="009C0E76"/>
    <w:rsid w:val="009C188B"/>
    <w:rsid w:val="009C61B5"/>
    <w:rsid w:val="009C6637"/>
    <w:rsid w:val="009C7A53"/>
    <w:rsid w:val="009D0CA2"/>
    <w:rsid w:val="009D310C"/>
    <w:rsid w:val="009D3EC4"/>
    <w:rsid w:val="009D6014"/>
    <w:rsid w:val="009D79C0"/>
    <w:rsid w:val="009E2875"/>
    <w:rsid w:val="009E654F"/>
    <w:rsid w:val="009E6EE5"/>
    <w:rsid w:val="009E7DF3"/>
    <w:rsid w:val="009E7F3D"/>
    <w:rsid w:val="009F03B2"/>
    <w:rsid w:val="009F159D"/>
    <w:rsid w:val="009F29B7"/>
    <w:rsid w:val="009F3076"/>
    <w:rsid w:val="009F3FA7"/>
    <w:rsid w:val="009F7DDA"/>
    <w:rsid w:val="00A015D2"/>
    <w:rsid w:val="00A016B6"/>
    <w:rsid w:val="00A03CDA"/>
    <w:rsid w:val="00A0442B"/>
    <w:rsid w:val="00A050AF"/>
    <w:rsid w:val="00A06E85"/>
    <w:rsid w:val="00A06FE3"/>
    <w:rsid w:val="00A06FF8"/>
    <w:rsid w:val="00A10302"/>
    <w:rsid w:val="00A13266"/>
    <w:rsid w:val="00A150B1"/>
    <w:rsid w:val="00A16030"/>
    <w:rsid w:val="00A168B7"/>
    <w:rsid w:val="00A20C31"/>
    <w:rsid w:val="00A236F1"/>
    <w:rsid w:val="00A24441"/>
    <w:rsid w:val="00A260BB"/>
    <w:rsid w:val="00A3316A"/>
    <w:rsid w:val="00A44742"/>
    <w:rsid w:val="00A44979"/>
    <w:rsid w:val="00A44981"/>
    <w:rsid w:val="00A47ED1"/>
    <w:rsid w:val="00A5158B"/>
    <w:rsid w:val="00A52502"/>
    <w:rsid w:val="00A527D7"/>
    <w:rsid w:val="00A5534F"/>
    <w:rsid w:val="00A56409"/>
    <w:rsid w:val="00A57198"/>
    <w:rsid w:val="00A577C3"/>
    <w:rsid w:val="00A57939"/>
    <w:rsid w:val="00A57EEE"/>
    <w:rsid w:val="00A600B4"/>
    <w:rsid w:val="00A64037"/>
    <w:rsid w:val="00A640FD"/>
    <w:rsid w:val="00A70F14"/>
    <w:rsid w:val="00A71431"/>
    <w:rsid w:val="00A73D3E"/>
    <w:rsid w:val="00A73F15"/>
    <w:rsid w:val="00A7472F"/>
    <w:rsid w:val="00A74E29"/>
    <w:rsid w:val="00A80008"/>
    <w:rsid w:val="00A829B1"/>
    <w:rsid w:val="00A83EF9"/>
    <w:rsid w:val="00A856D4"/>
    <w:rsid w:val="00A906D2"/>
    <w:rsid w:val="00A909FC"/>
    <w:rsid w:val="00A911BC"/>
    <w:rsid w:val="00A91B97"/>
    <w:rsid w:val="00A92DBE"/>
    <w:rsid w:val="00A93F61"/>
    <w:rsid w:val="00A962FB"/>
    <w:rsid w:val="00A96401"/>
    <w:rsid w:val="00A96927"/>
    <w:rsid w:val="00A975CE"/>
    <w:rsid w:val="00AA1C13"/>
    <w:rsid w:val="00AA35B6"/>
    <w:rsid w:val="00AB0694"/>
    <w:rsid w:val="00AB0FA7"/>
    <w:rsid w:val="00AC07D7"/>
    <w:rsid w:val="00AC1243"/>
    <w:rsid w:val="00AC31D0"/>
    <w:rsid w:val="00AC3693"/>
    <w:rsid w:val="00AC411C"/>
    <w:rsid w:val="00AC5321"/>
    <w:rsid w:val="00AC543C"/>
    <w:rsid w:val="00AD0BB7"/>
    <w:rsid w:val="00AD1A62"/>
    <w:rsid w:val="00AD2A0D"/>
    <w:rsid w:val="00AD3CBC"/>
    <w:rsid w:val="00AD4B67"/>
    <w:rsid w:val="00AD5983"/>
    <w:rsid w:val="00AD5EF7"/>
    <w:rsid w:val="00AD761E"/>
    <w:rsid w:val="00AE08F9"/>
    <w:rsid w:val="00AE2ECA"/>
    <w:rsid w:val="00AF01AB"/>
    <w:rsid w:val="00AF5207"/>
    <w:rsid w:val="00AF533F"/>
    <w:rsid w:val="00AF6307"/>
    <w:rsid w:val="00AF6407"/>
    <w:rsid w:val="00AF700A"/>
    <w:rsid w:val="00B0047B"/>
    <w:rsid w:val="00B01FA5"/>
    <w:rsid w:val="00B02483"/>
    <w:rsid w:val="00B0309B"/>
    <w:rsid w:val="00B03425"/>
    <w:rsid w:val="00B036AF"/>
    <w:rsid w:val="00B058AA"/>
    <w:rsid w:val="00B06EEA"/>
    <w:rsid w:val="00B07280"/>
    <w:rsid w:val="00B07586"/>
    <w:rsid w:val="00B076E0"/>
    <w:rsid w:val="00B124CA"/>
    <w:rsid w:val="00B12860"/>
    <w:rsid w:val="00B132CF"/>
    <w:rsid w:val="00B14A55"/>
    <w:rsid w:val="00B15E88"/>
    <w:rsid w:val="00B20F7A"/>
    <w:rsid w:val="00B22073"/>
    <w:rsid w:val="00B22896"/>
    <w:rsid w:val="00B230CC"/>
    <w:rsid w:val="00B23A47"/>
    <w:rsid w:val="00B25852"/>
    <w:rsid w:val="00B2748B"/>
    <w:rsid w:val="00B2783D"/>
    <w:rsid w:val="00B338BD"/>
    <w:rsid w:val="00B353BE"/>
    <w:rsid w:val="00B377BB"/>
    <w:rsid w:val="00B378FF"/>
    <w:rsid w:val="00B42134"/>
    <w:rsid w:val="00B4269C"/>
    <w:rsid w:val="00B46970"/>
    <w:rsid w:val="00B51166"/>
    <w:rsid w:val="00B53AB5"/>
    <w:rsid w:val="00B54C3E"/>
    <w:rsid w:val="00B56EEB"/>
    <w:rsid w:val="00B573B1"/>
    <w:rsid w:val="00B57D7F"/>
    <w:rsid w:val="00B61F72"/>
    <w:rsid w:val="00B62F6D"/>
    <w:rsid w:val="00B6525F"/>
    <w:rsid w:val="00B65CE0"/>
    <w:rsid w:val="00B65DD0"/>
    <w:rsid w:val="00B702B5"/>
    <w:rsid w:val="00B707A8"/>
    <w:rsid w:val="00B710CA"/>
    <w:rsid w:val="00B710CC"/>
    <w:rsid w:val="00B72300"/>
    <w:rsid w:val="00B726D3"/>
    <w:rsid w:val="00B73455"/>
    <w:rsid w:val="00B73539"/>
    <w:rsid w:val="00B7453D"/>
    <w:rsid w:val="00B75DE5"/>
    <w:rsid w:val="00B760C3"/>
    <w:rsid w:val="00B77C65"/>
    <w:rsid w:val="00B81203"/>
    <w:rsid w:val="00B81459"/>
    <w:rsid w:val="00B829F3"/>
    <w:rsid w:val="00B82B7B"/>
    <w:rsid w:val="00B83011"/>
    <w:rsid w:val="00B83A79"/>
    <w:rsid w:val="00B84200"/>
    <w:rsid w:val="00B84216"/>
    <w:rsid w:val="00B860E0"/>
    <w:rsid w:val="00B87DE4"/>
    <w:rsid w:val="00B916DE"/>
    <w:rsid w:val="00B92E41"/>
    <w:rsid w:val="00B93527"/>
    <w:rsid w:val="00B94B21"/>
    <w:rsid w:val="00BA0650"/>
    <w:rsid w:val="00BA0727"/>
    <w:rsid w:val="00BA07AC"/>
    <w:rsid w:val="00BA27FF"/>
    <w:rsid w:val="00BA3D1F"/>
    <w:rsid w:val="00BA44B9"/>
    <w:rsid w:val="00BA45BE"/>
    <w:rsid w:val="00BA4A3D"/>
    <w:rsid w:val="00BA6D0C"/>
    <w:rsid w:val="00BA7CB3"/>
    <w:rsid w:val="00BB024C"/>
    <w:rsid w:val="00BB0ED8"/>
    <w:rsid w:val="00BB14AF"/>
    <w:rsid w:val="00BB20EF"/>
    <w:rsid w:val="00BC230B"/>
    <w:rsid w:val="00BC29B0"/>
    <w:rsid w:val="00BC49F1"/>
    <w:rsid w:val="00BC4EE7"/>
    <w:rsid w:val="00BC6D58"/>
    <w:rsid w:val="00BC6FC3"/>
    <w:rsid w:val="00BC7946"/>
    <w:rsid w:val="00BD459D"/>
    <w:rsid w:val="00BD59B9"/>
    <w:rsid w:val="00BD5EF5"/>
    <w:rsid w:val="00BE07A1"/>
    <w:rsid w:val="00BE12C0"/>
    <w:rsid w:val="00BE4858"/>
    <w:rsid w:val="00BF1B22"/>
    <w:rsid w:val="00BF1D05"/>
    <w:rsid w:val="00BF2FD0"/>
    <w:rsid w:val="00BF4D59"/>
    <w:rsid w:val="00BF61C0"/>
    <w:rsid w:val="00C02FB9"/>
    <w:rsid w:val="00C04412"/>
    <w:rsid w:val="00C058BF"/>
    <w:rsid w:val="00C06307"/>
    <w:rsid w:val="00C10BCF"/>
    <w:rsid w:val="00C13264"/>
    <w:rsid w:val="00C14090"/>
    <w:rsid w:val="00C1555B"/>
    <w:rsid w:val="00C161CE"/>
    <w:rsid w:val="00C17EFD"/>
    <w:rsid w:val="00C2011B"/>
    <w:rsid w:val="00C2102D"/>
    <w:rsid w:val="00C218CF"/>
    <w:rsid w:val="00C238E2"/>
    <w:rsid w:val="00C23D9E"/>
    <w:rsid w:val="00C25EDF"/>
    <w:rsid w:val="00C27FD3"/>
    <w:rsid w:val="00C31BE2"/>
    <w:rsid w:val="00C31DE2"/>
    <w:rsid w:val="00C3306C"/>
    <w:rsid w:val="00C330EC"/>
    <w:rsid w:val="00C331CC"/>
    <w:rsid w:val="00C34B9C"/>
    <w:rsid w:val="00C36444"/>
    <w:rsid w:val="00C366F8"/>
    <w:rsid w:val="00C43A19"/>
    <w:rsid w:val="00C478E9"/>
    <w:rsid w:val="00C527BF"/>
    <w:rsid w:val="00C55BAF"/>
    <w:rsid w:val="00C55DCA"/>
    <w:rsid w:val="00C5752C"/>
    <w:rsid w:val="00C57910"/>
    <w:rsid w:val="00C622A0"/>
    <w:rsid w:val="00C623FE"/>
    <w:rsid w:val="00C627FD"/>
    <w:rsid w:val="00C635A5"/>
    <w:rsid w:val="00C64B38"/>
    <w:rsid w:val="00C65359"/>
    <w:rsid w:val="00C67056"/>
    <w:rsid w:val="00C708F3"/>
    <w:rsid w:val="00C72082"/>
    <w:rsid w:val="00C72D9A"/>
    <w:rsid w:val="00C7451B"/>
    <w:rsid w:val="00C75AA8"/>
    <w:rsid w:val="00C76D19"/>
    <w:rsid w:val="00C7712C"/>
    <w:rsid w:val="00C77565"/>
    <w:rsid w:val="00C81ADA"/>
    <w:rsid w:val="00C83478"/>
    <w:rsid w:val="00C83DAE"/>
    <w:rsid w:val="00C84C27"/>
    <w:rsid w:val="00C84ED7"/>
    <w:rsid w:val="00C84EEE"/>
    <w:rsid w:val="00C85264"/>
    <w:rsid w:val="00C91EA7"/>
    <w:rsid w:val="00C940CA"/>
    <w:rsid w:val="00C94335"/>
    <w:rsid w:val="00C97C9B"/>
    <w:rsid w:val="00CA1033"/>
    <w:rsid w:val="00CA12C0"/>
    <w:rsid w:val="00CA1891"/>
    <w:rsid w:val="00CA2758"/>
    <w:rsid w:val="00CA2CEF"/>
    <w:rsid w:val="00CA3924"/>
    <w:rsid w:val="00CA4005"/>
    <w:rsid w:val="00CA5247"/>
    <w:rsid w:val="00CA56D9"/>
    <w:rsid w:val="00CA6C80"/>
    <w:rsid w:val="00CA7BA5"/>
    <w:rsid w:val="00CB0848"/>
    <w:rsid w:val="00CB3E66"/>
    <w:rsid w:val="00CB400A"/>
    <w:rsid w:val="00CB51A3"/>
    <w:rsid w:val="00CB596B"/>
    <w:rsid w:val="00CB5D05"/>
    <w:rsid w:val="00CB69E5"/>
    <w:rsid w:val="00CC3150"/>
    <w:rsid w:val="00CC54A3"/>
    <w:rsid w:val="00CD4246"/>
    <w:rsid w:val="00CD59D0"/>
    <w:rsid w:val="00CD59F3"/>
    <w:rsid w:val="00CE0559"/>
    <w:rsid w:val="00CE0E33"/>
    <w:rsid w:val="00CE36FC"/>
    <w:rsid w:val="00CE71C4"/>
    <w:rsid w:val="00CF1108"/>
    <w:rsid w:val="00CF41E4"/>
    <w:rsid w:val="00CF4423"/>
    <w:rsid w:val="00CF490F"/>
    <w:rsid w:val="00CF6F20"/>
    <w:rsid w:val="00CF6F54"/>
    <w:rsid w:val="00D024ED"/>
    <w:rsid w:val="00D04752"/>
    <w:rsid w:val="00D054AB"/>
    <w:rsid w:val="00D07997"/>
    <w:rsid w:val="00D07BC1"/>
    <w:rsid w:val="00D10468"/>
    <w:rsid w:val="00D106DF"/>
    <w:rsid w:val="00D113D1"/>
    <w:rsid w:val="00D114DB"/>
    <w:rsid w:val="00D13047"/>
    <w:rsid w:val="00D17180"/>
    <w:rsid w:val="00D17E14"/>
    <w:rsid w:val="00D22FCB"/>
    <w:rsid w:val="00D237E8"/>
    <w:rsid w:val="00D23EE5"/>
    <w:rsid w:val="00D2704A"/>
    <w:rsid w:val="00D27C2F"/>
    <w:rsid w:val="00D3054B"/>
    <w:rsid w:val="00D30DEB"/>
    <w:rsid w:val="00D31BFD"/>
    <w:rsid w:val="00D31C98"/>
    <w:rsid w:val="00D33812"/>
    <w:rsid w:val="00D342FE"/>
    <w:rsid w:val="00D35A1C"/>
    <w:rsid w:val="00D40950"/>
    <w:rsid w:val="00D40D53"/>
    <w:rsid w:val="00D45039"/>
    <w:rsid w:val="00D4760F"/>
    <w:rsid w:val="00D51D01"/>
    <w:rsid w:val="00D52F37"/>
    <w:rsid w:val="00D5327F"/>
    <w:rsid w:val="00D55178"/>
    <w:rsid w:val="00D55F01"/>
    <w:rsid w:val="00D6047D"/>
    <w:rsid w:val="00D60EF4"/>
    <w:rsid w:val="00D64362"/>
    <w:rsid w:val="00D67172"/>
    <w:rsid w:val="00D67D14"/>
    <w:rsid w:val="00D7081B"/>
    <w:rsid w:val="00D70883"/>
    <w:rsid w:val="00D71C39"/>
    <w:rsid w:val="00D75ED1"/>
    <w:rsid w:val="00D76D8E"/>
    <w:rsid w:val="00D80B1B"/>
    <w:rsid w:val="00D83129"/>
    <w:rsid w:val="00D83990"/>
    <w:rsid w:val="00D83B77"/>
    <w:rsid w:val="00D85909"/>
    <w:rsid w:val="00D9016F"/>
    <w:rsid w:val="00D90FFE"/>
    <w:rsid w:val="00D91341"/>
    <w:rsid w:val="00D91370"/>
    <w:rsid w:val="00DA0726"/>
    <w:rsid w:val="00DA210E"/>
    <w:rsid w:val="00DA2E09"/>
    <w:rsid w:val="00DA3033"/>
    <w:rsid w:val="00DA3A53"/>
    <w:rsid w:val="00DA587F"/>
    <w:rsid w:val="00DA7E2F"/>
    <w:rsid w:val="00DA7E6B"/>
    <w:rsid w:val="00DB2A66"/>
    <w:rsid w:val="00DB2C38"/>
    <w:rsid w:val="00DB2DE3"/>
    <w:rsid w:val="00DB3B48"/>
    <w:rsid w:val="00DB40C1"/>
    <w:rsid w:val="00DB4B9D"/>
    <w:rsid w:val="00DC0350"/>
    <w:rsid w:val="00DC0BBB"/>
    <w:rsid w:val="00DC0CD4"/>
    <w:rsid w:val="00DC40FD"/>
    <w:rsid w:val="00DC4635"/>
    <w:rsid w:val="00DC69F1"/>
    <w:rsid w:val="00DC71D6"/>
    <w:rsid w:val="00DD0C0D"/>
    <w:rsid w:val="00DD1CEA"/>
    <w:rsid w:val="00DD3716"/>
    <w:rsid w:val="00DD3E0F"/>
    <w:rsid w:val="00DD4ABF"/>
    <w:rsid w:val="00DD5C6F"/>
    <w:rsid w:val="00DD6CBA"/>
    <w:rsid w:val="00DE2542"/>
    <w:rsid w:val="00DE2E20"/>
    <w:rsid w:val="00DE5BFE"/>
    <w:rsid w:val="00DE67B0"/>
    <w:rsid w:val="00DF08EC"/>
    <w:rsid w:val="00DF1BF4"/>
    <w:rsid w:val="00DF1EDE"/>
    <w:rsid w:val="00DF1F12"/>
    <w:rsid w:val="00DF542C"/>
    <w:rsid w:val="00DF621D"/>
    <w:rsid w:val="00DF698F"/>
    <w:rsid w:val="00E00358"/>
    <w:rsid w:val="00E0041D"/>
    <w:rsid w:val="00E00887"/>
    <w:rsid w:val="00E00D6C"/>
    <w:rsid w:val="00E01DF7"/>
    <w:rsid w:val="00E028F5"/>
    <w:rsid w:val="00E035F4"/>
    <w:rsid w:val="00E04866"/>
    <w:rsid w:val="00E1052D"/>
    <w:rsid w:val="00E11F30"/>
    <w:rsid w:val="00E1259F"/>
    <w:rsid w:val="00E15022"/>
    <w:rsid w:val="00E16069"/>
    <w:rsid w:val="00E17286"/>
    <w:rsid w:val="00E173CC"/>
    <w:rsid w:val="00E216D3"/>
    <w:rsid w:val="00E226B7"/>
    <w:rsid w:val="00E22CA1"/>
    <w:rsid w:val="00E252C9"/>
    <w:rsid w:val="00E25C04"/>
    <w:rsid w:val="00E278FF"/>
    <w:rsid w:val="00E363C4"/>
    <w:rsid w:val="00E37D80"/>
    <w:rsid w:val="00E40D51"/>
    <w:rsid w:val="00E40F88"/>
    <w:rsid w:val="00E41B8C"/>
    <w:rsid w:val="00E427A4"/>
    <w:rsid w:val="00E4359E"/>
    <w:rsid w:val="00E46ED1"/>
    <w:rsid w:val="00E47361"/>
    <w:rsid w:val="00E50BDD"/>
    <w:rsid w:val="00E512D9"/>
    <w:rsid w:val="00E52108"/>
    <w:rsid w:val="00E527CE"/>
    <w:rsid w:val="00E52DCE"/>
    <w:rsid w:val="00E56782"/>
    <w:rsid w:val="00E6045F"/>
    <w:rsid w:val="00E61532"/>
    <w:rsid w:val="00E618B7"/>
    <w:rsid w:val="00E62A6F"/>
    <w:rsid w:val="00E62E2D"/>
    <w:rsid w:val="00E64412"/>
    <w:rsid w:val="00E6508C"/>
    <w:rsid w:val="00E6698A"/>
    <w:rsid w:val="00E67259"/>
    <w:rsid w:val="00E70004"/>
    <w:rsid w:val="00E72B12"/>
    <w:rsid w:val="00E72E75"/>
    <w:rsid w:val="00E73B96"/>
    <w:rsid w:val="00E74B63"/>
    <w:rsid w:val="00E75783"/>
    <w:rsid w:val="00E75C70"/>
    <w:rsid w:val="00E82657"/>
    <w:rsid w:val="00E836D7"/>
    <w:rsid w:val="00E83EA5"/>
    <w:rsid w:val="00E83FA1"/>
    <w:rsid w:val="00E85FFB"/>
    <w:rsid w:val="00E86445"/>
    <w:rsid w:val="00E87004"/>
    <w:rsid w:val="00E87F37"/>
    <w:rsid w:val="00E90233"/>
    <w:rsid w:val="00E91CEA"/>
    <w:rsid w:val="00E91F70"/>
    <w:rsid w:val="00E92451"/>
    <w:rsid w:val="00E95307"/>
    <w:rsid w:val="00EA0D92"/>
    <w:rsid w:val="00EA3339"/>
    <w:rsid w:val="00EA35F2"/>
    <w:rsid w:val="00EA4E7C"/>
    <w:rsid w:val="00EA67A6"/>
    <w:rsid w:val="00EB02C1"/>
    <w:rsid w:val="00EB05E3"/>
    <w:rsid w:val="00EB2988"/>
    <w:rsid w:val="00EB5258"/>
    <w:rsid w:val="00EB674F"/>
    <w:rsid w:val="00EC0233"/>
    <w:rsid w:val="00EC191E"/>
    <w:rsid w:val="00EC1C61"/>
    <w:rsid w:val="00EC1F56"/>
    <w:rsid w:val="00EC2738"/>
    <w:rsid w:val="00EC45B5"/>
    <w:rsid w:val="00EC6347"/>
    <w:rsid w:val="00EC7E64"/>
    <w:rsid w:val="00ED20B8"/>
    <w:rsid w:val="00ED22C6"/>
    <w:rsid w:val="00ED24BC"/>
    <w:rsid w:val="00ED261A"/>
    <w:rsid w:val="00ED263F"/>
    <w:rsid w:val="00ED29D6"/>
    <w:rsid w:val="00ED58FB"/>
    <w:rsid w:val="00ED69C6"/>
    <w:rsid w:val="00EE1ACE"/>
    <w:rsid w:val="00EE2BD8"/>
    <w:rsid w:val="00EE5B75"/>
    <w:rsid w:val="00EE6C84"/>
    <w:rsid w:val="00EE6D25"/>
    <w:rsid w:val="00EE74E5"/>
    <w:rsid w:val="00EF023B"/>
    <w:rsid w:val="00EF10AB"/>
    <w:rsid w:val="00EF2164"/>
    <w:rsid w:val="00EF2C6E"/>
    <w:rsid w:val="00EF5A2A"/>
    <w:rsid w:val="00EF6431"/>
    <w:rsid w:val="00EF6E56"/>
    <w:rsid w:val="00EF7172"/>
    <w:rsid w:val="00F0471A"/>
    <w:rsid w:val="00F04C72"/>
    <w:rsid w:val="00F07706"/>
    <w:rsid w:val="00F07AC3"/>
    <w:rsid w:val="00F103CD"/>
    <w:rsid w:val="00F10499"/>
    <w:rsid w:val="00F11A24"/>
    <w:rsid w:val="00F12E9D"/>
    <w:rsid w:val="00F13CCE"/>
    <w:rsid w:val="00F15577"/>
    <w:rsid w:val="00F2092D"/>
    <w:rsid w:val="00F21E70"/>
    <w:rsid w:val="00F235E7"/>
    <w:rsid w:val="00F238DC"/>
    <w:rsid w:val="00F239AA"/>
    <w:rsid w:val="00F23F33"/>
    <w:rsid w:val="00F24376"/>
    <w:rsid w:val="00F25730"/>
    <w:rsid w:val="00F2673A"/>
    <w:rsid w:val="00F27F7D"/>
    <w:rsid w:val="00F30505"/>
    <w:rsid w:val="00F30925"/>
    <w:rsid w:val="00F312BF"/>
    <w:rsid w:val="00F3252E"/>
    <w:rsid w:val="00F32B2D"/>
    <w:rsid w:val="00F3775C"/>
    <w:rsid w:val="00F437FC"/>
    <w:rsid w:val="00F45424"/>
    <w:rsid w:val="00F52089"/>
    <w:rsid w:val="00F553DB"/>
    <w:rsid w:val="00F56B8B"/>
    <w:rsid w:val="00F56D22"/>
    <w:rsid w:val="00F63642"/>
    <w:rsid w:val="00F64293"/>
    <w:rsid w:val="00F67F4F"/>
    <w:rsid w:val="00F7053A"/>
    <w:rsid w:val="00F705D5"/>
    <w:rsid w:val="00F7161C"/>
    <w:rsid w:val="00F718A7"/>
    <w:rsid w:val="00F736BB"/>
    <w:rsid w:val="00F80642"/>
    <w:rsid w:val="00F828D9"/>
    <w:rsid w:val="00F83ED3"/>
    <w:rsid w:val="00F8508F"/>
    <w:rsid w:val="00F85550"/>
    <w:rsid w:val="00F86F29"/>
    <w:rsid w:val="00F87A2A"/>
    <w:rsid w:val="00F9021B"/>
    <w:rsid w:val="00F91E0F"/>
    <w:rsid w:val="00F959BA"/>
    <w:rsid w:val="00F96003"/>
    <w:rsid w:val="00F96085"/>
    <w:rsid w:val="00F9738C"/>
    <w:rsid w:val="00F97C8E"/>
    <w:rsid w:val="00FA0A10"/>
    <w:rsid w:val="00FA18E6"/>
    <w:rsid w:val="00FA2BEB"/>
    <w:rsid w:val="00FA36F8"/>
    <w:rsid w:val="00FA5FCC"/>
    <w:rsid w:val="00FB00E9"/>
    <w:rsid w:val="00FB3D3B"/>
    <w:rsid w:val="00FB44BA"/>
    <w:rsid w:val="00FB4811"/>
    <w:rsid w:val="00FC1A9E"/>
    <w:rsid w:val="00FC3268"/>
    <w:rsid w:val="00FC6942"/>
    <w:rsid w:val="00FC6D2E"/>
    <w:rsid w:val="00FC7571"/>
    <w:rsid w:val="00FC7C9B"/>
    <w:rsid w:val="00FD013C"/>
    <w:rsid w:val="00FD0D05"/>
    <w:rsid w:val="00FD4468"/>
    <w:rsid w:val="00FD4A7A"/>
    <w:rsid w:val="00FD5457"/>
    <w:rsid w:val="00FD690E"/>
    <w:rsid w:val="00FE07AF"/>
    <w:rsid w:val="00FE0C9A"/>
    <w:rsid w:val="00FE28FF"/>
    <w:rsid w:val="00FE3825"/>
    <w:rsid w:val="00FE7FFE"/>
    <w:rsid w:val="00FF0A0D"/>
    <w:rsid w:val="00FF161F"/>
    <w:rsid w:val="00FF1C72"/>
    <w:rsid w:val="00FF327B"/>
    <w:rsid w:val="00FF5694"/>
    <w:rsid w:val="00FF638B"/>
    <w:rsid w:val="00FF76FA"/>
    <w:rsid w:val="21EF90A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FF5E"/>
  <w15:chartTrackingRefBased/>
  <w15:docId w15:val="{C2A8369F-9040-F847-BB07-38064515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F3EDF"/>
    <w:rPr>
      <w:rFonts w:ascii="Times New Roman" w:hAnsi="Times New Roman" w:cs="Times New Roman"/>
      <w:lang w:val="en-GB"/>
    </w:rPr>
  </w:style>
  <w:style w:type="paragraph" w:styleId="berschrift1">
    <w:name w:val="heading 1"/>
    <w:basedOn w:val="Standard"/>
    <w:next w:val="Standard"/>
    <w:link w:val="berschrift1Zchn"/>
    <w:uiPriority w:val="9"/>
    <w:qFormat/>
    <w:rsid w:val="005A276F"/>
    <w:pPr>
      <w:keepNext/>
      <w:keepLines/>
      <w:spacing w:before="240" w:after="240"/>
      <w:jc w:val="both"/>
      <w:outlineLvl w:val="0"/>
    </w:pPr>
    <w:rPr>
      <w:rFonts w:eastAsiaTheme="majorEastAsia"/>
      <w:b/>
      <w:bCs/>
      <w:color w:val="000000" w:themeColor="text1"/>
      <w:sz w:val="32"/>
      <w:szCs w:val="32"/>
    </w:rPr>
  </w:style>
  <w:style w:type="paragraph" w:styleId="berschrift2">
    <w:name w:val="heading 2"/>
    <w:basedOn w:val="Standard"/>
    <w:next w:val="Standard"/>
    <w:link w:val="berschrift2Zchn"/>
    <w:uiPriority w:val="9"/>
    <w:unhideWhenUsed/>
    <w:qFormat/>
    <w:rsid w:val="004B348A"/>
    <w:pPr>
      <w:keepNext/>
      <w:keepLines/>
      <w:numPr>
        <w:ilvl w:val="1"/>
        <w:numId w:val="10"/>
      </w:numPr>
      <w:spacing w:before="40" w:after="120"/>
      <w:ind w:left="357" w:hanging="357"/>
      <w:outlineLvl w:val="1"/>
    </w:pPr>
    <w:rPr>
      <w:rFonts w:eastAsiaTheme="majorEastAsia"/>
      <w:b/>
      <w:bCs/>
      <w:color w:val="000000" w:themeColor="text1"/>
      <w:sz w:val="26"/>
      <w:szCs w:val="26"/>
    </w:rPr>
  </w:style>
  <w:style w:type="paragraph" w:styleId="berschrift3">
    <w:name w:val="heading 3"/>
    <w:basedOn w:val="Standard"/>
    <w:next w:val="Standard"/>
    <w:link w:val="berschrift3Zchn"/>
    <w:uiPriority w:val="9"/>
    <w:unhideWhenUsed/>
    <w:qFormat/>
    <w:rsid w:val="00057ADF"/>
    <w:pPr>
      <w:keepNext/>
      <w:keepLines/>
      <w:spacing w:before="120" w:after="120"/>
      <w:outlineLvl w:val="2"/>
    </w:pPr>
    <w:rPr>
      <w:rFonts w:eastAsiaTheme="minorEastAsia"/>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A276F"/>
    <w:rPr>
      <w:rFonts w:ascii="Times New Roman" w:eastAsiaTheme="majorEastAsia" w:hAnsi="Times New Roman" w:cs="Times New Roman"/>
      <w:b/>
      <w:bCs/>
      <w:color w:val="000000" w:themeColor="text1"/>
      <w:sz w:val="32"/>
      <w:szCs w:val="32"/>
      <w:lang w:val="en-GB"/>
    </w:rPr>
  </w:style>
  <w:style w:type="paragraph" w:styleId="Listenabsatz">
    <w:name w:val="List Paragraph"/>
    <w:basedOn w:val="Standard"/>
    <w:uiPriority w:val="34"/>
    <w:qFormat/>
    <w:rsid w:val="001F3EDF"/>
    <w:pPr>
      <w:ind w:left="720"/>
      <w:contextualSpacing/>
    </w:pPr>
  </w:style>
  <w:style w:type="character" w:styleId="Hervorhebung">
    <w:name w:val="Emphasis"/>
    <w:uiPriority w:val="20"/>
    <w:qFormat/>
    <w:rsid w:val="001F3EDF"/>
    <w:rPr>
      <w:rFonts w:ascii="Times New Roman" w:hAnsi="Times New Roman" w:cs="Times New Roman"/>
      <w:b/>
      <w:i/>
      <w:spacing w:val="10"/>
      <w:sz w:val="24"/>
      <w:szCs w:val="24"/>
    </w:rPr>
  </w:style>
  <w:style w:type="character" w:customStyle="1" w:styleId="berschrift2Zchn">
    <w:name w:val="Überschrift 2 Zchn"/>
    <w:basedOn w:val="Absatz-Standardschriftart"/>
    <w:link w:val="berschrift2"/>
    <w:uiPriority w:val="9"/>
    <w:rsid w:val="004B348A"/>
    <w:rPr>
      <w:rFonts w:ascii="Times New Roman" w:eastAsiaTheme="majorEastAsia" w:hAnsi="Times New Roman" w:cs="Times New Roman"/>
      <w:b/>
      <w:bCs/>
      <w:color w:val="000000" w:themeColor="text1"/>
      <w:sz w:val="26"/>
      <w:szCs w:val="26"/>
      <w:lang w:val="en-GB"/>
    </w:rPr>
  </w:style>
  <w:style w:type="character" w:styleId="Hyperlink">
    <w:name w:val="Hyperlink"/>
    <w:basedOn w:val="Absatz-Standardschriftart"/>
    <w:uiPriority w:val="99"/>
    <w:unhideWhenUsed/>
    <w:rsid w:val="001F3EDF"/>
    <w:rPr>
      <w:color w:val="0563C1" w:themeColor="hyperlink"/>
      <w:u w:val="single"/>
    </w:rPr>
  </w:style>
  <w:style w:type="character" w:styleId="SchwacherVerweis">
    <w:name w:val="Subtle Reference"/>
    <w:uiPriority w:val="31"/>
    <w:qFormat/>
    <w:rsid w:val="001F3EDF"/>
    <w:rPr>
      <w:b/>
    </w:rPr>
  </w:style>
  <w:style w:type="character" w:styleId="SchwacheHervorhebung">
    <w:name w:val="Subtle Emphasis"/>
    <w:basedOn w:val="Absatz-Standardschriftart"/>
    <w:uiPriority w:val="19"/>
    <w:qFormat/>
    <w:rsid w:val="00AC31D0"/>
  </w:style>
  <w:style w:type="character" w:customStyle="1" w:styleId="berschrift3Zchn">
    <w:name w:val="Überschrift 3 Zchn"/>
    <w:basedOn w:val="Absatz-Standardschriftart"/>
    <w:link w:val="berschrift3"/>
    <w:uiPriority w:val="9"/>
    <w:rsid w:val="00057ADF"/>
    <w:rPr>
      <w:rFonts w:ascii="Times New Roman" w:eastAsiaTheme="minorEastAsia" w:hAnsi="Times New Roman" w:cs="Times New Roman"/>
      <w:b/>
      <w:bCs/>
      <w:color w:val="000000" w:themeColor="text1"/>
      <w:lang w:val="en-GB"/>
    </w:rPr>
  </w:style>
  <w:style w:type="paragraph" w:styleId="StandardWeb">
    <w:name w:val="Normal (Web)"/>
    <w:basedOn w:val="Standard"/>
    <w:uiPriority w:val="99"/>
    <w:unhideWhenUsed/>
    <w:rsid w:val="001F3EDF"/>
    <w:pPr>
      <w:spacing w:before="100" w:beforeAutospacing="1" w:after="100" w:afterAutospacing="1" w:line="276" w:lineRule="auto"/>
      <w:jc w:val="both"/>
    </w:pPr>
    <w:rPr>
      <w:rFonts w:eastAsia="Times New Roman"/>
      <w:sz w:val="20"/>
      <w:szCs w:val="20"/>
      <w:lang w:val="de-CH" w:eastAsia="de-DE"/>
    </w:rPr>
  </w:style>
  <w:style w:type="paragraph" w:styleId="Titel">
    <w:name w:val="Title"/>
    <w:basedOn w:val="Standard"/>
    <w:next w:val="Standard"/>
    <w:link w:val="TitelZchn"/>
    <w:uiPriority w:val="10"/>
    <w:qFormat/>
    <w:rsid w:val="00D114DB"/>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114DB"/>
    <w:rPr>
      <w:rFonts w:asciiTheme="majorHAnsi" w:eastAsiaTheme="majorEastAsia" w:hAnsiTheme="majorHAnsi" w:cstheme="majorBidi"/>
      <w:spacing w:val="-10"/>
      <w:kern w:val="28"/>
      <w:sz w:val="56"/>
      <w:szCs w:val="56"/>
      <w:lang w:val="en-GB"/>
    </w:rPr>
  </w:style>
  <w:style w:type="paragraph" w:styleId="Inhaltsverzeichnisberschrift">
    <w:name w:val="TOC Heading"/>
    <w:basedOn w:val="berschrift1"/>
    <w:next w:val="Standard"/>
    <w:uiPriority w:val="39"/>
    <w:unhideWhenUsed/>
    <w:qFormat/>
    <w:rsid w:val="00AC31D0"/>
    <w:pPr>
      <w:spacing w:before="480" w:after="0" w:line="276" w:lineRule="auto"/>
      <w:outlineLvl w:val="9"/>
    </w:pPr>
    <w:rPr>
      <w:rFonts w:asciiTheme="majorHAnsi" w:hAnsiTheme="majorHAnsi" w:cstheme="majorBidi"/>
      <w:color w:val="2F5496" w:themeColor="accent1" w:themeShade="BF"/>
      <w:sz w:val="28"/>
      <w:szCs w:val="28"/>
      <w:lang w:val="de-CH" w:eastAsia="de-DE"/>
    </w:rPr>
  </w:style>
  <w:style w:type="paragraph" w:styleId="Verzeichnis1">
    <w:name w:val="toc 1"/>
    <w:basedOn w:val="Standard"/>
    <w:next w:val="Standard"/>
    <w:autoRedefine/>
    <w:uiPriority w:val="39"/>
    <w:unhideWhenUsed/>
    <w:rsid w:val="00AC31D0"/>
    <w:pPr>
      <w:spacing w:before="240" w:after="120"/>
    </w:pPr>
    <w:rPr>
      <w:rFonts w:asciiTheme="minorHAnsi" w:hAnsiTheme="minorHAnsi"/>
      <w:b/>
      <w:bCs/>
      <w:sz w:val="20"/>
      <w:szCs w:val="20"/>
    </w:rPr>
  </w:style>
  <w:style w:type="paragraph" w:styleId="Verzeichnis2">
    <w:name w:val="toc 2"/>
    <w:basedOn w:val="Standard"/>
    <w:next w:val="Standard"/>
    <w:autoRedefine/>
    <w:uiPriority w:val="39"/>
    <w:unhideWhenUsed/>
    <w:rsid w:val="00AC31D0"/>
    <w:pPr>
      <w:spacing w:before="120"/>
      <w:ind w:left="240"/>
    </w:pPr>
    <w:rPr>
      <w:rFonts w:asciiTheme="minorHAnsi" w:hAnsiTheme="minorHAnsi"/>
      <w:i/>
      <w:iCs/>
      <w:sz w:val="20"/>
      <w:szCs w:val="20"/>
    </w:rPr>
  </w:style>
  <w:style w:type="paragraph" w:styleId="Verzeichnis3">
    <w:name w:val="toc 3"/>
    <w:basedOn w:val="Standard"/>
    <w:next w:val="Standard"/>
    <w:autoRedefine/>
    <w:uiPriority w:val="39"/>
    <w:unhideWhenUsed/>
    <w:rsid w:val="00AC31D0"/>
    <w:pPr>
      <w:ind w:left="480"/>
    </w:pPr>
    <w:rPr>
      <w:rFonts w:asciiTheme="minorHAnsi" w:hAnsiTheme="minorHAnsi"/>
      <w:sz w:val="20"/>
      <w:szCs w:val="20"/>
    </w:rPr>
  </w:style>
  <w:style w:type="paragraph" w:styleId="Verzeichnis4">
    <w:name w:val="toc 4"/>
    <w:basedOn w:val="Standard"/>
    <w:next w:val="Standard"/>
    <w:autoRedefine/>
    <w:uiPriority w:val="39"/>
    <w:semiHidden/>
    <w:unhideWhenUsed/>
    <w:rsid w:val="00AC31D0"/>
    <w:pPr>
      <w:ind w:left="720"/>
    </w:pPr>
    <w:rPr>
      <w:rFonts w:asciiTheme="minorHAnsi" w:hAnsiTheme="minorHAnsi"/>
      <w:sz w:val="20"/>
      <w:szCs w:val="20"/>
    </w:rPr>
  </w:style>
  <w:style w:type="paragraph" w:styleId="Verzeichnis5">
    <w:name w:val="toc 5"/>
    <w:basedOn w:val="Standard"/>
    <w:next w:val="Standard"/>
    <w:autoRedefine/>
    <w:uiPriority w:val="39"/>
    <w:semiHidden/>
    <w:unhideWhenUsed/>
    <w:rsid w:val="00AC31D0"/>
    <w:pPr>
      <w:ind w:left="960"/>
    </w:pPr>
    <w:rPr>
      <w:rFonts w:asciiTheme="minorHAnsi" w:hAnsiTheme="minorHAnsi"/>
      <w:sz w:val="20"/>
      <w:szCs w:val="20"/>
    </w:rPr>
  </w:style>
  <w:style w:type="paragraph" w:styleId="Verzeichnis6">
    <w:name w:val="toc 6"/>
    <w:basedOn w:val="Standard"/>
    <w:next w:val="Standard"/>
    <w:autoRedefine/>
    <w:uiPriority w:val="39"/>
    <w:semiHidden/>
    <w:unhideWhenUsed/>
    <w:rsid w:val="00AC31D0"/>
    <w:pPr>
      <w:ind w:left="1200"/>
    </w:pPr>
    <w:rPr>
      <w:rFonts w:asciiTheme="minorHAnsi" w:hAnsiTheme="minorHAnsi"/>
      <w:sz w:val="20"/>
      <w:szCs w:val="20"/>
    </w:rPr>
  </w:style>
  <w:style w:type="paragraph" w:styleId="Verzeichnis7">
    <w:name w:val="toc 7"/>
    <w:basedOn w:val="Standard"/>
    <w:next w:val="Standard"/>
    <w:autoRedefine/>
    <w:uiPriority w:val="39"/>
    <w:semiHidden/>
    <w:unhideWhenUsed/>
    <w:rsid w:val="00AC31D0"/>
    <w:pPr>
      <w:ind w:left="1440"/>
    </w:pPr>
    <w:rPr>
      <w:rFonts w:asciiTheme="minorHAnsi" w:hAnsiTheme="minorHAnsi"/>
      <w:sz w:val="20"/>
      <w:szCs w:val="20"/>
    </w:rPr>
  </w:style>
  <w:style w:type="paragraph" w:styleId="Verzeichnis8">
    <w:name w:val="toc 8"/>
    <w:basedOn w:val="Standard"/>
    <w:next w:val="Standard"/>
    <w:autoRedefine/>
    <w:uiPriority w:val="39"/>
    <w:semiHidden/>
    <w:unhideWhenUsed/>
    <w:rsid w:val="00AC31D0"/>
    <w:pPr>
      <w:ind w:left="1680"/>
    </w:pPr>
    <w:rPr>
      <w:rFonts w:asciiTheme="minorHAnsi" w:hAnsiTheme="minorHAnsi"/>
      <w:sz w:val="20"/>
      <w:szCs w:val="20"/>
    </w:rPr>
  </w:style>
  <w:style w:type="paragraph" w:styleId="Verzeichnis9">
    <w:name w:val="toc 9"/>
    <w:basedOn w:val="Standard"/>
    <w:next w:val="Standard"/>
    <w:autoRedefine/>
    <w:uiPriority w:val="39"/>
    <w:semiHidden/>
    <w:unhideWhenUsed/>
    <w:rsid w:val="00AC31D0"/>
    <w:pPr>
      <w:ind w:left="1920"/>
    </w:pPr>
    <w:rPr>
      <w:rFonts w:asciiTheme="minorHAnsi" w:hAnsiTheme="minorHAnsi"/>
      <w:sz w:val="20"/>
      <w:szCs w:val="20"/>
    </w:rPr>
  </w:style>
  <w:style w:type="paragraph" w:styleId="Untertitel">
    <w:name w:val="Subtitle"/>
    <w:basedOn w:val="Standard"/>
    <w:next w:val="Standard"/>
    <w:link w:val="UntertitelZchn"/>
    <w:uiPriority w:val="11"/>
    <w:qFormat/>
    <w:rsid w:val="00AC31D0"/>
    <w:pPr>
      <w:numPr>
        <w:ilvl w:val="1"/>
      </w:numPr>
      <w:spacing w:after="160"/>
    </w:pPr>
    <w:rPr>
      <w:rFonts w:eastAsiaTheme="minorEastAsia"/>
      <w:color w:val="0D0D0D" w:themeColor="text1" w:themeTint="F2"/>
      <w:spacing w:val="15"/>
    </w:rPr>
  </w:style>
  <w:style w:type="character" w:customStyle="1" w:styleId="UntertitelZchn">
    <w:name w:val="Untertitel Zchn"/>
    <w:basedOn w:val="Absatz-Standardschriftart"/>
    <w:link w:val="Untertitel"/>
    <w:uiPriority w:val="11"/>
    <w:rsid w:val="00AC31D0"/>
    <w:rPr>
      <w:rFonts w:ascii="Times New Roman" w:eastAsiaTheme="minorEastAsia" w:hAnsi="Times New Roman" w:cs="Times New Roman"/>
      <w:color w:val="0D0D0D" w:themeColor="text1" w:themeTint="F2"/>
      <w:spacing w:val="15"/>
      <w:lang w:val="en-GB"/>
    </w:rPr>
  </w:style>
  <w:style w:type="paragraph" w:styleId="Kopfzeile">
    <w:name w:val="header"/>
    <w:basedOn w:val="Standard"/>
    <w:link w:val="KopfzeileZchn"/>
    <w:uiPriority w:val="99"/>
    <w:unhideWhenUsed/>
    <w:rsid w:val="008758CC"/>
    <w:pPr>
      <w:tabs>
        <w:tab w:val="center" w:pos="4536"/>
        <w:tab w:val="right" w:pos="9072"/>
      </w:tabs>
    </w:pPr>
  </w:style>
  <w:style w:type="character" w:customStyle="1" w:styleId="KopfzeileZchn">
    <w:name w:val="Kopfzeile Zchn"/>
    <w:basedOn w:val="Absatz-Standardschriftart"/>
    <w:link w:val="Kopfzeile"/>
    <w:uiPriority w:val="99"/>
    <w:rsid w:val="008758CC"/>
    <w:rPr>
      <w:rFonts w:ascii="Times New Roman" w:hAnsi="Times New Roman" w:cs="Times New Roman"/>
      <w:lang w:val="en-GB"/>
    </w:rPr>
  </w:style>
  <w:style w:type="paragraph" w:styleId="Fuzeile">
    <w:name w:val="footer"/>
    <w:basedOn w:val="Standard"/>
    <w:link w:val="FuzeileZchn"/>
    <w:uiPriority w:val="99"/>
    <w:unhideWhenUsed/>
    <w:rsid w:val="008758CC"/>
    <w:pPr>
      <w:tabs>
        <w:tab w:val="center" w:pos="4536"/>
        <w:tab w:val="right" w:pos="9072"/>
      </w:tabs>
    </w:pPr>
  </w:style>
  <w:style w:type="character" w:customStyle="1" w:styleId="FuzeileZchn">
    <w:name w:val="Fußzeile Zchn"/>
    <w:basedOn w:val="Absatz-Standardschriftart"/>
    <w:link w:val="Fuzeile"/>
    <w:uiPriority w:val="99"/>
    <w:rsid w:val="008758CC"/>
    <w:rPr>
      <w:rFonts w:ascii="Times New Roman" w:hAnsi="Times New Roman" w:cs="Times New Roman"/>
      <w:lang w:val="en-GB"/>
    </w:rPr>
  </w:style>
  <w:style w:type="paragraph" w:styleId="KeinLeerraum">
    <w:name w:val="No Spacing"/>
    <w:uiPriority w:val="1"/>
    <w:qFormat/>
    <w:rsid w:val="00FD0D05"/>
    <w:rPr>
      <w:rFonts w:eastAsiaTheme="minorEastAsia"/>
      <w:sz w:val="22"/>
      <w:szCs w:val="22"/>
      <w:lang w:val="en-US" w:eastAsia="zh-CN"/>
    </w:rPr>
  </w:style>
  <w:style w:type="character" w:styleId="Seitenzahl">
    <w:name w:val="page number"/>
    <w:basedOn w:val="Absatz-Standardschriftart"/>
    <w:uiPriority w:val="99"/>
    <w:semiHidden/>
    <w:unhideWhenUsed/>
    <w:rsid w:val="00F96003"/>
  </w:style>
  <w:style w:type="character" w:styleId="NichtaufgelsteErwhnung">
    <w:name w:val="Unresolved Mention"/>
    <w:basedOn w:val="Absatz-Standardschriftart"/>
    <w:uiPriority w:val="99"/>
    <w:semiHidden/>
    <w:unhideWhenUsed/>
    <w:rsid w:val="006F1A46"/>
    <w:rPr>
      <w:color w:val="605E5C"/>
      <w:shd w:val="clear" w:color="auto" w:fill="E1DFDD"/>
    </w:rPr>
  </w:style>
  <w:style w:type="character" w:styleId="BesuchterLink">
    <w:name w:val="FollowedHyperlink"/>
    <w:basedOn w:val="Absatz-Standardschriftart"/>
    <w:uiPriority w:val="99"/>
    <w:semiHidden/>
    <w:unhideWhenUsed/>
    <w:rsid w:val="009118A4"/>
    <w:rPr>
      <w:color w:val="954F72" w:themeColor="followedHyperlink"/>
      <w:u w:val="single"/>
    </w:rPr>
  </w:style>
  <w:style w:type="table" w:styleId="Tabellenraster">
    <w:name w:val="Table Grid"/>
    <w:basedOn w:val="NormaleTabelle"/>
    <w:uiPriority w:val="39"/>
    <w:rsid w:val="005B0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A7472F"/>
    <w:rPr>
      <w:color w:val="808080"/>
    </w:rPr>
  </w:style>
  <w:style w:type="paragraph" w:styleId="Beschriftung">
    <w:name w:val="caption"/>
    <w:basedOn w:val="Standard"/>
    <w:next w:val="Standard"/>
    <w:uiPriority w:val="35"/>
    <w:unhideWhenUsed/>
    <w:qFormat/>
    <w:rsid w:val="00EB5258"/>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0A1E52"/>
  </w:style>
  <w:style w:type="character" w:styleId="Kommentarzeichen">
    <w:name w:val="annotation reference"/>
    <w:basedOn w:val="Absatz-Standardschriftart"/>
    <w:uiPriority w:val="99"/>
    <w:semiHidden/>
    <w:unhideWhenUsed/>
    <w:rsid w:val="00C627FD"/>
    <w:rPr>
      <w:sz w:val="16"/>
      <w:szCs w:val="16"/>
    </w:rPr>
  </w:style>
  <w:style w:type="paragraph" w:styleId="Kommentartext">
    <w:name w:val="annotation text"/>
    <w:basedOn w:val="Standard"/>
    <w:link w:val="KommentartextZchn"/>
    <w:uiPriority w:val="99"/>
    <w:semiHidden/>
    <w:unhideWhenUsed/>
    <w:rsid w:val="00C627FD"/>
    <w:rPr>
      <w:sz w:val="20"/>
      <w:szCs w:val="20"/>
    </w:rPr>
  </w:style>
  <w:style w:type="character" w:customStyle="1" w:styleId="KommentartextZchn">
    <w:name w:val="Kommentartext Zchn"/>
    <w:basedOn w:val="Absatz-Standardschriftart"/>
    <w:link w:val="Kommentartext"/>
    <w:uiPriority w:val="99"/>
    <w:semiHidden/>
    <w:rsid w:val="00C627FD"/>
    <w:rPr>
      <w:rFonts w:ascii="Times New Roman"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C627FD"/>
    <w:rPr>
      <w:b/>
      <w:bCs/>
    </w:rPr>
  </w:style>
  <w:style w:type="character" w:customStyle="1" w:styleId="KommentarthemaZchn">
    <w:name w:val="Kommentarthema Zchn"/>
    <w:basedOn w:val="KommentartextZchn"/>
    <w:link w:val="Kommentarthema"/>
    <w:uiPriority w:val="99"/>
    <w:semiHidden/>
    <w:rsid w:val="00C627FD"/>
    <w:rPr>
      <w:rFonts w:ascii="Times New Roman" w:hAnsi="Times New Roman" w:cs="Times New Roman"/>
      <w:b/>
      <w:bCs/>
      <w:sz w:val="20"/>
      <w:szCs w:val="20"/>
      <w:lang w:val="en-GB"/>
    </w:rPr>
  </w:style>
  <w:style w:type="paragraph" w:styleId="Sprechblasentext">
    <w:name w:val="Balloon Text"/>
    <w:basedOn w:val="Standard"/>
    <w:link w:val="SprechblasentextZchn"/>
    <w:uiPriority w:val="99"/>
    <w:semiHidden/>
    <w:unhideWhenUsed/>
    <w:rsid w:val="00C627F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627FD"/>
    <w:rPr>
      <w:rFonts w:ascii="Segoe UI" w:hAnsi="Segoe UI" w:cs="Segoe UI"/>
      <w:sz w:val="18"/>
      <w:szCs w:val="18"/>
      <w:lang w:val="en-GB"/>
    </w:rPr>
  </w:style>
  <w:style w:type="paragraph" w:styleId="Funotentext">
    <w:name w:val="footnote text"/>
    <w:basedOn w:val="Standard"/>
    <w:link w:val="FunotentextZchn"/>
    <w:uiPriority w:val="99"/>
    <w:semiHidden/>
    <w:unhideWhenUsed/>
    <w:rsid w:val="009206A9"/>
    <w:rPr>
      <w:sz w:val="20"/>
      <w:szCs w:val="20"/>
    </w:rPr>
  </w:style>
  <w:style w:type="character" w:customStyle="1" w:styleId="FunotentextZchn">
    <w:name w:val="Fußnotentext Zchn"/>
    <w:basedOn w:val="Absatz-Standardschriftart"/>
    <w:link w:val="Funotentext"/>
    <w:uiPriority w:val="99"/>
    <w:semiHidden/>
    <w:rsid w:val="009206A9"/>
    <w:rPr>
      <w:rFonts w:ascii="Times New Roman" w:hAnsi="Times New Roman" w:cs="Times New Roman"/>
      <w:sz w:val="20"/>
      <w:szCs w:val="20"/>
      <w:lang w:val="en-GB"/>
    </w:rPr>
  </w:style>
  <w:style w:type="character" w:styleId="Funotenzeichen">
    <w:name w:val="footnote reference"/>
    <w:basedOn w:val="Absatz-Standardschriftart"/>
    <w:uiPriority w:val="99"/>
    <w:semiHidden/>
    <w:unhideWhenUsed/>
    <w:rsid w:val="009206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936921">
      <w:bodyDiv w:val="1"/>
      <w:marLeft w:val="0"/>
      <w:marRight w:val="0"/>
      <w:marTop w:val="0"/>
      <w:marBottom w:val="0"/>
      <w:divBdr>
        <w:top w:val="none" w:sz="0" w:space="0" w:color="auto"/>
        <w:left w:val="none" w:sz="0" w:space="0" w:color="auto"/>
        <w:bottom w:val="none" w:sz="0" w:space="0" w:color="auto"/>
        <w:right w:val="none" w:sz="0" w:space="0" w:color="auto"/>
      </w:divBdr>
      <w:divsChild>
        <w:div w:id="1978491634">
          <w:marLeft w:val="0"/>
          <w:marRight w:val="0"/>
          <w:marTop w:val="0"/>
          <w:marBottom w:val="0"/>
          <w:divBdr>
            <w:top w:val="none" w:sz="0" w:space="0" w:color="auto"/>
            <w:left w:val="none" w:sz="0" w:space="0" w:color="auto"/>
            <w:bottom w:val="none" w:sz="0" w:space="0" w:color="auto"/>
            <w:right w:val="none" w:sz="0" w:space="0" w:color="auto"/>
          </w:divBdr>
          <w:divsChild>
            <w:div w:id="1748530938">
              <w:marLeft w:val="0"/>
              <w:marRight w:val="0"/>
              <w:marTop w:val="0"/>
              <w:marBottom w:val="0"/>
              <w:divBdr>
                <w:top w:val="none" w:sz="0" w:space="0" w:color="auto"/>
                <w:left w:val="none" w:sz="0" w:space="0" w:color="auto"/>
                <w:bottom w:val="none" w:sz="0" w:space="0" w:color="auto"/>
                <w:right w:val="none" w:sz="0" w:space="0" w:color="auto"/>
              </w:divBdr>
              <w:divsChild>
                <w:div w:id="12659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89179">
      <w:bodyDiv w:val="1"/>
      <w:marLeft w:val="0"/>
      <w:marRight w:val="0"/>
      <w:marTop w:val="0"/>
      <w:marBottom w:val="0"/>
      <w:divBdr>
        <w:top w:val="none" w:sz="0" w:space="0" w:color="auto"/>
        <w:left w:val="none" w:sz="0" w:space="0" w:color="auto"/>
        <w:bottom w:val="none" w:sz="0" w:space="0" w:color="auto"/>
        <w:right w:val="none" w:sz="0" w:space="0" w:color="auto"/>
      </w:divBdr>
    </w:div>
    <w:div w:id="412624168">
      <w:bodyDiv w:val="1"/>
      <w:marLeft w:val="0"/>
      <w:marRight w:val="0"/>
      <w:marTop w:val="0"/>
      <w:marBottom w:val="0"/>
      <w:divBdr>
        <w:top w:val="none" w:sz="0" w:space="0" w:color="auto"/>
        <w:left w:val="none" w:sz="0" w:space="0" w:color="auto"/>
        <w:bottom w:val="none" w:sz="0" w:space="0" w:color="auto"/>
        <w:right w:val="none" w:sz="0" w:space="0" w:color="auto"/>
      </w:divBdr>
      <w:divsChild>
        <w:div w:id="768351375">
          <w:marLeft w:val="0"/>
          <w:marRight w:val="0"/>
          <w:marTop w:val="0"/>
          <w:marBottom w:val="0"/>
          <w:divBdr>
            <w:top w:val="none" w:sz="0" w:space="0" w:color="auto"/>
            <w:left w:val="none" w:sz="0" w:space="0" w:color="auto"/>
            <w:bottom w:val="none" w:sz="0" w:space="0" w:color="auto"/>
            <w:right w:val="none" w:sz="0" w:space="0" w:color="auto"/>
          </w:divBdr>
          <w:divsChild>
            <w:div w:id="426080292">
              <w:marLeft w:val="0"/>
              <w:marRight w:val="0"/>
              <w:marTop w:val="0"/>
              <w:marBottom w:val="0"/>
              <w:divBdr>
                <w:top w:val="none" w:sz="0" w:space="0" w:color="auto"/>
                <w:left w:val="none" w:sz="0" w:space="0" w:color="auto"/>
                <w:bottom w:val="none" w:sz="0" w:space="0" w:color="auto"/>
                <w:right w:val="none" w:sz="0" w:space="0" w:color="auto"/>
              </w:divBdr>
              <w:divsChild>
                <w:div w:id="710225257">
                  <w:marLeft w:val="0"/>
                  <w:marRight w:val="0"/>
                  <w:marTop w:val="0"/>
                  <w:marBottom w:val="0"/>
                  <w:divBdr>
                    <w:top w:val="none" w:sz="0" w:space="0" w:color="auto"/>
                    <w:left w:val="none" w:sz="0" w:space="0" w:color="auto"/>
                    <w:bottom w:val="none" w:sz="0" w:space="0" w:color="auto"/>
                    <w:right w:val="none" w:sz="0" w:space="0" w:color="auto"/>
                  </w:divBdr>
                  <w:divsChild>
                    <w:div w:id="9391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944332">
      <w:bodyDiv w:val="1"/>
      <w:marLeft w:val="0"/>
      <w:marRight w:val="0"/>
      <w:marTop w:val="0"/>
      <w:marBottom w:val="0"/>
      <w:divBdr>
        <w:top w:val="none" w:sz="0" w:space="0" w:color="auto"/>
        <w:left w:val="none" w:sz="0" w:space="0" w:color="auto"/>
        <w:bottom w:val="none" w:sz="0" w:space="0" w:color="auto"/>
        <w:right w:val="none" w:sz="0" w:space="0" w:color="auto"/>
      </w:divBdr>
    </w:div>
    <w:div w:id="1285497554">
      <w:bodyDiv w:val="1"/>
      <w:marLeft w:val="0"/>
      <w:marRight w:val="0"/>
      <w:marTop w:val="0"/>
      <w:marBottom w:val="0"/>
      <w:divBdr>
        <w:top w:val="none" w:sz="0" w:space="0" w:color="auto"/>
        <w:left w:val="none" w:sz="0" w:space="0" w:color="auto"/>
        <w:bottom w:val="none" w:sz="0" w:space="0" w:color="auto"/>
        <w:right w:val="none" w:sz="0" w:space="0" w:color="auto"/>
      </w:divBdr>
      <w:divsChild>
        <w:div w:id="43532554">
          <w:marLeft w:val="0"/>
          <w:marRight w:val="0"/>
          <w:marTop w:val="0"/>
          <w:marBottom w:val="0"/>
          <w:divBdr>
            <w:top w:val="none" w:sz="0" w:space="0" w:color="auto"/>
            <w:left w:val="none" w:sz="0" w:space="0" w:color="auto"/>
            <w:bottom w:val="none" w:sz="0" w:space="0" w:color="auto"/>
            <w:right w:val="none" w:sz="0" w:space="0" w:color="auto"/>
          </w:divBdr>
        </w:div>
        <w:div w:id="866066696">
          <w:marLeft w:val="0"/>
          <w:marRight w:val="0"/>
          <w:marTop w:val="0"/>
          <w:marBottom w:val="0"/>
          <w:divBdr>
            <w:top w:val="none" w:sz="0" w:space="0" w:color="auto"/>
            <w:left w:val="none" w:sz="0" w:space="0" w:color="auto"/>
            <w:bottom w:val="none" w:sz="0" w:space="0" w:color="auto"/>
            <w:right w:val="none" w:sz="0" w:space="0" w:color="auto"/>
          </w:divBdr>
        </w:div>
      </w:divsChild>
    </w:div>
    <w:div w:id="1324771431">
      <w:bodyDiv w:val="1"/>
      <w:marLeft w:val="0"/>
      <w:marRight w:val="0"/>
      <w:marTop w:val="0"/>
      <w:marBottom w:val="0"/>
      <w:divBdr>
        <w:top w:val="none" w:sz="0" w:space="0" w:color="auto"/>
        <w:left w:val="none" w:sz="0" w:space="0" w:color="auto"/>
        <w:bottom w:val="none" w:sz="0" w:space="0" w:color="auto"/>
        <w:right w:val="none" w:sz="0" w:space="0" w:color="auto"/>
      </w:divBdr>
      <w:divsChild>
        <w:div w:id="907766340">
          <w:marLeft w:val="0"/>
          <w:marRight w:val="0"/>
          <w:marTop w:val="0"/>
          <w:marBottom w:val="0"/>
          <w:divBdr>
            <w:top w:val="none" w:sz="0" w:space="0" w:color="auto"/>
            <w:left w:val="none" w:sz="0" w:space="0" w:color="auto"/>
            <w:bottom w:val="none" w:sz="0" w:space="0" w:color="auto"/>
            <w:right w:val="none" w:sz="0" w:space="0" w:color="auto"/>
          </w:divBdr>
          <w:divsChild>
            <w:div w:id="1761874830">
              <w:marLeft w:val="0"/>
              <w:marRight w:val="0"/>
              <w:marTop w:val="0"/>
              <w:marBottom w:val="0"/>
              <w:divBdr>
                <w:top w:val="none" w:sz="0" w:space="0" w:color="auto"/>
                <w:left w:val="none" w:sz="0" w:space="0" w:color="auto"/>
                <w:bottom w:val="none" w:sz="0" w:space="0" w:color="auto"/>
                <w:right w:val="none" w:sz="0" w:space="0" w:color="auto"/>
              </w:divBdr>
              <w:divsChild>
                <w:div w:id="6078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81674">
      <w:bodyDiv w:val="1"/>
      <w:marLeft w:val="0"/>
      <w:marRight w:val="0"/>
      <w:marTop w:val="0"/>
      <w:marBottom w:val="0"/>
      <w:divBdr>
        <w:top w:val="none" w:sz="0" w:space="0" w:color="auto"/>
        <w:left w:val="none" w:sz="0" w:space="0" w:color="auto"/>
        <w:bottom w:val="none" w:sz="0" w:space="0" w:color="auto"/>
        <w:right w:val="none" w:sz="0" w:space="0" w:color="auto"/>
      </w:divBdr>
      <w:divsChild>
        <w:div w:id="167914434">
          <w:marLeft w:val="144"/>
          <w:marRight w:val="0"/>
          <w:marTop w:val="240"/>
          <w:marBottom w:val="40"/>
          <w:divBdr>
            <w:top w:val="none" w:sz="0" w:space="0" w:color="auto"/>
            <w:left w:val="none" w:sz="0" w:space="0" w:color="auto"/>
            <w:bottom w:val="none" w:sz="0" w:space="0" w:color="auto"/>
            <w:right w:val="none" w:sz="0" w:space="0" w:color="auto"/>
          </w:divBdr>
        </w:div>
      </w:divsChild>
    </w:div>
    <w:div w:id="1486974214">
      <w:bodyDiv w:val="1"/>
      <w:marLeft w:val="0"/>
      <w:marRight w:val="0"/>
      <w:marTop w:val="0"/>
      <w:marBottom w:val="0"/>
      <w:divBdr>
        <w:top w:val="none" w:sz="0" w:space="0" w:color="auto"/>
        <w:left w:val="none" w:sz="0" w:space="0" w:color="auto"/>
        <w:bottom w:val="none" w:sz="0" w:space="0" w:color="auto"/>
        <w:right w:val="none" w:sz="0" w:space="0" w:color="auto"/>
      </w:divBdr>
      <w:divsChild>
        <w:div w:id="612247317">
          <w:marLeft w:val="0"/>
          <w:marRight w:val="0"/>
          <w:marTop w:val="0"/>
          <w:marBottom w:val="0"/>
          <w:divBdr>
            <w:top w:val="none" w:sz="0" w:space="0" w:color="auto"/>
            <w:left w:val="none" w:sz="0" w:space="0" w:color="auto"/>
            <w:bottom w:val="none" w:sz="0" w:space="0" w:color="auto"/>
            <w:right w:val="none" w:sz="0" w:space="0" w:color="auto"/>
          </w:divBdr>
          <w:divsChild>
            <w:div w:id="1488547852">
              <w:marLeft w:val="0"/>
              <w:marRight w:val="0"/>
              <w:marTop w:val="0"/>
              <w:marBottom w:val="0"/>
              <w:divBdr>
                <w:top w:val="none" w:sz="0" w:space="0" w:color="auto"/>
                <w:left w:val="none" w:sz="0" w:space="0" w:color="auto"/>
                <w:bottom w:val="none" w:sz="0" w:space="0" w:color="auto"/>
                <w:right w:val="none" w:sz="0" w:space="0" w:color="auto"/>
              </w:divBdr>
              <w:divsChild>
                <w:div w:id="47073744">
                  <w:marLeft w:val="0"/>
                  <w:marRight w:val="0"/>
                  <w:marTop w:val="0"/>
                  <w:marBottom w:val="0"/>
                  <w:divBdr>
                    <w:top w:val="none" w:sz="0" w:space="0" w:color="auto"/>
                    <w:left w:val="none" w:sz="0" w:space="0" w:color="auto"/>
                    <w:bottom w:val="none" w:sz="0" w:space="0" w:color="auto"/>
                    <w:right w:val="none" w:sz="0" w:space="0" w:color="auto"/>
                  </w:divBdr>
                  <w:divsChild>
                    <w:div w:id="1508859700">
                      <w:marLeft w:val="0"/>
                      <w:marRight w:val="0"/>
                      <w:marTop w:val="0"/>
                      <w:marBottom w:val="0"/>
                      <w:divBdr>
                        <w:top w:val="none" w:sz="0" w:space="0" w:color="auto"/>
                        <w:left w:val="none" w:sz="0" w:space="0" w:color="auto"/>
                        <w:bottom w:val="none" w:sz="0" w:space="0" w:color="auto"/>
                        <w:right w:val="none" w:sz="0" w:space="0" w:color="auto"/>
                      </w:divBdr>
                    </w:div>
                  </w:divsChild>
                </w:div>
                <w:div w:id="1918974542">
                  <w:marLeft w:val="0"/>
                  <w:marRight w:val="0"/>
                  <w:marTop w:val="0"/>
                  <w:marBottom w:val="0"/>
                  <w:divBdr>
                    <w:top w:val="none" w:sz="0" w:space="0" w:color="auto"/>
                    <w:left w:val="none" w:sz="0" w:space="0" w:color="auto"/>
                    <w:bottom w:val="none" w:sz="0" w:space="0" w:color="auto"/>
                    <w:right w:val="none" w:sz="0" w:space="0" w:color="auto"/>
                  </w:divBdr>
                  <w:divsChild>
                    <w:div w:id="13885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767703">
      <w:bodyDiv w:val="1"/>
      <w:marLeft w:val="0"/>
      <w:marRight w:val="0"/>
      <w:marTop w:val="0"/>
      <w:marBottom w:val="0"/>
      <w:divBdr>
        <w:top w:val="none" w:sz="0" w:space="0" w:color="auto"/>
        <w:left w:val="none" w:sz="0" w:space="0" w:color="auto"/>
        <w:bottom w:val="none" w:sz="0" w:space="0" w:color="auto"/>
        <w:right w:val="none" w:sz="0" w:space="0" w:color="auto"/>
      </w:divBdr>
      <w:divsChild>
        <w:div w:id="215313581">
          <w:marLeft w:val="0"/>
          <w:marRight w:val="0"/>
          <w:marTop w:val="0"/>
          <w:marBottom w:val="0"/>
          <w:divBdr>
            <w:top w:val="none" w:sz="0" w:space="0" w:color="auto"/>
            <w:left w:val="none" w:sz="0" w:space="0" w:color="auto"/>
            <w:bottom w:val="none" w:sz="0" w:space="0" w:color="auto"/>
            <w:right w:val="none" w:sz="0" w:space="0" w:color="auto"/>
          </w:divBdr>
          <w:divsChild>
            <w:div w:id="4674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2242">
      <w:bodyDiv w:val="1"/>
      <w:marLeft w:val="0"/>
      <w:marRight w:val="0"/>
      <w:marTop w:val="0"/>
      <w:marBottom w:val="0"/>
      <w:divBdr>
        <w:top w:val="none" w:sz="0" w:space="0" w:color="auto"/>
        <w:left w:val="none" w:sz="0" w:space="0" w:color="auto"/>
        <w:bottom w:val="none" w:sz="0" w:space="0" w:color="auto"/>
        <w:right w:val="none" w:sz="0" w:space="0" w:color="auto"/>
      </w:divBdr>
      <w:divsChild>
        <w:div w:id="121969646">
          <w:marLeft w:val="0"/>
          <w:marRight w:val="0"/>
          <w:marTop w:val="0"/>
          <w:marBottom w:val="0"/>
          <w:divBdr>
            <w:top w:val="none" w:sz="0" w:space="0" w:color="auto"/>
            <w:left w:val="none" w:sz="0" w:space="0" w:color="auto"/>
            <w:bottom w:val="none" w:sz="0" w:space="0" w:color="auto"/>
            <w:right w:val="none" w:sz="0" w:space="0" w:color="auto"/>
          </w:divBdr>
          <w:divsChild>
            <w:div w:id="1220633707">
              <w:marLeft w:val="0"/>
              <w:marRight w:val="0"/>
              <w:marTop w:val="0"/>
              <w:marBottom w:val="0"/>
              <w:divBdr>
                <w:top w:val="none" w:sz="0" w:space="0" w:color="auto"/>
                <w:left w:val="none" w:sz="0" w:space="0" w:color="auto"/>
                <w:bottom w:val="none" w:sz="0" w:space="0" w:color="auto"/>
                <w:right w:val="none" w:sz="0" w:space="0" w:color="auto"/>
              </w:divBdr>
              <w:divsChild>
                <w:div w:id="21061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11.jpeg"/><Relationship Id="rId34" Type="http://schemas.openxmlformats.org/officeDocument/2006/relationships/image" Target="media/image21.jpeg"/><Relationship Id="rId42" Type="http://schemas.openxmlformats.org/officeDocument/2006/relationships/image" Target="media/image29.png"/><Relationship Id="rId47" Type="http://schemas.openxmlformats.org/officeDocument/2006/relationships/footer" Target="footer2.xml"/><Relationship Id="rId50"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6.png"/><Relationship Id="rId11" Type="http://schemas.openxmlformats.org/officeDocument/2006/relationships/header" Target="header2.xml"/><Relationship Id="rId24" Type="http://schemas.microsoft.com/office/2016/09/relationships/commentsIds" Target="commentsIds.xml"/><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jpeg"/><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commentsExtended" Target="commentsExtended.xml"/><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18.png"/><Relationship Id="rId44" Type="http://schemas.openxmlformats.org/officeDocument/2006/relationships/image" Target="media/image31.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comments" Target="comments.xm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footer" Target="footer3.xml"/><Relationship Id="rId8" Type="http://schemas.openxmlformats.org/officeDocument/2006/relationships/image" Target="media/image1.jpe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20.jpeg"/><Relationship Id="rId38" Type="http://schemas.openxmlformats.org/officeDocument/2006/relationships/image" Target="media/image25.png"/><Relationship Id="rId46" Type="http://schemas.openxmlformats.org/officeDocument/2006/relationships/image" Target="media/image33.jpeg"/><Relationship Id="rId20" Type="http://schemas.openxmlformats.org/officeDocument/2006/relationships/image" Target="media/image10.jpe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DDF7F-1FC1-45A4-AB53-357622592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6194</Words>
  <Characters>39024</Characters>
  <Application>Microsoft Office Word</Application>
  <DocSecurity>0</DocSecurity>
  <Lines>325</Lines>
  <Paragraphs>90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Chandrabala</dc:creator>
  <cp:keywords/>
  <dc:description/>
  <cp:lastModifiedBy>Matteo Braendli</cp:lastModifiedBy>
  <cp:revision>122</cp:revision>
  <dcterms:created xsi:type="dcterms:W3CDTF">2019-12-12T11:49:00Z</dcterms:created>
  <dcterms:modified xsi:type="dcterms:W3CDTF">2019-12-12T14:41:00Z</dcterms:modified>
</cp:coreProperties>
</file>
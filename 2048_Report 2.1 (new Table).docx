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Shabarna</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Chandrabala</w:t>
      </w:r>
      <w:proofErr w:type="spellEnd"/>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4A2441D8" w14:textId="09B9B35B" w:rsidR="00F3252E" w:rsidRDefault="00F13CCE">
          <w:pPr>
            <w:pStyle w:val="Verzeichnis1"/>
            <w:tabs>
              <w:tab w:val="right" w:leader="dot" w:pos="9056"/>
            </w:tabs>
            <w:rPr>
              <w:rFonts w:eastAsiaTheme="minorEastAsia" w:cstheme="minorBidi"/>
              <w:b w:val="0"/>
              <w:bCs w:val="0"/>
              <w:noProof/>
              <w:sz w:val="22"/>
              <w:szCs w:val="22"/>
              <w:lang w:val="de-CH" w:eastAsia="de-CH"/>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6969630" w:history="1">
            <w:r w:rsidR="00F3252E" w:rsidRPr="006505AA">
              <w:rPr>
                <w:rStyle w:val="Hyperlink"/>
                <w:noProof/>
              </w:rPr>
              <w:t>0. Contribution of the group members to the project</w:t>
            </w:r>
            <w:r w:rsidR="00F3252E">
              <w:rPr>
                <w:noProof/>
                <w:webHidden/>
              </w:rPr>
              <w:tab/>
            </w:r>
            <w:r w:rsidR="00F3252E">
              <w:rPr>
                <w:noProof/>
                <w:webHidden/>
              </w:rPr>
              <w:fldChar w:fldCharType="begin"/>
            </w:r>
            <w:r w:rsidR="00F3252E">
              <w:rPr>
                <w:noProof/>
                <w:webHidden/>
              </w:rPr>
              <w:instrText xml:space="preserve"> PAGEREF _Toc26969630 \h </w:instrText>
            </w:r>
            <w:r w:rsidR="00F3252E">
              <w:rPr>
                <w:noProof/>
                <w:webHidden/>
              </w:rPr>
            </w:r>
            <w:r w:rsidR="00F3252E">
              <w:rPr>
                <w:noProof/>
                <w:webHidden/>
              </w:rPr>
              <w:fldChar w:fldCharType="separate"/>
            </w:r>
            <w:r w:rsidR="00F3252E">
              <w:rPr>
                <w:noProof/>
                <w:webHidden/>
              </w:rPr>
              <w:t>1</w:t>
            </w:r>
            <w:r w:rsidR="00F3252E">
              <w:rPr>
                <w:noProof/>
                <w:webHidden/>
              </w:rPr>
              <w:fldChar w:fldCharType="end"/>
            </w:r>
          </w:hyperlink>
        </w:p>
        <w:p w14:paraId="6BFEE03F" w14:textId="246D544D" w:rsidR="00F3252E" w:rsidRDefault="0085645A">
          <w:pPr>
            <w:pStyle w:val="Verzeichnis1"/>
            <w:tabs>
              <w:tab w:val="right" w:leader="dot" w:pos="9056"/>
            </w:tabs>
            <w:rPr>
              <w:rFonts w:eastAsiaTheme="minorEastAsia" w:cstheme="minorBidi"/>
              <w:b w:val="0"/>
              <w:bCs w:val="0"/>
              <w:noProof/>
              <w:sz w:val="22"/>
              <w:szCs w:val="22"/>
              <w:lang w:val="de-CH" w:eastAsia="de-CH"/>
            </w:rPr>
          </w:pPr>
          <w:hyperlink w:anchor="_Toc26969631" w:history="1">
            <w:r w:rsidR="00F3252E" w:rsidRPr="006505AA">
              <w:rPr>
                <w:rStyle w:val="Hyperlink"/>
                <w:noProof/>
              </w:rPr>
              <w:t>1. Project- programming 2048 with deep reinforcement learning</w:t>
            </w:r>
            <w:r w:rsidR="00F3252E">
              <w:rPr>
                <w:noProof/>
                <w:webHidden/>
              </w:rPr>
              <w:tab/>
            </w:r>
            <w:r w:rsidR="00F3252E">
              <w:rPr>
                <w:noProof/>
                <w:webHidden/>
              </w:rPr>
              <w:fldChar w:fldCharType="begin"/>
            </w:r>
            <w:r w:rsidR="00F3252E">
              <w:rPr>
                <w:noProof/>
                <w:webHidden/>
              </w:rPr>
              <w:instrText xml:space="preserve"> PAGEREF _Toc26969631 \h </w:instrText>
            </w:r>
            <w:r w:rsidR="00F3252E">
              <w:rPr>
                <w:noProof/>
                <w:webHidden/>
              </w:rPr>
            </w:r>
            <w:r w:rsidR="00F3252E">
              <w:rPr>
                <w:noProof/>
                <w:webHidden/>
              </w:rPr>
              <w:fldChar w:fldCharType="separate"/>
            </w:r>
            <w:r w:rsidR="00F3252E">
              <w:rPr>
                <w:noProof/>
                <w:webHidden/>
              </w:rPr>
              <w:t>1</w:t>
            </w:r>
            <w:r w:rsidR="00F3252E">
              <w:rPr>
                <w:noProof/>
                <w:webHidden/>
              </w:rPr>
              <w:fldChar w:fldCharType="end"/>
            </w:r>
          </w:hyperlink>
        </w:p>
        <w:p w14:paraId="2BEDB67E" w14:textId="63F372E0" w:rsidR="00F3252E" w:rsidRDefault="0085645A">
          <w:pPr>
            <w:pStyle w:val="Verzeichnis2"/>
            <w:tabs>
              <w:tab w:val="left" w:pos="720"/>
              <w:tab w:val="right" w:leader="dot" w:pos="9056"/>
            </w:tabs>
            <w:rPr>
              <w:rFonts w:eastAsiaTheme="minorEastAsia" w:cstheme="minorBidi"/>
              <w:i w:val="0"/>
              <w:iCs w:val="0"/>
              <w:noProof/>
              <w:sz w:val="22"/>
              <w:szCs w:val="22"/>
              <w:lang w:val="de-CH" w:eastAsia="de-CH"/>
            </w:rPr>
          </w:pPr>
          <w:hyperlink w:anchor="_Toc26969632" w:history="1">
            <w:r w:rsidR="00F3252E" w:rsidRPr="006505AA">
              <w:rPr>
                <w:rStyle w:val="Hyperlink"/>
                <w:noProof/>
              </w:rPr>
              <w:t>1.1</w:t>
            </w:r>
            <w:r w:rsidR="00F3252E">
              <w:rPr>
                <w:rFonts w:eastAsiaTheme="minorEastAsia" w:cstheme="minorBidi"/>
                <w:i w:val="0"/>
                <w:iCs w:val="0"/>
                <w:noProof/>
                <w:sz w:val="22"/>
                <w:szCs w:val="22"/>
                <w:lang w:val="de-CH" w:eastAsia="de-CH"/>
              </w:rPr>
              <w:tab/>
            </w:r>
            <w:r w:rsidR="00F3252E" w:rsidRPr="006505AA">
              <w:rPr>
                <w:rStyle w:val="Hyperlink"/>
                <w:noProof/>
              </w:rPr>
              <w:t>Our reinforcement problem</w:t>
            </w:r>
            <w:r w:rsidR="00F3252E">
              <w:rPr>
                <w:noProof/>
                <w:webHidden/>
              </w:rPr>
              <w:tab/>
            </w:r>
            <w:r w:rsidR="00F3252E">
              <w:rPr>
                <w:noProof/>
                <w:webHidden/>
              </w:rPr>
              <w:fldChar w:fldCharType="begin"/>
            </w:r>
            <w:r w:rsidR="00F3252E">
              <w:rPr>
                <w:noProof/>
                <w:webHidden/>
              </w:rPr>
              <w:instrText xml:space="preserve"> PAGEREF _Toc26969632 \h </w:instrText>
            </w:r>
            <w:r w:rsidR="00F3252E">
              <w:rPr>
                <w:noProof/>
                <w:webHidden/>
              </w:rPr>
            </w:r>
            <w:r w:rsidR="00F3252E">
              <w:rPr>
                <w:noProof/>
                <w:webHidden/>
              </w:rPr>
              <w:fldChar w:fldCharType="separate"/>
            </w:r>
            <w:r w:rsidR="00F3252E">
              <w:rPr>
                <w:noProof/>
                <w:webHidden/>
              </w:rPr>
              <w:t>1</w:t>
            </w:r>
            <w:r w:rsidR="00F3252E">
              <w:rPr>
                <w:noProof/>
                <w:webHidden/>
              </w:rPr>
              <w:fldChar w:fldCharType="end"/>
            </w:r>
          </w:hyperlink>
        </w:p>
        <w:p w14:paraId="597EBEF0" w14:textId="328D17E9" w:rsidR="00F3252E" w:rsidRDefault="0085645A">
          <w:pPr>
            <w:pStyle w:val="Verzeichnis2"/>
            <w:tabs>
              <w:tab w:val="left" w:pos="720"/>
              <w:tab w:val="right" w:leader="dot" w:pos="9056"/>
            </w:tabs>
            <w:rPr>
              <w:rFonts w:eastAsiaTheme="minorEastAsia" w:cstheme="minorBidi"/>
              <w:i w:val="0"/>
              <w:iCs w:val="0"/>
              <w:noProof/>
              <w:sz w:val="22"/>
              <w:szCs w:val="22"/>
              <w:lang w:val="de-CH" w:eastAsia="de-CH"/>
            </w:rPr>
          </w:pPr>
          <w:hyperlink w:anchor="_Toc26969633" w:history="1">
            <w:r w:rsidR="00F3252E" w:rsidRPr="006505AA">
              <w:rPr>
                <w:rStyle w:val="Hyperlink"/>
                <w:noProof/>
              </w:rPr>
              <w:t>1.2</w:t>
            </w:r>
            <w:r w:rsidR="00F3252E">
              <w:rPr>
                <w:rFonts w:eastAsiaTheme="minorEastAsia" w:cstheme="minorBidi"/>
                <w:i w:val="0"/>
                <w:iCs w:val="0"/>
                <w:noProof/>
                <w:sz w:val="22"/>
                <w:szCs w:val="22"/>
                <w:lang w:val="de-CH" w:eastAsia="de-CH"/>
              </w:rPr>
              <w:tab/>
            </w:r>
            <w:r w:rsidR="00F3252E" w:rsidRPr="006505AA">
              <w:rPr>
                <w:rStyle w:val="Hyperlink"/>
                <w:noProof/>
              </w:rPr>
              <w:t>Q-Learning</w:t>
            </w:r>
            <w:r w:rsidR="00F3252E">
              <w:rPr>
                <w:noProof/>
                <w:webHidden/>
              </w:rPr>
              <w:tab/>
            </w:r>
            <w:r w:rsidR="00F3252E">
              <w:rPr>
                <w:noProof/>
                <w:webHidden/>
              </w:rPr>
              <w:fldChar w:fldCharType="begin"/>
            </w:r>
            <w:r w:rsidR="00F3252E">
              <w:rPr>
                <w:noProof/>
                <w:webHidden/>
              </w:rPr>
              <w:instrText xml:space="preserve"> PAGEREF _Toc26969633 \h </w:instrText>
            </w:r>
            <w:r w:rsidR="00F3252E">
              <w:rPr>
                <w:noProof/>
                <w:webHidden/>
              </w:rPr>
            </w:r>
            <w:r w:rsidR="00F3252E">
              <w:rPr>
                <w:noProof/>
                <w:webHidden/>
              </w:rPr>
              <w:fldChar w:fldCharType="separate"/>
            </w:r>
            <w:r w:rsidR="00F3252E">
              <w:rPr>
                <w:noProof/>
                <w:webHidden/>
              </w:rPr>
              <w:t>2</w:t>
            </w:r>
            <w:r w:rsidR="00F3252E">
              <w:rPr>
                <w:noProof/>
                <w:webHidden/>
              </w:rPr>
              <w:fldChar w:fldCharType="end"/>
            </w:r>
          </w:hyperlink>
        </w:p>
        <w:p w14:paraId="6E6FDBBF" w14:textId="24881BC7" w:rsidR="00F3252E" w:rsidRDefault="0085645A">
          <w:pPr>
            <w:pStyle w:val="Verzeichnis3"/>
            <w:tabs>
              <w:tab w:val="left" w:pos="1200"/>
              <w:tab w:val="right" w:leader="dot" w:pos="9056"/>
            </w:tabs>
            <w:rPr>
              <w:rFonts w:eastAsiaTheme="minorEastAsia" w:cstheme="minorBidi"/>
              <w:noProof/>
              <w:sz w:val="22"/>
              <w:szCs w:val="22"/>
              <w:lang w:val="de-CH" w:eastAsia="de-CH"/>
            </w:rPr>
          </w:pPr>
          <w:hyperlink w:anchor="_Toc26969634" w:history="1">
            <w:r w:rsidR="00F3252E" w:rsidRPr="006505AA">
              <w:rPr>
                <w:rStyle w:val="Hyperlink"/>
                <w:noProof/>
              </w:rPr>
              <w:t>1.2.1</w:t>
            </w:r>
            <w:r w:rsidR="00F3252E">
              <w:rPr>
                <w:rFonts w:eastAsiaTheme="minorEastAsia" w:cstheme="minorBidi"/>
                <w:noProof/>
                <w:sz w:val="22"/>
                <w:szCs w:val="22"/>
                <w:lang w:val="de-CH" w:eastAsia="de-CH"/>
              </w:rPr>
              <w:tab/>
            </w:r>
            <w:r w:rsidR="00F3252E" w:rsidRPr="006505AA">
              <w:rPr>
                <w:rStyle w:val="Hyperlink"/>
                <w:noProof/>
              </w:rPr>
              <w:t>Pre-test-runs</w:t>
            </w:r>
            <w:r w:rsidR="00F3252E">
              <w:rPr>
                <w:noProof/>
                <w:webHidden/>
              </w:rPr>
              <w:tab/>
            </w:r>
            <w:r w:rsidR="00F3252E">
              <w:rPr>
                <w:noProof/>
                <w:webHidden/>
              </w:rPr>
              <w:fldChar w:fldCharType="begin"/>
            </w:r>
            <w:r w:rsidR="00F3252E">
              <w:rPr>
                <w:noProof/>
                <w:webHidden/>
              </w:rPr>
              <w:instrText xml:space="preserve"> PAGEREF _Toc26969634 \h </w:instrText>
            </w:r>
            <w:r w:rsidR="00F3252E">
              <w:rPr>
                <w:noProof/>
                <w:webHidden/>
              </w:rPr>
            </w:r>
            <w:r w:rsidR="00F3252E">
              <w:rPr>
                <w:noProof/>
                <w:webHidden/>
              </w:rPr>
              <w:fldChar w:fldCharType="separate"/>
            </w:r>
            <w:r w:rsidR="00F3252E">
              <w:rPr>
                <w:noProof/>
                <w:webHidden/>
              </w:rPr>
              <w:t>2</w:t>
            </w:r>
            <w:r w:rsidR="00F3252E">
              <w:rPr>
                <w:noProof/>
                <w:webHidden/>
              </w:rPr>
              <w:fldChar w:fldCharType="end"/>
            </w:r>
          </w:hyperlink>
        </w:p>
        <w:p w14:paraId="544E1111" w14:textId="3F6D529A" w:rsidR="00F3252E" w:rsidRDefault="0085645A">
          <w:pPr>
            <w:pStyle w:val="Verzeichnis3"/>
            <w:tabs>
              <w:tab w:val="right" w:leader="dot" w:pos="9056"/>
            </w:tabs>
            <w:rPr>
              <w:rFonts w:eastAsiaTheme="minorEastAsia" w:cstheme="minorBidi"/>
              <w:noProof/>
              <w:sz w:val="22"/>
              <w:szCs w:val="22"/>
              <w:lang w:val="de-CH" w:eastAsia="de-CH"/>
            </w:rPr>
          </w:pPr>
          <w:hyperlink w:anchor="_Toc26969635" w:history="1">
            <w:r w:rsidR="00F3252E" w:rsidRPr="006505AA">
              <w:rPr>
                <w:rStyle w:val="Hyperlink"/>
                <w:noProof/>
              </w:rPr>
              <w:t>1.2.2 Q-learning test series: experimental design &amp; results</w:t>
            </w:r>
            <w:r w:rsidR="00F3252E">
              <w:rPr>
                <w:noProof/>
                <w:webHidden/>
              </w:rPr>
              <w:tab/>
            </w:r>
            <w:r w:rsidR="00F3252E">
              <w:rPr>
                <w:noProof/>
                <w:webHidden/>
              </w:rPr>
              <w:fldChar w:fldCharType="begin"/>
            </w:r>
            <w:r w:rsidR="00F3252E">
              <w:rPr>
                <w:noProof/>
                <w:webHidden/>
              </w:rPr>
              <w:instrText xml:space="preserve"> PAGEREF _Toc26969635 \h </w:instrText>
            </w:r>
            <w:r w:rsidR="00F3252E">
              <w:rPr>
                <w:noProof/>
                <w:webHidden/>
              </w:rPr>
            </w:r>
            <w:r w:rsidR="00F3252E">
              <w:rPr>
                <w:noProof/>
                <w:webHidden/>
              </w:rPr>
              <w:fldChar w:fldCharType="separate"/>
            </w:r>
            <w:r w:rsidR="00F3252E">
              <w:rPr>
                <w:noProof/>
                <w:webHidden/>
              </w:rPr>
              <w:t>4</w:t>
            </w:r>
            <w:r w:rsidR="00F3252E">
              <w:rPr>
                <w:noProof/>
                <w:webHidden/>
              </w:rPr>
              <w:fldChar w:fldCharType="end"/>
            </w:r>
          </w:hyperlink>
        </w:p>
        <w:p w14:paraId="51F19B8E" w14:textId="31F778F2" w:rsidR="00F3252E" w:rsidRDefault="0085645A">
          <w:pPr>
            <w:pStyle w:val="Verzeichnis3"/>
            <w:tabs>
              <w:tab w:val="right" w:leader="dot" w:pos="9056"/>
            </w:tabs>
            <w:rPr>
              <w:rFonts w:eastAsiaTheme="minorEastAsia" w:cstheme="minorBidi"/>
              <w:noProof/>
              <w:sz w:val="22"/>
              <w:szCs w:val="22"/>
              <w:lang w:val="de-CH" w:eastAsia="de-CH"/>
            </w:rPr>
          </w:pPr>
          <w:hyperlink w:anchor="_Toc26969636" w:history="1">
            <w:r w:rsidR="00F3252E" w:rsidRPr="006505AA">
              <w:rPr>
                <w:rStyle w:val="Hyperlink"/>
                <w:noProof/>
              </w:rPr>
              <w:t>1.2.3 Q-learning test series: comparison</w:t>
            </w:r>
            <w:r w:rsidR="00F3252E">
              <w:rPr>
                <w:noProof/>
                <w:webHidden/>
              </w:rPr>
              <w:tab/>
            </w:r>
            <w:r w:rsidR="00F3252E">
              <w:rPr>
                <w:noProof/>
                <w:webHidden/>
              </w:rPr>
              <w:fldChar w:fldCharType="begin"/>
            </w:r>
            <w:r w:rsidR="00F3252E">
              <w:rPr>
                <w:noProof/>
                <w:webHidden/>
              </w:rPr>
              <w:instrText xml:space="preserve"> PAGEREF _Toc26969636 \h </w:instrText>
            </w:r>
            <w:r w:rsidR="00F3252E">
              <w:rPr>
                <w:noProof/>
                <w:webHidden/>
              </w:rPr>
            </w:r>
            <w:r w:rsidR="00F3252E">
              <w:rPr>
                <w:noProof/>
                <w:webHidden/>
              </w:rPr>
              <w:fldChar w:fldCharType="separate"/>
            </w:r>
            <w:r w:rsidR="00F3252E">
              <w:rPr>
                <w:noProof/>
                <w:webHidden/>
              </w:rPr>
              <w:t>5</w:t>
            </w:r>
            <w:r w:rsidR="00F3252E">
              <w:rPr>
                <w:noProof/>
                <w:webHidden/>
              </w:rPr>
              <w:fldChar w:fldCharType="end"/>
            </w:r>
          </w:hyperlink>
        </w:p>
        <w:p w14:paraId="3CE98362" w14:textId="00A9980C" w:rsidR="00F3252E" w:rsidRDefault="0085645A">
          <w:pPr>
            <w:pStyle w:val="Verzeichnis3"/>
            <w:tabs>
              <w:tab w:val="right" w:leader="dot" w:pos="9056"/>
            </w:tabs>
            <w:rPr>
              <w:rFonts w:eastAsiaTheme="minorEastAsia" w:cstheme="minorBidi"/>
              <w:noProof/>
              <w:sz w:val="22"/>
              <w:szCs w:val="22"/>
              <w:lang w:val="de-CH" w:eastAsia="de-CH"/>
            </w:rPr>
          </w:pPr>
          <w:hyperlink w:anchor="_Toc26969637" w:history="1">
            <w:r w:rsidR="00F3252E" w:rsidRPr="006505AA">
              <w:rPr>
                <w:rStyle w:val="Hyperlink"/>
                <w:noProof/>
              </w:rPr>
              <w:t>1.2.3 Q-learning test series: conclusion</w:t>
            </w:r>
            <w:r w:rsidR="00F3252E">
              <w:rPr>
                <w:noProof/>
                <w:webHidden/>
              </w:rPr>
              <w:tab/>
            </w:r>
            <w:r w:rsidR="00F3252E">
              <w:rPr>
                <w:noProof/>
                <w:webHidden/>
              </w:rPr>
              <w:fldChar w:fldCharType="begin"/>
            </w:r>
            <w:r w:rsidR="00F3252E">
              <w:rPr>
                <w:noProof/>
                <w:webHidden/>
              </w:rPr>
              <w:instrText xml:space="preserve"> PAGEREF _Toc26969637 \h </w:instrText>
            </w:r>
            <w:r w:rsidR="00F3252E">
              <w:rPr>
                <w:noProof/>
                <w:webHidden/>
              </w:rPr>
            </w:r>
            <w:r w:rsidR="00F3252E">
              <w:rPr>
                <w:noProof/>
                <w:webHidden/>
              </w:rPr>
              <w:fldChar w:fldCharType="separate"/>
            </w:r>
            <w:r w:rsidR="00F3252E">
              <w:rPr>
                <w:noProof/>
                <w:webHidden/>
              </w:rPr>
              <w:t>5</w:t>
            </w:r>
            <w:r w:rsidR="00F3252E">
              <w:rPr>
                <w:noProof/>
                <w:webHidden/>
              </w:rPr>
              <w:fldChar w:fldCharType="end"/>
            </w:r>
          </w:hyperlink>
        </w:p>
        <w:p w14:paraId="6562168C" w14:textId="69EC372A" w:rsidR="00F3252E" w:rsidRDefault="0085645A">
          <w:pPr>
            <w:pStyle w:val="Verzeichnis2"/>
            <w:tabs>
              <w:tab w:val="left" w:pos="720"/>
              <w:tab w:val="right" w:leader="dot" w:pos="9056"/>
            </w:tabs>
            <w:rPr>
              <w:rFonts w:eastAsiaTheme="minorEastAsia" w:cstheme="minorBidi"/>
              <w:i w:val="0"/>
              <w:iCs w:val="0"/>
              <w:noProof/>
              <w:sz w:val="22"/>
              <w:szCs w:val="22"/>
              <w:lang w:val="de-CH" w:eastAsia="de-CH"/>
            </w:rPr>
          </w:pPr>
          <w:hyperlink w:anchor="_Toc26969638" w:history="1">
            <w:r w:rsidR="00F3252E" w:rsidRPr="006505AA">
              <w:rPr>
                <w:rStyle w:val="Hyperlink"/>
                <w:noProof/>
              </w:rPr>
              <w:t>1.3</w:t>
            </w:r>
            <w:r w:rsidR="00F3252E">
              <w:rPr>
                <w:rFonts w:eastAsiaTheme="minorEastAsia" w:cstheme="minorBidi"/>
                <w:i w:val="0"/>
                <w:iCs w:val="0"/>
                <w:noProof/>
                <w:sz w:val="22"/>
                <w:szCs w:val="22"/>
                <w:lang w:val="de-CH" w:eastAsia="de-CH"/>
              </w:rPr>
              <w:tab/>
            </w:r>
            <w:r w:rsidR="00F3252E" w:rsidRPr="006505AA">
              <w:rPr>
                <w:rStyle w:val="Hyperlink"/>
                <w:noProof/>
              </w:rPr>
              <w:t>SARSA</w:t>
            </w:r>
            <w:r w:rsidR="00F3252E">
              <w:rPr>
                <w:noProof/>
                <w:webHidden/>
              </w:rPr>
              <w:tab/>
            </w:r>
            <w:r w:rsidR="00F3252E">
              <w:rPr>
                <w:noProof/>
                <w:webHidden/>
              </w:rPr>
              <w:fldChar w:fldCharType="begin"/>
            </w:r>
            <w:r w:rsidR="00F3252E">
              <w:rPr>
                <w:noProof/>
                <w:webHidden/>
              </w:rPr>
              <w:instrText xml:space="preserve"> PAGEREF _Toc26969638 \h </w:instrText>
            </w:r>
            <w:r w:rsidR="00F3252E">
              <w:rPr>
                <w:noProof/>
                <w:webHidden/>
              </w:rPr>
            </w:r>
            <w:r w:rsidR="00F3252E">
              <w:rPr>
                <w:noProof/>
                <w:webHidden/>
              </w:rPr>
              <w:fldChar w:fldCharType="separate"/>
            </w:r>
            <w:r w:rsidR="00F3252E">
              <w:rPr>
                <w:noProof/>
                <w:webHidden/>
              </w:rPr>
              <w:t>6</w:t>
            </w:r>
            <w:r w:rsidR="00F3252E">
              <w:rPr>
                <w:noProof/>
                <w:webHidden/>
              </w:rPr>
              <w:fldChar w:fldCharType="end"/>
            </w:r>
          </w:hyperlink>
        </w:p>
        <w:p w14:paraId="7F07F1CA" w14:textId="43448EDC" w:rsidR="00F3252E" w:rsidRDefault="0085645A">
          <w:pPr>
            <w:pStyle w:val="Verzeichnis3"/>
            <w:tabs>
              <w:tab w:val="right" w:leader="dot" w:pos="9056"/>
            </w:tabs>
            <w:rPr>
              <w:rFonts w:eastAsiaTheme="minorEastAsia" w:cstheme="minorBidi"/>
              <w:noProof/>
              <w:sz w:val="22"/>
              <w:szCs w:val="22"/>
              <w:lang w:val="de-CH" w:eastAsia="de-CH"/>
            </w:rPr>
          </w:pPr>
          <w:hyperlink w:anchor="_Toc26969639" w:history="1">
            <w:r w:rsidR="00F3252E" w:rsidRPr="006505AA">
              <w:rPr>
                <w:rStyle w:val="Hyperlink"/>
                <w:noProof/>
              </w:rPr>
              <w:t>1.3.1 First pre-test-run</w:t>
            </w:r>
            <w:r w:rsidR="00F3252E">
              <w:rPr>
                <w:noProof/>
                <w:webHidden/>
              </w:rPr>
              <w:tab/>
            </w:r>
            <w:r w:rsidR="00F3252E">
              <w:rPr>
                <w:noProof/>
                <w:webHidden/>
              </w:rPr>
              <w:fldChar w:fldCharType="begin"/>
            </w:r>
            <w:r w:rsidR="00F3252E">
              <w:rPr>
                <w:noProof/>
                <w:webHidden/>
              </w:rPr>
              <w:instrText xml:space="preserve"> PAGEREF _Toc26969639 \h </w:instrText>
            </w:r>
            <w:r w:rsidR="00F3252E">
              <w:rPr>
                <w:noProof/>
                <w:webHidden/>
              </w:rPr>
            </w:r>
            <w:r w:rsidR="00F3252E">
              <w:rPr>
                <w:noProof/>
                <w:webHidden/>
              </w:rPr>
              <w:fldChar w:fldCharType="separate"/>
            </w:r>
            <w:r w:rsidR="00F3252E">
              <w:rPr>
                <w:noProof/>
                <w:webHidden/>
              </w:rPr>
              <w:t>6</w:t>
            </w:r>
            <w:r w:rsidR="00F3252E">
              <w:rPr>
                <w:noProof/>
                <w:webHidden/>
              </w:rPr>
              <w:fldChar w:fldCharType="end"/>
            </w:r>
          </w:hyperlink>
        </w:p>
        <w:p w14:paraId="6ED3D907" w14:textId="34FEFBC5" w:rsidR="00F3252E" w:rsidRDefault="0085645A">
          <w:pPr>
            <w:pStyle w:val="Verzeichnis3"/>
            <w:tabs>
              <w:tab w:val="right" w:leader="dot" w:pos="9056"/>
            </w:tabs>
            <w:rPr>
              <w:rFonts w:eastAsiaTheme="minorEastAsia" w:cstheme="minorBidi"/>
              <w:noProof/>
              <w:sz w:val="22"/>
              <w:szCs w:val="22"/>
              <w:lang w:val="de-CH" w:eastAsia="de-CH"/>
            </w:rPr>
          </w:pPr>
          <w:hyperlink w:anchor="_Toc26969640" w:history="1">
            <w:r w:rsidR="00F3252E" w:rsidRPr="006505AA">
              <w:rPr>
                <w:rStyle w:val="Hyperlink"/>
                <w:noProof/>
              </w:rPr>
              <w:t>1.3.2 Second pre-test-run</w:t>
            </w:r>
            <w:r w:rsidR="00F3252E">
              <w:rPr>
                <w:noProof/>
                <w:webHidden/>
              </w:rPr>
              <w:tab/>
            </w:r>
            <w:r w:rsidR="00F3252E">
              <w:rPr>
                <w:noProof/>
                <w:webHidden/>
              </w:rPr>
              <w:fldChar w:fldCharType="begin"/>
            </w:r>
            <w:r w:rsidR="00F3252E">
              <w:rPr>
                <w:noProof/>
                <w:webHidden/>
              </w:rPr>
              <w:instrText xml:space="preserve"> PAGEREF _Toc26969640 \h </w:instrText>
            </w:r>
            <w:r w:rsidR="00F3252E">
              <w:rPr>
                <w:noProof/>
                <w:webHidden/>
              </w:rPr>
            </w:r>
            <w:r w:rsidR="00F3252E">
              <w:rPr>
                <w:noProof/>
                <w:webHidden/>
              </w:rPr>
              <w:fldChar w:fldCharType="separate"/>
            </w:r>
            <w:r w:rsidR="00F3252E">
              <w:rPr>
                <w:noProof/>
                <w:webHidden/>
              </w:rPr>
              <w:t>7</w:t>
            </w:r>
            <w:r w:rsidR="00F3252E">
              <w:rPr>
                <w:noProof/>
                <w:webHidden/>
              </w:rPr>
              <w:fldChar w:fldCharType="end"/>
            </w:r>
          </w:hyperlink>
        </w:p>
        <w:p w14:paraId="5039CB1E" w14:textId="245F0767" w:rsidR="00F3252E" w:rsidRDefault="0085645A">
          <w:pPr>
            <w:pStyle w:val="Verzeichnis3"/>
            <w:tabs>
              <w:tab w:val="right" w:leader="dot" w:pos="9056"/>
            </w:tabs>
            <w:rPr>
              <w:rFonts w:eastAsiaTheme="minorEastAsia" w:cstheme="minorBidi"/>
              <w:noProof/>
              <w:sz w:val="22"/>
              <w:szCs w:val="22"/>
              <w:lang w:val="de-CH" w:eastAsia="de-CH"/>
            </w:rPr>
          </w:pPr>
          <w:hyperlink w:anchor="_Toc26969641" w:history="1">
            <w:r w:rsidR="00F3252E" w:rsidRPr="006505AA">
              <w:rPr>
                <w:rStyle w:val="Hyperlink"/>
                <w:noProof/>
              </w:rPr>
              <w:t>1.3.3 Third pre-test-run</w:t>
            </w:r>
            <w:r w:rsidR="00F3252E">
              <w:rPr>
                <w:noProof/>
                <w:webHidden/>
              </w:rPr>
              <w:tab/>
            </w:r>
            <w:r w:rsidR="00F3252E">
              <w:rPr>
                <w:noProof/>
                <w:webHidden/>
              </w:rPr>
              <w:fldChar w:fldCharType="begin"/>
            </w:r>
            <w:r w:rsidR="00F3252E">
              <w:rPr>
                <w:noProof/>
                <w:webHidden/>
              </w:rPr>
              <w:instrText xml:space="preserve"> PAGEREF _Toc26969641 \h </w:instrText>
            </w:r>
            <w:r w:rsidR="00F3252E">
              <w:rPr>
                <w:noProof/>
                <w:webHidden/>
              </w:rPr>
            </w:r>
            <w:r w:rsidR="00F3252E">
              <w:rPr>
                <w:noProof/>
                <w:webHidden/>
              </w:rPr>
              <w:fldChar w:fldCharType="separate"/>
            </w:r>
            <w:r w:rsidR="00F3252E">
              <w:rPr>
                <w:noProof/>
                <w:webHidden/>
              </w:rPr>
              <w:t>7</w:t>
            </w:r>
            <w:r w:rsidR="00F3252E">
              <w:rPr>
                <w:noProof/>
                <w:webHidden/>
              </w:rPr>
              <w:fldChar w:fldCharType="end"/>
            </w:r>
          </w:hyperlink>
        </w:p>
        <w:p w14:paraId="54321530" w14:textId="5DFE7A1A" w:rsidR="00F3252E" w:rsidRDefault="0085645A">
          <w:pPr>
            <w:pStyle w:val="Verzeichnis3"/>
            <w:tabs>
              <w:tab w:val="right" w:leader="dot" w:pos="9056"/>
            </w:tabs>
            <w:rPr>
              <w:rFonts w:eastAsiaTheme="minorEastAsia" w:cstheme="minorBidi"/>
              <w:noProof/>
              <w:sz w:val="22"/>
              <w:szCs w:val="22"/>
              <w:lang w:val="de-CH" w:eastAsia="de-CH"/>
            </w:rPr>
          </w:pPr>
          <w:hyperlink w:anchor="_Toc26969642" w:history="1">
            <w:r w:rsidR="00F3252E" w:rsidRPr="006505AA">
              <w:rPr>
                <w:rStyle w:val="Hyperlink"/>
                <w:noProof/>
              </w:rPr>
              <w:t>1.3.4 Fourth pre-test-run</w:t>
            </w:r>
            <w:r w:rsidR="00F3252E">
              <w:rPr>
                <w:noProof/>
                <w:webHidden/>
              </w:rPr>
              <w:tab/>
            </w:r>
            <w:r w:rsidR="00F3252E">
              <w:rPr>
                <w:noProof/>
                <w:webHidden/>
              </w:rPr>
              <w:fldChar w:fldCharType="begin"/>
            </w:r>
            <w:r w:rsidR="00F3252E">
              <w:rPr>
                <w:noProof/>
                <w:webHidden/>
              </w:rPr>
              <w:instrText xml:space="preserve"> PAGEREF _Toc26969642 \h </w:instrText>
            </w:r>
            <w:r w:rsidR="00F3252E">
              <w:rPr>
                <w:noProof/>
                <w:webHidden/>
              </w:rPr>
            </w:r>
            <w:r w:rsidR="00F3252E">
              <w:rPr>
                <w:noProof/>
                <w:webHidden/>
              </w:rPr>
              <w:fldChar w:fldCharType="separate"/>
            </w:r>
            <w:r w:rsidR="00F3252E">
              <w:rPr>
                <w:noProof/>
                <w:webHidden/>
              </w:rPr>
              <w:t>8</w:t>
            </w:r>
            <w:r w:rsidR="00F3252E">
              <w:rPr>
                <w:noProof/>
                <w:webHidden/>
              </w:rPr>
              <w:fldChar w:fldCharType="end"/>
            </w:r>
          </w:hyperlink>
        </w:p>
        <w:p w14:paraId="2063C3BB" w14:textId="0FB72544" w:rsidR="00F3252E" w:rsidRDefault="0085645A">
          <w:pPr>
            <w:pStyle w:val="Verzeichnis3"/>
            <w:tabs>
              <w:tab w:val="right" w:leader="dot" w:pos="9056"/>
            </w:tabs>
            <w:rPr>
              <w:rFonts w:eastAsiaTheme="minorEastAsia" w:cstheme="minorBidi"/>
              <w:noProof/>
              <w:sz w:val="22"/>
              <w:szCs w:val="22"/>
              <w:lang w:val="de-CH" w:eastAsia="de-CH"/>
            </w:rPr>
          </w:pPr>
          <w:hyperlink w:anchor="_Toc26969643" w:history="1">
            <w:r w:rsidR="00F3252E" w:rsidRPr="006505AA">
              <w:rPr>
                <w:rStyle w:val="Hyperlink"/>
                <w:noProof/>
              </w:rPr>
              <w:t>1.3.5 Fifth pre-test-run</w:t>
            </w:r>
            <w:r w:rsidR="00F3252E">
              <w:rPr>
                <w:noProof/>
                <w:webHidden/>
              </w:rPr>
              <w:tab/>
            </w:r>
            <w:r w:rsidR="00F3252E">
              <w:rPr>
                <w:noProof/>
                <w:webHidden/>
              </w:rPr>
              <w:fldChar w:fldCharType="begin"/>
            </w:r>
            <w:r w:rsidR="00F3252E">
              <w:rPr>
                <w:noProof/>
                <w:webHidden/>
              </w:rPr>
              <w:instrText xml:space="preserve"> PAGEREF _Toc26969643 \h </w:instrText>
            </w:r>
            <w:r w:rsidR="00F3252E">
              <w:rPr>
                <w:noProof/>
                <w:webHidden/>
              </w:rPr>
            </w:r>
            <w:r w:rsidR="00F3252E">
              <w:rPr>
                <w:noProof/>
                <w:webHidden/>
              </w:rPr>
              <w:fldChar w:fldCharType="separate"/>
            </w:r>
            <w:r w:rsidR="00F3252E">
              <w:rPr>
                <w:noProof/>
                <w:webHidden/>
              </w:rPr>
              <w:t>8</w:t>
            </w:r>
            <w:r w:rsidR="00F3252E">
              <w:rPr>
                <w:noProof/>
                <w:webHidden/>
              </w:rPr>
              <w:fldChar w:fldCharType="end"/>
            </w:r>
          </w:hyperlink>
        </w:p>
        <w:p w14:paraId="2E58A8FD" w14:textId="7F62DC1C" w:rsidR="00F3252E" w:rsidRDefault="0085645A">
          <w:pPr>
            <w:pStyle w:val="Verzeichnis3"/>
            <w:tabs>
              <w:tab w:val="right" w:leader="dot" w:pos="9056"/>
            </w:tabs>
            <w:rPr>
              <w:rFonts w:eastAsiaTheme="minorEastAsia" w:cstheme="minorBidi"/>
              <w:noProof/>
              <w:sz w:val="22"/>
              <w:szCs w:val="22"/>
              <w:lang w:val="de-CH" w:eastAsia="de-CH"/>
            </w:rPr>
          </w:pPr>
          <w:hyperlink w:anchor="_Toc26969644" w:history="1">
            <w:r w:rsidR="00F3252E" w:rsidRPr="006505AA">
              <w:rPr>
                <w:rStyle w:val="Hyperlink"/>
                <w:noProof/>
              </w:rPr>
              <w:t>1.3.6 Full SARSA test series</w:t>
            </w:r>
            <w:r w:rsidR="00F3252E">
              <w:rPr>
                <w:noProof/>
                <w:webHidden/>
              </w:rPr>
              <w:tab/>
            </w:r>
            <w:r w:rsidR="00F3252E">
              <w:rPr>
                <w:noProof/>
                <w:webHidden/>
              </w:rPr>
              <w:fldChar w:fldCharType="begin"/>
            </w:r>
            <w:r w:rsidR="00F3252E">
              <w:rPr>
                <w:noProof/>
                <w:webHidden/>
              </w:rPr>
              <w:instrText xml:space="preserve"> PAGEREF _Toc26969644 \h </w:instrText>
            </w:r>
            <w:r w:rsidR="00F3252E">
              <w:rPr>
                <w:noProof/>
                <w:webHidden/>
              </w:rPr>
            </w:r>
            <w:r w:rsidR="00F3252E">
              <w:rPr>
                <w:noProof/>
                <w:webHidden/>
              </w:rPr>
              <w:fldChar w:fldCharType="separate"/>
            </w:r>
            <w:r w:rsidR="00F3252E">
              <w:rPr>
                <w:noProof/>
                <w:webHidden/>
              </w:rPr>
              <w:t>8</w:t>
            </w:r>
            <w:r w:rsidR="00F3252E">
              <w:rPr>
                <w:noProof/>
                <w:webHidden/>
              </w:rPr>
              <w:fldChar w:fldCharType="end"/>
            </w:r>
          </w:hyperlink>
        </w:p>
        <w:p w14:paraId="1A57B366" w14:textId="2384EB5D" w:rsidR="00F3252E" w:rsidRDefault="0085645A">
          <w:pPr>
            <w:pStyle w:val="Verzeichnis3"/>
            <w:tabs>
              <w:tab w:val="right" w:leader="dot" w:pos="9056"/>
            </w:tabs>
            <w:rPr>
              <w:rFonts w:eastAsiaTheme="minorEastAsia" w:cstheme="minorBidi"/>
              <w:noProof/>
              <w:sz w:val="22"/>
              <w:szCs w:val="22"/>
              <w:lang w:val="de-CH" w:eastAsia="de-CH"/>
            </w:rPr>
          </w:pPr>
          <w:hyperlink w:anchor="_Toc26969645" w:history="1">
            <w:r w:rsidR="00F3252E" w:rsidRPr="006505AA">
              <w:rPr>
                <w:rStyle w:val="Hyperlink"/>
                <w:noProof/>
              </w:rPr>
              <w:t>1.3.7 Comparing Q-learning and SARSA</w:t>
            </w:r>
            <w:r w:rsidR="00F3252E">
              <w:rPr>
                <w:noProof/>
                <w:webHidden/>
              </w:rPr>
              <w:tab/>
            </w:r>
            <w:r w:rsidR="00F3252E">
              <w:rPr>
                <w:noProof/>
                <w:webHidden/>
              </w:rPr>
              <w:fldChar w:fldCharType="begin"/>
            </w:r>
            <w:r w:rsidR="00F3252E">
              <w:rPr>
                <w:noProof/>
                <w:webHidden/>
              </w:rPr>
              <w:instrText xml:space="preserve"> PAGEREF _Toc26969645 \h </w:instrText>
            </w:r>
            <w:r w:rsidR="00F3252E">
              <w:rPr>
                <w:noProof/>
                <w:webHidden/>
              </w:rPr>
            </w:r>
            <w:r w:rsidR="00F3252E">
              <w:rPr>
                <w:noProof/>
                <w:webHidden/>
              </w:rPr>
              <w:fldChar w:fldCharType="separate"/>
            </w:r>
            <w:r w:rsidR="00F3252E">
              <w:rPr>
                <w:noProof/>
                <w:webHidden/>
              </w:rPr>
              <w:t>9</w:t>
            </w:r>
            <w:r w:rsidR="00F3252E">
              <w:rPr>
                <w:noProof/>
                <w:webHidden/>
              </w:rPr>
              <w:fldChar w:fldCharType="end"/>
            </w:r>
          </w:hyperlink>
        </w:p>
        <w:p w14:paraId="318A2074" w14:textId="06CB779E" w:rsidR="00F3252E" w:rsidRDefault="0085645A">
          <w:pPr>
            <w:pStyle w:val="Verzeichnis2"/>
            <w:tabs>
              <w:tab w:val="left" w:pos="720"/>
              <w:tab w:val="right" w:leader="dot" w:pos="9056"/>
            </w:tabs>
            <w:rPr>
              <w:rFonts w:eastAsiaTheme="minorEastAsia" w:cstheme="minorBidi"/>
              <w:i w:val="0"/>
              <w:iCs w:val="0"/>
              <w:noProof/>
              <w:sz w:val="22"/>
              <w:szCs w:val="22"/>
              <w:lang w:val="de-CH" w:eastAsia="de-CH"/>
            </w:rPr>
          </w:pPr>
          <w:hyperlink w:anchor="_Toc26969646" w:history="1">
            <w:r w:rsidR="00F3252E" w:rsidRPr="006505AA">
              <w:rPr>
                <w:rStyle w:val="Hyperlink"/>
                <w:noProof/>
              </w:rPr>
              <w:t>1.4</w:t>
            </w:r>
            <w:r w:rsidR="00F3252E">
              <w:rPr>
                <w:rFonts w:eastAsiaTheme="minorEastAsia" w:cstheme="minorBidi"/>
                <w:i w:val="0"/>
                <w:iCs w:val="0"/>
                <w:noProof/>
                <w:sz w:val="22"/>
                <w:szCs w:val="22"/>
                <w:lang w:val="de-CH" w:eastAsia="de-CH"/>
              </w:rPr>
              <w:tab/>
            </w:r>
            <w:r w:rsidR="00F3252E" w:rsidRPr="006505AA">
              <w:rPr>
                <w:rStyle w:val="Hyperlink"/>
                <w:noProof/>
              </w:rPr>
              <w:t>Deep Q-Learning</w:t>
            </w:r>
            <w:r w:rsidR="00F3252E">
              <w:rPr>
                <w:noProof/>
                <w:webHidden/>
              </w:rPr>
              <w:tab/>
            </w:r>
            <w:r w:rsidR="00F3252E">
              <w:rPr>
                <w:noProof/>
                <w:webHidden/>
              </w:rPr>
              <w:fldChar w:fldCharType="begin"/>
            </w:r>
            <w:r w:rsidR="00F3252E">
              <w:rPr>
                <w:noProof/>
                <w:webHidden/>
              </w:rPr>
              <w:instrText xml:space="preserve"> PAGEREF _Toc26969646 \h </w:instrText>
            </w:r>
            <w:r w:rsidR="00F3252E">
              <w:rPr>
                <w:noProof/>
                <w:webHidden/>
              </w:rPr>
            </w:r>
            <w:r w:rsidR="00F3252E">
              <w:rPr>
                <w:noProof/>
                <w:webHidden/>
              </w:rPr>
              <w:fldChar w:fldCharType="separate"/>
            </w:r>
            <w:r w:rsidR="00F3252E">
              <w:rPr>
                <w:noProof/>
                <w:webHidden/>
              </w:rPr>
              <w:t>10</w:t>
            </w:r>
            <w:r w:rsidR="00F3252E">
              <w:rPr>
                <w:noProof/>
                <w:webHidden/>
              </w:rPr>
              <w:fldChar w:fldCharType="end"/>
            </w:r>
          </w:hyperlink>
        </w:p>
        <w:p w14:paraId="1B0BD829" w14:textId="1581F124" w:rsidR="00F3252E" w:rsidRDefault="0085645A">
          <w:pPr>
            <w:pStyle w:val="Verzeichnis3"/>
            <w:tabs>
              <w:tab w:val="right" w:leader="dot" w:pos="9056"/>
            </w:tabs>
            <w:rPr>
              <w:rFonts w:eastAsiaTheme="minorEastAsia" w:cstheme="minorBidi"/>
              <w:noProof/>
              <w:sz w:val="22"/>
              <w:szCs w:val="22"/>
              <w:lang w:val="de-CH" w:eastAsia="de-CH"/>
            </w:rPr>
          </w:pPr>
          <w:hyperlink w:anchor="_Toc26969647" w:history="1">
            <w:r w:rsidR="00F3252E" w:rsidRPr="006505AA">
              <w:rPr>
                <w:rStyle w:val="Hyperlink"/>
                <w:noProof/>
              </w:rPr>
              <w:t>1.4.1 First test-run</w:t>
            </w:r>
            <w:r w:rsidR="00F3252E">
              <w:rPr>
                <w:noProof/>
                <w:webHidden/>
              </w:rPr>
              <w:tab/>
            </w:r>
            <w:r w:rsidR="00F3252E">
              <w:rPr>
                <w:noProof/>
                <w:webHidden/>
              </w:rPr>
              <w:fldChar w:fldCharType="begin"/>
            </w:r>
            <w:r w:rsidR="00F3252E">
              <w:rPr>
                <w:noProof/>
                <w:webHidden/>
              </w:rPr>
              <w:instrText xml:space="preserve"> PAGEREF _Toc26969647 \h </w:instrText>
            </w:r>
            <w:r w:rsidR="00F3252E">
              <w:rPr>
                <w:noProof/>
                <w:webHidden/>
              </w:rPr>
            </w:r>
            <w:r w:rsidR="00F3252E">
              <w:rPr>
                <w:noProof/>
                <w:webHidden/>
              </w:rPr>
              <w:fldChar w:fldCharType="separate"/>
            </w:r>
            <w:r w:rsidR="00F3252E">
              <w:rPr>
                <w:noProof/>
                <w:webHidden/>
              </w:rPr>
              <w:t>10</w:t>
            </w:r>
            <w:r w:rsidR="00F3252E">
              <w:rPr>
                <w:noProof/>
                <w:webHidden/>
              </w:rPr>
              <w:fldChar w:fldCharType="end"/>
            </w:r>
          </w:hyperlink>
        </w:p>
        <w:p w14:paraId="30706474" w14:textId="31B29661" w:rsidR="00F3252E" w:rsidRDefault="0085645A">
          <w:pPr>
            <w:pStyle w:val="Verzeichnis3"/>
            <w:tabs>
              <w:tab w:val="right" w:leader="dot" w:pos="9056"/>
            </w:tabs>
            <w:rPr>
              <w:rFonts w:eastAsiaTheme="minorEastAsia" w:cstheme="minorBidi"/>
              <w:noProof/>
              <w:sz w:val="22"/>
              <w:szCs w:val="22"/>
              <w:lang w:val="de-CH" w:eastAsia="de-CH"/>
            </w:rPr>
          </w:pPr>
          <w:hyperlink w:anchor="_Toc26969648" w:history="1">
            <w:r w:rsidR="00F3252E" w:rsidRPr="006505AA">
              <w:rPr>
                <w:rStyle w:val="Hyperlink"/>
                <w:noProof/>
              </w:rPr>
              <w:t>1.4.2 Second test-run</w:t>
            </w:r>
            <w:r w:rsidR="00F3252E">
              <w:rPr>
                <w:noProof/>
                <w:webHidden/>
              </w:rPr>
              <w:tab/>
            </w:r>
            <w:r w:rsidR="00F3252E">
              <w:rPr>
                <w:noProof/>
                <w:webHidden/>
              </w:rPr>
              <w:fldChar w:fldCharType="begin"/>
            </w:r>
            <w:r w:rsidR="00F3252E">
              <w:rPr>
                <w:noProof/>
                <w:webHidden/>
              </w:rPr>
              <w:instrText xml:space="preserve"> PAGEREF _Toc26969648 \h </w:instrText>
            </w:r>
            <w:r w:rsidR="00F3252E">
              <w:rPr>
                <w:noProof/>
                <w:webHidden/>
              </w:rPr>
            </w:r>
            <w:r w:rsidR="00F3252E">
              <w:rPr>
                <w:noProof/>
                <w:webHidden/>
              </w:rPr>
              <w:fldChar w:fldCharType="separate"/>
            </w:r>
            <w:r w:rsidR="00F3252E">
              <w:rPr>
                <w:noProof/>
                <w:webHidden/>
              </w:rPr>
              <w:t>11</w:t>
            </w:r>
            <w:r w:rsidR="00F3252E">
              <w:rPr>
                <w:noProof/>
                <w:webHidden/>
              </w:rPr>
              <w:fldChar w:fldCharType="end"/>
            </w:r>
          </w:hyperlink>
        </w:p>
        <w:p w14:paraId="62CA7B86" w14:textId="1FC79DE6" w:rsidR="00F3252E" w:rsidRDefault="0085645A">
          <w:pPr>
            <w:pStyle w:val="Verzeichnis3"/>
            <w:tabs>
              <w:tab w:val="right" w:leader="dot" w:pos="9056"/>
            </w:tabs>
            <w:rPr>
              <w:rFonts w:eastAsiaTheme="minorEastAsia" w:cstheme="minorBidi"/>
              <w:noProof/>
              <w:sz w:val="22"/>
              <w:szCs w:val="22"/>
              <w:lang w:val="de-CH" w:eastAsia="de-CH"/>
            </w:rPr>
          </w:pPr>
          <w:hyperlink w:anchor="_Toc26969649" w:history="1">
            <w:r w:rsidR="00F3252E" w:rsidRPr="006505AA">
              <w:rPr>
                <w:rStyle w:val="Hyperlink"/>
                <w:noProof/>
              </w:rPr>
              <w:t>1.4.3 Third test-run</w:t>
            </w:r>
            <w:r w:rsidR="00F3252E">
              <w:rPr>
                <w:noProof/>
                <w:webHidden/>
              </w:rPr>
              <w:tab/>
            </w:r>
            <w:r w:rsidR="00F3252E">
              <w:rPr>
                <w:noProof/>
                <w:webHidden/>
              </w:rPr>
              <w:fldChar w:fldCharType="begin"/>
            </w:r>
            <w:r w:rsidR="00F3252E">
              <w:rPr>
                <w:noProof/>
                <w:webHidden/>
              </w:rPr>
              <w:instrText xml:space="preserve"> PAGEREF _Toc26969649 \h </w:instrText>
            </w:r>
            <w:r w:rsidR="00F3252E">
              <w:rPr>
                <w:noProof/>
                <w:webHidden/>
              </w:rPr>
            </w:r>
            <w:r w:rsidR="00F3252E">
              <w:rPr>
                <w:noProof/>
                <w:webHidden/>
              </w:rPr>
              <w:fldChar w:fldCharType="separate"/>
            </w:r>
            <w:r w:rsidR="00F3252E">
              <w:rPr>
                <w:noProof/>
                <w:webHidden/>
              </w:rPr>
              <w:t>11</w:t>
            </w:r>
            <w:r w:rsidR="00F3252E">
              <w:rPr>
                <w:noProof/>
                <w:webHidden/>
              </w:rPr>
              <w:fldChar w:fldCharType="end"/>
            </w:r>
          </w:hyperlink>
        </w:p>
        <w:p w14:paraId="0CF1A52A" w14:textId="5F2549F0" w:rsidR="00F3252E" w:rsidRDefault="0085645A">
          <w:pPr>
            <w:pStyle w:val="Verzeichnis3"/>
            <w:tabs>
              <w:tab w:val="right" w:leader="dot" w:pos="9056"/>
            </w:tabs>
            <w:rPr>
              <w:rFonts w:eastAsiaTheme="minorEastAsia" w:cstheme="minorBidi"/>
              <w:noProof/>
              <w:sz w:val="22"/>
              <w:szCs w:val="22"/>
              <w:lang w:val="de-CH" w:eastAsia="de-CH"/>
            </w:rPr>
          </w:pPr>
          <w:hyperlink w:anchor="_Toc26969650" w:history="1">
            <w:r w:rsidR="00F3252E" w:rsidRPr="006505AA">
              <w:rPr>
                <w:rStyle w:val="Hyperlink"/>
                <w:noProof/>
              </w:rPr>
              <w:t>1.4.4 Fourth test-run</w:t>
            </w:r>
            <w:r w:rsidR="00F3252E">
              <w:rPr>
                <w:noProof/>
                <w:webHidden/>
              </w:rPr>
              <w:tab/>
            </w:r>
            <w:r w:rsidR="00F3252E">
              <w:rPr>
                <w:noProof/>
                <w:webHidden/>
              </w:rPr>
              <w:fldChar w:fldCharType="begin"/>
            </w:r>
            <w:r w:rsidR="00F3252E">
              <w:rPr>
                <w:noProof/>
                <w:webHidden/>
              </w:rPr>
              <w:instrText xml:space="preserve"> PAGEREF _Toc26969650 \h </w:instrText>
            </w:r>
            <w:r w:rsidR="00F3252E">
              <w:rPr>
                <w:noProof/>
                <w:webHidden/>
              </w:rPr>
            </w:r>
            <w:r w:rsidR="00F3252E">
              <w:rPr>
                <w:noProof/>
                <w:webHidden/>
              </w:rPr>
              <w:fldChar w:fldCharType="separate"/>
            </w:r>
            <w:r w:rsidR="00F3252E">
              <w:rPr>
                <w:noProof/>
                <w:webHidden/>
              </w:rPr>
              <w:t>12</w:t>
            </w:r>
            <w:r w:rsidR="00F3252E">
              <w:rPr>
                <w:noProof/>
                <w:webHidden/>
              </w:rPr>
              <w:fldChar w:fldCharType="end"/>
            </w:r>
          </w:hyperlink>
        </w:p>
        <w:p w14:paraId="2D59FBCC" w14:textId="1DB96963" w:rsidR="00F3252E" w:rsidRDefault="0085645A">
          <w:pPr>
            <w:pStyle w:val="Verzeichnis3"/>
            <w:tabs>
              <w:tab w:val="right" w:leader="dot" w:pos="9056"/>
            </w:tabs>
            <w:rPr>
              <w:rFonts w:eastAsiaTheme="minorEastAsia" w:cstheme="minorBidi"/>
              <w:noProof/>
              <w:sz w:val="22"/>
              <w:szCs w:val="22"/>
              <w:lang w:val="de-CH" w:eastAsia="de-CH"/>
            </w:rPr>
          </w:pPr>
          <w:hyperlink w:anchor="_Toc26969651" w:history="1">
            <w:r w:rsidR="00F3252E" w:rsidRPr="006505AA">
              <w:rPr>
                <w:rStyle w:val="Hyperlink"/>
                <w:noProof/>
              </w:rPr>
              <w:t>1.4.5 Fifth test-run</w:t>
            </w:r>
            <w:r w:rsidR="00F3252E">
              <w:rPr>
                <w:noProof/>
                <w:webHidden/>
              </w:rPr>
              <w:tab/>
            </w:r>
            <w:r w:rsidR="00F3252E">
              <w:rPr>
                <w:noProof/>
                <w:webHidden/>
              </w:rPr>
              <w:fldChar w:fldCharType="begin"/>
            </w:r>
            <w:r w:rsidR="00F3252E">
              <w:rPr>
                <w:noProof/>
                <w:webHidden/>
              </w:rPr>
              <w:instrText xml:space="preserve"> PAGEREF _Toc26969651 \h </w:instrText>
            </w:r>
            <w:r w:rsidR="00F3252E">
              <w:rPr>
                <w:noProof/>
                <w:webHidden/>
              </w:rPr>
            </w:r>
            <w:r w:rsidR="00F3252E">
              <w:rPr>
                <w:noProof/>
                <w:webHidden/>
              </w:rPr>
              <w:fldChar w:fldCharType="separate"/>
            </w:r>
            <w:r w:rsidR="00F3252E">
              <w:rPr>
                <w:noProof/>
                <w:webHidden/>
              </w:rPr>
              <w:t>12</w:t>
            </w:r>
            <w:r w:rsidR="00F3252E">
              <w:rPr>
                <w:noProof/>
                <w:webHidden/>
              </w:rPr>
              <w:fldChar w:fldCharType="end"/>
            </w:r>
          </w:hyperlink>
        </w:p>
        <w:p w14:paraId="701D9C25" w14:textId="23A83099" w:rsidR="00F3252E" w:rsidRDefault="0085645A">
          <w:pPr>
            <w:pStyle w:val="Verzeichnis3"/>
            <w:tabs>
              <w:tab w:val="right" w:leader="dot" w:pos="9056"/>
            </w:tabs>
            <w:rPr>
              <w:rFonts w:eastAsiaTheme="minorEastAsia" w:cstheme="minorBidi"/>
              <w:noProof/>
              <w:sz w:val="22"/>
              <w:szCs w:val="22"/>
              <w:lang w:val="de-CH" w:eastAsia="de-CH"/>
            </w:rPr>
          </w:pPr>
          <w:hyperlink w:anchor="_Toc26969652" w:history="1">
            <w:r w:rsidR="00F3252E" w:rsidRPr="006505AA">
              <w:rPr>
                <w:rStyle w:val="Hyperlink"/>
                <w:noProof/>
              </w:rPr>
              <w:t>1.4.6 Full DQN test series</w:t>
            </w:r>
            <w:r w:rsidR="00F3252E">
              <w:rPr>
                <w:noProof/>
                <w:webHidden/>
              </w:rPr>
              <w:tab/>
            </w:r>
            <w:r w:rsidR="00F3252E">
              <w:rPr>
                <w:noProof/>
                <w:webHidden/>
              </w:rPr>
              <w:fldChar w:fldCharType="begin"/>
            </w:r>
            <w:r w:rsidR="00F3252E">
              <w:rPr>
                <w:noProof/>
                <w:webHidden/>
              </w:rPr>
              <w:instrText xml:space="preserve"> PAGEREF _Toc26969652 \h </w:instrText>
            </w:r>
            <w:r w:rsidR="00F3252E">
              <w:rPr>
                <w:noProof/>
                <w:webHidden/>
              </w:rPr>
            </w:r>
            <w:r w:rsidR="00F3252E">
              <w:rPr>
                <w:noProof/>
                <w:webHidden/>
              </w:rPr>
              <w:fldChar w:fldCharType="separate"/>
            </w:r>
            <w:r w:rsidR="00F3252E">
              <w:rPr>
                <w:noProof/>
                <w:webHidden/>
              </w:rPr>
              <w:t>13</w:t>
            </w:r>
            <w:r w:rsidR="00F3252E">
              <w:rPr>
                <w:noProof/>
                <w:webHidden/>
              </w:rPr>
              <w:fldChar w:fldCharType="end"/>
            </w:r>
          </w:hyperlink>
        </w:p>
        <w:p w14:paraId="3AFC2BE1" w14:textId="2878C3A5" w:rsidR="00F3252E" w:rsidRDefault="0085645A">
          <w:pPr>
            <w:pStyle w:val="Verzeichnis3"/>
            <w:tabs>
              <w:tab w:val="right" w:leader="dot" w:pos="9056"/>
            </w:tabs>
            <w:rPr>
              <w:rFonts w:eastAsiaTheme="minorEastAsia" w:cstheme="minorBidi"/>
              <w:noProof/>
              <w:sz w:val="22"/>
              <w:szCs w:val="22"/>
              <w:lang w:val="de-CH" w:eastAsia="de-CH"/>
            </w:rPr>
          </w:pPr>
          <w:hyperlink w:anchor="_Toc26969653" w:history="1">
            <w:r w:rsidR="00F3252E" w:rsidRPr="006505AA">
              <w:rPr>
                <w:rStyle w:val="Hyperlink"/>
                <w:noProof/>
              </w:rPr>
              <w:t>1.4.6.1 Varying alpha</w:t>
            </w:r>
            <w:r w:rsidR="00F3252E">
              <w:rPr>
                <w:noProof/>
                <w:webHidden/>
              </w:rPr>
              <w:tab/>
            </w:r>
            <w:r w:rsidR="00F3252E">
              <w:rPr>
                <w:noProof/>
                <w:webHidden/>
              </w:rPr>
              <w:fldChar w:fldCharType="begin"/>
            </w:r>
            <w:r w:rsidR="00F3252E">
              <w:rPr>
                <w:noProof/>
                <w:webHidden/>
              </w:rPr>
              <w:instrText xml:space="preserve"> PAGEREF _Toc26969653 \h </w:instrText>
            </w:r>
            <w:r w:rsidR="00F3252E">
              <w:rPr>
                <w:noProof/>
                <w:webHidden/>
              </w:rPr>
            </w:r>
            <w:r w:rsidR="00F3252E">
              <w:rPr>
                <w:noProof/>
                <w:webHidden/>
              </w:rPr>
              <w:fldChar w:fldCharType="separate"/>
            </w:r>
            <w:r w:rsidR="00F3252E">
              <w:rPr>
                <w:noProof/>
                <w:webHidden/>
              </w:rPr>
              <w:t>14</w:t>
            </w:r>
            <w:r w:rsidR="00F3252E">
              <w:rPr>
                <w:noProof/>
                <w:webHidden/>
              </w:rPr>
              <w:fldChar w:fldCharType="end"/>
            </w:r>
          </w:hyperlink>
        </w:p>
        <w:p w14:paraId="772C3B10" w14:textId="165E374E" w:rsidR="00F3252E" w:rsidRDefault="0085645A">
          <w:pPr>
            <w:pStyle w:val="Verzeichnis2"/>
            <w:tabs>
              <w:tab w:val="left" w:pos="720"/>
              <w:tab w:val="right" w:leader="dot" w:pos="9056"/>
            </w:tabs>
            <w:rPr>
              <w:rFonts w:eastAsiaTheme="minorEastAsia" w:cstheme="minorBidi"/>
              <w:i w:val="0"/>
              <w:iCs w:val="0"/>
              <w:noProof/>
              <w:sz w:val="22"/>
              <w:szCs w:val="22"/>
              <w:lang w:val="de-CH" w:eastAsia="de-CH"/>
            </w:rPr>
          </w:pPr>
          <w:hyperlink w:anchor="_Toc26969654" w:history="1">
            <w:r w:rsidR="00F3252E" w:rsidRPr="006505AA">
              <w:rPr>
                <w:rStyle w:val="Hyperlink"/>
                <w:noProof/>
              </w:rPr>
              <w:t>1.5</w:t>
            </w:r>
            <w:r w:rsidR="00F3252E">
              <w:rPr>
                <w:rFonts w:eastAsiaTheme="minorEastAsia" w:cstheme="minorBidi"/>
                <w:i w:val="0"/>
                <w:iCs w:val="0"/>
                <w:noProof/>
                <w:sz w:val="22"/>
                <w:szCs w:val="22"/>
                <w:lang w:val="de-CH" w:eastAsia="de-CH"/>
              </w:rPr>
              <w:tab/>
            </w:r>
            <w:r w:rsidR="00F3252E" w:rsidRPr="006505AA">
              <w:rPr>
                <w:rStyle w:val="Hyperlink"/>
                <w:noProof/>
              </w:rPr>
              <w:t>Conclusion</w:t>
            </w:r>
            <w:r w:rsidR="00F3252E">
              <w:rPr>
                <w:noProof/>
                <w:webHidden/>
              </w:rPr>
              <w:tab/>
            </w:r>
            <w:r w:rsidR="00F3252E">
              <w:rPr>
                <w:noProof/>
                <w:webHidden/>
              </w:rPr>
              <w:fldChar w:fldCharType="begin"/>
            </w:r>
            <w:r w:rsidR="00F3252E">
              <w:rPr>
                <w:noProof/>
                <w:webHidden/>
              </w:rPr>
              <w:instrText xml:space="preserve"> PAGEREF _Toc26969654 \h </w:instrText>
            </w:r>
            <w:r w:rsidR="00F3252E">
              <w:rPr>
                <w:noProof/>
                <w:webHidden/>
              </w:rPr>
            </w:r>
            <w:r w:rsidR="00F3252E">
              <w:rPr>
                <w:noProof/>
                <w:webHidden/>
              </w:rPr>
              <w:fldChar w:fldCharType="separate"/>
            </w:r>
            <w:r w:rsidR="00F3252E">
              <w:rPr>
                <w:noProof/>
                <w:webHidden/>
              </w:rPr>
              <w:t>15</w:t>
            </w:r>
            <w:r w:rsidR="00F3252E">
              <w:rPr>
                <w:noProof/>
                <w:webHidden/>
              </w:rPr>
              <w:fldChar w:fldCharType="end"/>
            </w:r>
          </w:hyperlink>
        </w:p>
        <w:p w14:paraId="76E2DD54" w14:textId="573B8511" w:rsidR="00F3252E" w:rsidRDefault="0085645A">
          <w:pPr>
            <w:pStyle w:val="Verzeichnis1"/>
            <w:tabs>
              <w:tab w:val="right" w:leader="dot" w:pos="9056"/>
            </w:tabs>
            <w:rPr>
              <w:rFonts w:eastAsiaTheme="minorEastAsia" w:cstheme="minorBidi"/>
              <w:b w:val="0"/>
              <w:bCs w:val="0"/>
              <w:noProof/>
              <w:sz w:val="22"/>
              <w:szCs w:val="22"/>
              <w:lang w:val="de-CH" w:eastAsia="de-CH"/>
            </w:rPr>
          </w:pPr>
          <w:hyperlink w:anchor="_Toc26969655" w:history="1">
            <w:r w:rsidR="00F3252E" w:rsidRPr="006505AA">
              <w:rPr>
                <w:rStyle w:val="Hyperlink"/>
                <w:noProof/>
              </w:rPr>
              <w:t>2. Question 1</w:t>
            </w:r>
            <w:r w:rsidR="00F3252E">
              <w:rPr>
                <w:noProof/>
                <w:webHidden/>
              </w:rPr>
              <w:tab/>
            </w:r>
            <w:r w:rsidR="00F3252E">
              <w:rPr>
                <w:noProof/>
                <w:webHidden/>
              </w:rPr>
              <w:fldChar w:fldCharType="begin"/>
            </w:r>
            <w:r w:rsidR="00F3252E">
              <w:rPr>
                <w:noProof/>
                <w:webHidden/>
              </w:rPr>
              <w:instrText xml:space="preserve"> PAGEREF _Toc26969655 \h </w:instrText>
            </w:r>
            <w:r w:rsidR="00F3252E">
              <w:rPr>
                <w:noProof/>
                <w:webHidden/>
              </w:rPr>
            </w:r>
            <w:r w:rsidR="00F3252E">
              <w:rPr>
                <w:noProof/>
                <w:webHidden/>
              </w:rPr>
              <w:fldChar w:fldCharType="separate"/>
            </w:r>
            <w:r w:rsidR="00F3252E">
              <w:rPr>
                <w:noProof/>
                <w:webHidden/>
              </w:rPr>
              <w:t>16</w:t>
            </w:r>
            <w:r w:rsidR="00F3252E">
              <w:rPr>
                <w:noProof/>
                <w:webHidden/>
              </w:rPr>
              <w:fldChar w:fldCharType="end"/>
            </w:r>
          </w:hyperlink>
        </w:p>
        <w:p w14:paraId="7851DDEB" w14:textId="2E43EC43" w:rsidR="00F3252E" w:rsidRDefault="0085645A">
          <w:pPr>
            <w:pStyle w:val="Verzeichnis1"/>
            <w:tabs>
              <w:tab w:val="right" w:leader="dot" w:pos="9056"/>
            </w:tabs>
            <w:rPr>
              <w:rFonts w:eastAsiaTheme="minorEastAsia" w:cstheme="minorBidi"/>
              <w:b w:val="0"/>
              <w:bCs w:val="0"/>
              <w:noProof/>
              <w:sz w:val="22"/>
              <w:szCs w:val="22"/>
              <w:lang w:val="de-CH" w:eastAsia="de-CH"/>
            </w:rPr>
          </w:pPr>
          <w:hyperlink w:anchor="_Toc26969656" w:history="1">
            <w:r w:rsidR="00F3252E" w:rsidRPr="006505AA">
              <w:rPr>
                <w:rStyle w:val="Hyperlink"/>
                <w:noProof/>
              </w:rPr>
              <w:t>3. Question 2</w:t>
            </w:r>
            <w:r w:rsidR="00F3252E">
              <w:rPr>
                <w:noProof/>
                <w:webHidden/>
              </w:rPr>
              <w:tab/>
            </w:r>
            <w:r w:rsidR="00F3252E">
              <w:rPr>
                <w:noProof/>
                <w:webHidden/>
              </w:rPr>
              <w:fldChar w:fldCharType="begin"/>
            </w:r>
            <w:r w:rsidR="00F3252E">
              <w:rPr>
                <w:noProof/>
                <w:webHidden/>
              </w:rPr>
              <w:instrText xml:space="preserve"> PAGEREF _Toc26969656 \h </w:instrText>
            </w:r>
            <w:r w:rsidR="00F3252E">
              <w:rPr>
                <w:noProof/>
                <w:webHidden/>
              </w:rPr>
            </w:r>
            <w:r w:rsidR="00F3252E">
              <w:rPr>
                <w:noProof/>
                <w:webHidden/>
              </w:rPr>
              <w:fldChar w:fldCharType="separate"/>
            </w:r>
            <w:r w:rsidR="00F3252E">
              <w:rPr>
                <w:noProof/>
                <w:webHidden/>
              </w:rPr>
              <w:t>17</w:t>
            </w:r>
            <w:r w:rsidR="00F3252E">
              <w:rPr>
                <w:noProof/>
                <w:webHidden/>
              </w:rPr>
              <w:fldChar w:fldCharType="end"/>
            </w:r>
          </w:hyperlink>
        </w:p>
        <w:p w14:paraId="77BB6AB1" w14:textId="6517C691" w:rsidR="00F3252E" w:rsidRDefault="0085645A">
          <w:pPr>
            <w:pStyle w:val="Verzeichnis1"/>
            <w:tabs>
              <w:tab w:val="right" w:leader="dot" w:pos="9056"/>
            </w:tabs>
            <w:rPr>
              <w:rFonts w:eastAsiaTheme="minorEastAsia" w:cstheme="minorBidi"/>
              <w:b w:val="0"/>
              <w:bCs w:val="0"/>
              <w:noProof/>
              <w:sz w:val="22"/>
              <w:szCs w:val="22"/>
              <w:lang w:val="de-CH" w:eastAsia="de-CH"/>
            </w:rPr>
          </w:pPr>
          <w:hyperlink w:anchor="_Toc26969657" w:history="1">
            <w:r w:rsidR="00F3252E" w:rsidRPr="006505AA">
              <w:rPr>
                <w:rStyle w:val="Hyperlink"/>
                <w:noProof/>
              </w:rPr>
              <w:t>4. Question 3</w:t>
            </w:r>
            <w:r w:rsidR="00F3252E">
              <w:rPr>
                <w:noProof/>
                <w:webHidden/>
              </w:rPr>
              <w:tab/>
            </w:r>
            <w:r w:rsidR="00F3252E">
              <w:rPr>
                <w:noProof/>
                <w:webHidden/>
              </w:rPr>
              <w:fldChar w:fldCharType="begin"/>
            </w:r>
            <w:r w:rsidR="00F3252E">
              <w:rPr>
                <w:noProof/>
                <w:webHidden/>
              </w:rPr>
              <w:instrText xml:space="preserve"> PAGEREF _Toc26969657 \h </w:instrText>
            </w:r>
            <w:r w:rsidR="00F3252E">
              <w:rPr>
                <w:noProof/>
                <w:webHidden/>
              </w:rPr>
            </w:r>
            <w:r w:rsidR="00F3252E">
              <w:rPr>
                <w:noProof/>
                <w:webHidden/>
              </w:rPr>
              <w:fldChar w:fldCharType="separate"/>
            </w:r>
            <w:r w:rsidR="00F3252E">
              <w:rPr>
                <w:noProof/>
                <w:webHidden/>
              </w:rPr>
              <w:t>18</w:t>
            </w:r>
            <w:r w:rsidR="00F3252E">
              <w:rPr>
                <w:noProof/>
                <w:webHidden/>
              </w:rPr>
              <w:fldChar w:fldCharType="end"/>
            </w:r>
          </w:hyperlink>
        </w:p>
        <w:p w14:paraId="6BF8FEE9" w14:textId="08EFC0DE" w:rsidR="00F3252E" w:rsidRDefault="0085645A">
          <w:pPr>
            <w:pStyle w:val="Verzeichnis1"/>
            <w:tabs>
              <w:tab w:val="right" w:leader="dot" w:pos="9056"/>
            </w:tabs>
            <w:rPr>
              <w:rFonts w:eastAsiaTheme="minorEastAsia" w:cstheme="minorBidi"/>
              <w:b w:val="0"/>
              <w:bCs w:val="0"/>
              <w:noProof/>
              <w:sz w:val="22"/>
              <w:szCs w:val="22"/>
              <w:lang w:val="de-CH" w:eastAsia="de-CH"/>
            </w:rPr>
          </w:pPr>
          <w:hyperlink w:anchor="_Toc26969658" w:history="1">
            <w:r w:rsidR="00F3252E" w:rsidRPr="006505AA">
              <w:rPr>
                <w:rStyle w:val="Hyperlink"/>
                <w:noProof/>
              </w:rPr>
              <w:t>6. Bibliography</w:t>
            </w:r>
            <w:r w:rsidR="00F3252E">
              <w:rPr>
                <w:noProof/>
                <w:webHidden/>
              </w:rPr>
              <w:tab/>
            </w:r>
            <w:r w:rsidR="00F3252E">
              <w:rPr>
                <w:noProof/>
                <w:webHidden/>
              </w:rPr>
              <w:fldChar w:fldCharType="begin"/>
            </w:r>
            <w:r w:rsidR="00F3252E">
              <w:rPr>
                <w:noProof/>
                <w:webHidden/>
              </w:rPr>
              <w:instrText xml:space="preserve"> PAGEREF _Toc26969658 \h </w:instrText>
            </w:r>
            <w:r w:rsidR="00F3252E">
              <w:rPr>
                <w:noProof/>
                <w:webHidden/>
              </w:rPr>
            </w:r>
            <w:r w:rsidR="00F3252E">
              <w:rPr>
                <w:noProof/>
                <w:webHidden/>
              </w:rPr>
              <w:fldChar w:fldCharType="separate"/>
            </w:r>
            <w:r w:rsidR="00F3252E">
              <w:rPr>
                <w:noProof/>
                <w:webHidden/>
              </w:rPr>
              <w:t>19</w:t>
            </w:r>
            <w:r w:rsidR="00F3252E">
              <w:rPr>
                <w:noProof/>
                <w:webHidden/>
              </w:rPr>
              <w:fldChar w:fldCharType="end"/>
            </w:r>
          </w:hyperlink>
        </w:p>
        <w:p w14:paraId="0DFF0A40" w14:textId="09F1C5CF"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0" w:name="_Toc25999746"/>
      <w:bookmarkStart w:id="1" w:name="_Toc25999754"/>
      <w:bookmarkStart w:id="2" w:name="_Toc26039695"/>
      <w:bookmarkStart w:id="3" w:name="_Toc26966744"/>
      <w:bookmarkStart w:id="4" w:name="_Toc26969630"/>
      <w:r w:rsidRPr="001F3EDF">
        <w:lastRenderedPageBreak/>
        <w:t>0.</w:t>
      </w:r>
      <w:r w:rsidR="000A4B0B">
        <w:t xml:space="preserve"> </w:t>
      </w:r>
      <w:r w:rsidRPr="001F3EDF">
        <w:t>Contribution of the group members</w:t>
      </w:r>
      <w:bookmarkEnd w:id="0"/>
      <w:bookmarkEnd w:id="1"/>
      <w:r w:rsidR="00A640FD">
        <w:t xml:space="preserve"> to the project</w:t>
      </w:r>
      <w:bookmarkEnd w:id="2"/>
      <w:bookmarkEnd w:id="3"/>
      <w:bookmarkEnd w:id="4"/>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r>
              <w:t>Lutharsanen Kunam</w:t>
            </w:r>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w:t>
            </w:r>
            <w:proofErr w:type="spellStart"/>
            <w:r>
              <w:t>Brändli</w:t>
            </w:r>
            <w:proofErr w:type="spellEnd"/>
            <w:r>
              <w:t xml:space="preserve">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proofErr w:type="spellStart"/>
            <w:r>
              <w:t>Shabarna</w:t>
            </w:r>
            <w:proofErr w:type="spellEnd"/>
            <w:r>
              <w:t xml:space="preserve"> </w:t>
            </w:r>
            <w:proofErr w:type="spellStart"/>
            <w:r>
              <w:t>Chandrabala</w:t>
            </w:r>
            <w:proofErr w:type="spellEnd"/>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5" w:name="_Toc25999747"/>
      <w:bookmarkStart w:id="6" w:name="_Toc25999755"/>
      <w:bookmarkStart w:id="7" w:name="_Toc26039696"/>
      <w:bookmarkStart w:id="8" w:name="_Toc26966745"/>
      <w:bookmarkStart w:id="9" w:name="_Toc26969631"/>
      <w:r w:rsidRPr="001F3EDF">
        <w:t>1.</w:t>
      </w:r>
      <w:r w:rsidR="000A4B0B">
        <w:t xml:space="preserve"> </w:t>
      </w:r>
      <w:r w:rsidRPr="001F3EDF">
        <w:t>Project- programming 2048 with deep reinforcement learning</w:t>
      </w:r>
      <w:bookmarkEnd w:id="5"/>
      <w:bookmarkEnd w:id="6"/>
      <w:bookmarkEnd w:id="7"/>
      <w:bookmarkEnd w:id="8"/>
      <w:bookmarkEnd w:id="9"/>
    </w:p>
    <w:p w14:paraId="639EBF1F" w14:textId="606917FA" w:rsidR="003F450F" w:rsidRPr="003F450F" w:rsidRDefault="001F3EDF" w:rsidP="004B348A">
      <w:pPr>
        <w:pStyle w:val="berschrift2"/>
      </w:pPr>
      <w:bookmarkStart w:id="10" w:name="_Toc25999748"/>
      <w:bookmarkStart w:id="11" w:name="_Toc25999756"/>
      <w:bookmarkStart w:id="12" w:name="_Toc26039697"/>
      <w:bookmarkStart w:id="13" w:name="_Toc26966746"/>
      <w:bookmarkStart w:id="14" w:name="_Toc26969632"/>
      <w:r w:rsidRPr="001F3EDF">
        <w:t xml:space="preserve">Our </w:t>
      </w:r>
      <w:r w:rsidR="00483EB0">
        <w:t>r</w:t>
      </w:r>
      <w:r w:rsidRPr="001F3EDF">
        <w:t>einforcement problem</w:t>
      </w:r>
      <w:bookmarkEnd w:id="10"/>
      <w:bookmarkEnd w:id="11"/>
      <w:bookmarkEnd w:id="12"/>
      <w:bookmarkEnd w:id="13"/>
      <w:bookmarkEnd w:id="14"/>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05422EE7"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ins w:id="15" w:author="Matteo Braendli" w:date="2019-12-11T14:31:00Z">
        <w:r w:rsidR="002B4D8A">
          <w:t xml:space="preserve"> </w:t>
        </w:r>
      </w:ins>
      <w:ins w:id="16" w:author="Matteo Braendli" w:date="2019-12-11T14:33:00Z">
        <w:r w:rsidR="00B81459">
          <w:t>We ran multiple versions of code with very mixed results, even in terms of getting software and code to work</w:t>
        </w:r>
      </w:ins>
      <w:ins w:id="17" w:author="Matteo Braendli" w:date="2019-12-11T14:36:00Z">
        <w:r w:rsidR="005231C7">
          <w:t>.</w:t>
        </w:r>
      </w:ins>
    </w:p>
    <w:p w14:paraId="74EDD6DA" w14:textId="19A2D392" w:rsidR="006A3147" w:rsidRDefault="00FE07AF">
      <w:pPr>
        <w:spacing w:after="240" w:line="276" w:lineRule="auto"/>
        <w:jc w:val="both"/>
        <w:rPr>
          <w:ins w:id="18" w:author="Matteo Braendli" w:date="2019-12-11T14:42:00Z"/>
        </w:rPr>
        <w:pPrChange w:id="19" w:author="Matteo Braendli" w:date="2019-12-11T14:48:00Z">
          <w:pPr>
            <w:spacing w:line="276" w:lineRule="auto"/>
            <w:jc w:val="both"/>
          </w:pPr>
        </w:pPrChange>
      </w:pPr>
      <w:commentRangeStart w:id="20"/>
      <w:r>
        <w:t xml:space="preserve">To </w:t>
      </w:r>
      <w:del w:id="21" w:author="Matteo Braendli" w:date="2019-12-11T14:34:00Z">
        <w:r w:rsidDel="00046C04">
          <w:delText>solve this problem</w:delText>
        </w:r>
      </w:del>
      <w:ins w:id="22" w:author="Matteo Braendli" w:date="2019-12-11T14:34:00Z">
        <w:r w:rsidR="00046C04">
          <w:t xml:space="preserve">interpret </w:t>
        </w:r>
      </w:ins>
      <w:ins w:id="23" w:author="Matteo Braendli" w:date="2019-12-11T14:35:00Z">
        <w:r w:rsidR="002273B9">
          <w:t xml:space="preserve">the </w:t>
        </w:r>
      </w:ins>
      <w:ins w:id="24" w:author="Matteo Braendli" w:date="2019-12-11T14:34:00Z">
        <w:r w:rsidR="002273B9">
          <w:t xml:space="preserve">learning </w:t>
        </w:r>
      </w:ins>
      <w:ins w:id="25" w:author="Matteo Braendli" w:date="2019-12-11T14:35:00Z">
        <w:r w:rsidR="002273B9">
          <w:t>process</w:t>
        </w:r>
      </w:ins>
      <w:r>
        <w:t xml:space="preserve">, we </w:t>
      </w:r>
      <w:commentRangeEnd w:id="20"/>
      <w:r w:rsidR="00D07BC1">
        <w:rPr>
          <w:rStyle w:val="Kommentarzeichen"/>
        </w:rPr>
        <w:commentReference w:id="20"/>
      </w:r>
      <w:r w:rsidR="009267B7">
        <w:t>are using</w:t>
      </w:r>
      <w:r>
        <w:t xml:space="preserve"> three different graphs and plot</w:t>
      </w:r>
      <w:r w:rsidR="009267B7">
        <w:t>s</w:t>
      </w:r>
      <w:r>
        <w:t xml:space="preserve">. </w:t>
      </w:r>
      <w:r w:rsidR="00141934">
        <w:t xml:space="preserve">We </w:t>
      </w:r>
      <w:r w:rsidR="009267B7">
        <w:t xml:space="preserve">will </w:t>
      </w:r>
      <w:r w:rsidR="00141934">
        <w:t>divide all 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del w:id="26" w:author="Matteo Braendli" w:date="2019-12-11T14:49:00Z">
        <w:r w:rsidR="00CE71C4" w:rsidDel="00D83B77">
          <w:delText xml:space="preserve"> </w:delText>
        </w:r>
      </w:del>
      <w:r w:rsidR="00CE71C4">
        <w:t xml:space="preserve">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w:t>
      </w:r>
      <w:proofErr w:type="gramStart"/>
      <w:r w:rsidR="004B2074">
        <w:t>due</w:t>
      </w:r>
      <w:proofErr w:type="gramEnd"/>
      <w:r w:rsidR="004B2074">
        <w:t xml:space="preserve"> to the computational </w:t>
      </w:r>
      <w:r w:rsidR="00E22CA1">
        <w:t>needs of the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 xml:space="preserve">tile reached in </w:t>
      </w:r>
      <w:r w:rsidR="005533A6">
        <w:t>a batch</w:t>
      </w:r>
      <w:r w:rsidR="000930DA">
        <w:t>,</w:t>
      </w:r>
      <w:r w:rsidR="00477DAF">
        <w:t xml:space="preserve"> </w:t>
      </w:r>
      <w:r w:rsidR="002A5D36">
        <w:t>the average</w:t>
      </w:r>
      <w:r w:rsidR="005533A6">
        <w:t xml:space="preserve"> maximum tile reached in a batch and the average rewards obtained by the</w:t>
      </w:r>
      <w:r w:rsidR="00EC191E">
        <w:t xml:space="preserve"> interaction with the</w:t>
      </w:r>
      <w:r w:rsidR="005533A6">
        <w:t xml:space="preserve"> environment</w:t>
      </w:r>
      <w:r w:rsidR="002A5D36">
        <w:t>. In all plots, we expect an improvement of the calculated values</w:t>
      </w:r>
      <w:del w:id="27" w:author="Matteo Braendli" w:date="2019-12-11T14:30:00Z">
        <w:r w:rsidR="002A5D36" w:rsidDel="00746CB8">
          <w:delText xml:space="preserve"> </w:delText>
        </w:r>
        <w:commentRangeStart w:id="28"/>
        <w:r w:rsidR="002A5D36" w:rsidDel="00746CB8">
          <w:delText>from batch to batch</w:delText>
        </w:r>
      </w:del>
      <w:commentRangeEnd w:id="28"/>
      <w:r w:rsidR="00746CB8">
        <w:rPr>
          <w:rStyle w:val="Kommentarzeichen"/>
        </w:rPr>
        <w:commentReference w:id="28"/>
      </w:r>
      <w:r w:rsidR="000E4738">
        <w:t>, especially for the “</w:t>
      </w:r>
      <w:r w:rsidR="008C4942">
        <w:t xml:space="preserve">average </w:t>
      </w:r>
      <w:r w:rsidR="00987D33">
        <w:t>reward</w:t>
      </w:r>
      <w:r w:rsidR="008C4942">
        <w:t xml:space="preserve">” statistic </w:t>
      </w:r>
      <w:r w:rsidR="0090453F">
        <w:t>(</w:t>
      </w:r>
      <w:r w:rsidR="008C4942">
        <w:t>which is actually being optimized</w:t>
      </w:r>
      <w:ins w:id="29" w:author="Matteo Braendli" w:date="2019-12-11T14:27:00Z">
        <w:r w:rsidR="002C2AC6">
          <w:t xml:space="preserve"> by the models</w:t>
        </w:r>
      </w:ins>
      <w:r w:rsidR="0090453F">
        <w:t>)</w:t>
      </w:r>
      <w:r w:rsidR="002A5D36">
        <w:t>.</w:t>
      </w:r>
      <w:ins w:id="30" w:author="Matteo Braendli" w:date="2019-12-11T14:43:00Z">
        <w:r w:rsidR="00AF5207" w:rsidRPr="00AF5207">
          <w:t xml:space="preserve"> </w:t>
        </w:r>
      </w:ins>
      <w:ins w:id="31" w:author="Matteo Braendli" w:date="2019-12-11T14:44:00Z">
        <w:r w:rsidR="004E40BD">
          <w:t>As a comparison for performance w</w:t>
        </w:r>
        <w:r w:rsidR="00EA4E7C">
          <w:t xml:space="preserve">e had </w:t>
        </w:r>
      </w:ins>
      <w:ins w:id="32" w:author="Matteo Braendli" w:date="2019-12-11T14:47:00Z">
        <w:r w:rsidR="00CF490F">
          <w:t xml:space="preserve">an </w:t>
        </w:r>
      </w:ins>
      <w:ins w:id="33" w:author="Matteo Braendli" w:date="2019-12-11T14:44:00Z">
        <w:r w:rsidR="00EA4E7C">
          <w:t xml:space="preserve">agent </w:t>
        </w:r>
      </w:ins>
      <w:ins w:id="34" w:author="Matteo Braendli" w:date="2019-12-11T14:45:00Z">
        <w:r w:rsidR="00ED69C6">
          <w:t>act</w:t>
        </w:r>
      </w:ins>
      <w:ins w:id="35" w:author="Matteo Braendli" w:date="2019-12-11T14:44:00Z">
        <w:r w:rsidR="00EA4E7C">
          <w:t xml:space="preserve"> randomly</w:t>
        </w:r>
      </w:ins>
      <w:ins w:id="36" w:author="Matteo Braendli" w:date="2019-12-11T14:45:00Z">
        <w:r w:rsidR="00EA4E7C">
          <w:t xml:space="preserve"> at any point</w:t>
        </w:r>
        <w:r w:rsidR="00ED69C6">
          <w:t xml:space="preserve">. </w:t>
        </w:r>
      </w:ins>
      <w:ins w:id="37" w:author="Matteo Braendli" w:date="2019-12-11T14:47:00Z">
        <w:r w:rsidR="00CF490F">
          <w:t xml:space="preserve">If they </w:t>
        </w:r>
      </w:ins>
      <w:ins w:id="38" w:author="Matteo Braendli" w:date="2019-12-11T14:48:00Z">
        <w:r w:rsidR="00E427A4">
          <w:t xml:space="preserve">fail to </w:t>
        </w:r>
      </w:ins>
      <w:ins w:id="39" w:author="Matteo Braendli" w:date="2019-12-11T14:47:00Z">
        <w:r w:rsidR="00CF490F">
          <w:t>ou</w:t>
        </w:r>
      </w:ins>
      <w:ins w:id="40" w:author="Matteo Braendli" w:date="2019-12-11T14:49:00Z">
        <w:r w:rsidR="00E427A4">
          <w:t>t</w:t>
        </w:r>
      </w:ins>
      <w:ins w:id="41" w:author="Matteo Braendli" w:date="2019-12-11T14:47:00Z">
        <w:r w:rsidR="00CF490F">
          <w:t>perfor</w:t>
        </w:r>
      </w:ins>
      <w:ins w:id="42" w:author="Matteo Braendli" w:date="2019-12-11T14:48:00Z">
        <w:r w:rsidR="00CF490F">
          <w:t>m such a</w:t>
        </w:r>
        <w:r w:rsidR="00850FE5">
          <w:t xml:space="preserve">n agent our models </w:t>
        </w:r>
      </w:ins>
      <w:ins w:id="43" w:author="Matteo Braendli" w:date="2019-12-11T14:49:00Z">
        <w:r w:rsidR="00E427A4">
          <w:t>my not have learned much.</w:t>
        </w:r>
      </w:ins>
    </w:p>
    <w:p w14:paraId="438DC1FA" w14:textId="77777777" w:rsidR="006A3147" w:rsidRDefault="006A3147">
      <w:pPr>
        <w:rPr>
          <w:ins w:id="44" w:author="Matteo Braendli" w:date="2019-12-11T14:42:00Z"/>
        </w:rPr>
      </w:pPr>
      <w:ins w:id="45" w:author="Matteo Braendli" w:date="2019-12-11T14:42:00Z">
        <w:r>
          <w:br w:type="page"/>
        </w:r>
      </w:ins>
    </w:p>
    <w:p w14:paraId="4E2FA9BE" w14:textId="77777777" w:rsidR="00103EBF" w:rsidRDefault="00103EBF">
      <w:pPr>
        <w:spacing w:line="276" w:lineRule="auto"/>
        <w:jc w:val="both"/>
        <w:pPrChange w:id="46" w:author="Matteo Braendli" w:date="2019-12-11T14:42:00Z">
          <w:pPr/>
        </w:pPrChange>
      </w:pPr>
    </w:p>
    <w:p w14:paraId="530D301E" w14:textId="63EA3E70" w:rsidR="00885AE9" w:rsidRPr="00885AE9" w:rsidRDefault="00885AE9" w:rsidP="004B348A">
      <w:pPr>
        <w:pStyle w:val="berschrift2"/>
      </w:pPr>
      <w:bookmarkStart w:id="47" w:name="_Toc26966747"/>
      <w:bookmarkStart w:id="48" w:name="_Toc26969633"/>
      <w:r>
        <w:t>Q-Learning</w:t>
      </w:r>
      <w:bookmarkEnd w:id="47"/>
      <w:bookmarkEnd w:id="48"/>
    </w:p>
    <w:p w14:paraId="0BBA00BF" w14:textId="444D420E"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w:t>
      </w:r>
      <w:del w:id="49" w:author="Matteo Braendli" w:date="2019-12-11T14:37:00Z">
        <w:r w:rsidR="00411A07" w:rsidRPr="00C627FD" w:rsidDel="002242D6">
          <w:delText>,</w:delText>
        </w:r>
      </w:del>
      <w:r w:rsidR="00411A07" w:rsidRPr="00C627FD">
        <w:t xml:space="preserve"> </w:t>
      </w:r>
      <w:del w:id="50" w:author="Matteo Braendli" w:date="2019-12-11T14:36:00Z">
        <w:r w:rsidR="00411A07" w:rsidRPr="00C627FD" w:rsidDel="009A533A">
          <w:delText>that the reward function and the transition were not needed to compute the Q-table.</w:delText>
        </w:r>
      </w:del>
      <w:ins w:id="51" w:author="Matteo Braendli" w:date="2019-12-11T14:37:00Z">
        <w:r w:rsidR="00C77565">
          <w:t xml:space="preserve">that </w:t>
        </w:r>
      </w:ins>
      <w:ins w:id="52" w:author="Matteo Braendli" w:date="2019-12-11T14:36:00Z">
        <w:r w:rsidR="009A533A">
          <w:t>both rewar</w:t>
        </w:r>
      </w:ins>
      <w:ins w:id="53" w:author="Matteo Braendli" w:date="2019-12-11T14:37:00Z">
        <w:r w:rsidR="009A533A">
          <w:t>d and</w:t>
        </w:r>
        <w:r w:rsidR="00EE5B75">
          <w:t xml:space="preserve"> transitions can be observed</w:t>
        </w:r>
        <w:r w:rsidR="009A533A">
          <w:t xml:space="preserve"> </w:t>
        </w:r>
        <w:r w:rsidR="001F3D47">
          <w:t xml:space="preserve">and that there is a natural limit </w:t>
        </w:r>
      </w:ins>
      <w:ins w:id="54" w:author="Matteo Braendli" w:date="2019-12-11T14:38:00Z">
        <w:r w:rsidR="00635C76">
          <w:t>to the reward</w:t>
        </w:r>
        <w:r w:rsidR="00EB02C1">
          <w:t xml:space="preserve"> due to the rules of the game</w:t>
        </w:r>
      </w:ins>
      <w:ins w:id="55" w:author="Matteo Braendli" w:date="2019-12-11T14:40:00Z">
        <w:r w:rsidR="00D5327F">
          <w:t xml:space="preserve">. As a result, </w:t>
        </w:r>
      </w:ins>
      <w:ins w:id="56" w:author="Matteo Braendli" w:date="2019-12-11T14:38:00Z">
        <w:r w:rsidR="00A0442B">
          <w:t>a Q-Table</w:t>
        </w:r>
      </w:ins>
      <w:ins w:id="57" w:author="Matteo Braendli" w:date="2019-12-11T14:39:00Z">
        <w:r w:rsidR="00A0442B">
          <w:t xml:space="preserve"> can be computed and </w:t>
        </w:r>
        <w:r w:rsidR="00C72D9A">
          <w:t>one should not have to worry too much about discounting</w:t>
        </w:r>
        <w:r w:rsidR="003E1CAC">
          <w:t xml:space="preserve">. We thus chose discounting at </w:t>
        </w:r>
        <w:r w:rsidR="001D64D5">
          <w:t>gamma=0.99</w:t>
        </w:r>
      </w:ins>
      <w:ins w:id="58" w:author="Matteo Braendli" w:date="2019-12-11T14:40:00Z">
        <w:r w:rsidR="00D5327F">
          <w:t xml:space="preserve"> to explore the foresight without completely neglecting possible loops.</w:t>
        </w:r>
      </w:ins>
    </w:p>
    <w:p w14:paraId="244BE59D" w14:textId="77777777" w:rsidR="00B03425" w:rsidRDefault="00C627FD" w:rsidP="00B03425">
      <w:pPr>
        <w:spacing w:after="120" w:line="276" w:lineRule="auto"/>
        <w:jc w:val="both"/>
        <w:rPr>
          <w:ins w:id="59" w:author="Matteo Braendli" w:date="2019-12-11T14:52:00Z"/>
        </w:rPr>
      </w:pPr>
      <w:r>
        <w:t xml:space="preserve">We started </w:t>
      </w:r>
      <w:r w:rsidR="002D2A09">
        <w:t xml:space="preserve">to implement the Q-Learning model by adding a json file to the model, where it </w:t>
      </w:r>
      <w:del w:id="60" w:author="Matteo Braendli" w:date="2019-12-11T14:49:00Z">
        <w:r w:rsidR="002D2A09" w:rsidDel="009A7F59">
          <w:delText xml:space="preserve">can </w:delText>
        </w:r>
      </w:del>
      <w:ins w:id="61" w:author="Matteo Braendli" w:date="2019-12-11T14:49:00Z">
        <w:r w:rsidR="009A7F59">
          <w:t xml:space="preserve">should </w:t>
        </w:r>
      </w:ins>
      <w:r w:rsidR="002D2A09">
        <w:t xml:space="preserve">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ins w:id="62" w:author="Matteo Braendli" w:date="2019-12-11T14:50:00Z">
        <w:r w:rsidR="00D2704A">
          <w:t xml:space="preserve"> but for the updating function</w:t>
        </w:r>
      </w:ins>
      <w:r w:rsidR="002D2A09">
        <w:t xml:space="preserve">. </w:t>
      </w:r>
      <w:del w:id="63" w:author="Matteo Braendli" w:date="2019-12-11T14:50:00Z">
        <w:r w:rsidR="006D1CD3" w:rsidDel="00A050AF">
          <w:delText>However,</w:delText>
        </w:r>
        <w:r w:rsidR="002D2A09" w:rsidDel="00A050AF">
          <w:delText xml:space="preserve"> </w:delText>
        </w:r>
        <w:r w:rsidR="006D1CD3" w:rsidDel="00A050AF">
          <w:delText>our</w:delText>
        </w:r>
      </w:del>
      <w:ins w:id="64" w:author="Matteo Braendli" w:date="2019-12-11T14:50:00Z">
        <w:r w:rsidR="00A050AF">
          <w:t>Our</w:t>
        </w:r>
      </w:ins>
      <w:r w:rsidR="006D1CD3">
        <w:t xml:space="preserve"> goal is</w:t>
      </w:r>
      <w:r w:rsidR="002D2A09">
        <w:t xml:space="preserve"> to</w:t>
      </w:r>
      <w:ins w:id="65" w:author="Matteo Braendli" w:date="2019-12-11T14:51:00Z">
        <w:r w:rsidR="00E40D51">
          <w:t xml:space="preserve"> compare both approaches and </w:t>
        </w:r>
        <w:r w:rsidR="008E76C5">
          <w:t>see</w:t>
        </w:r>
      </w:ins>
      <w:r w:rsidR="002D2A09">
        <w:t xml:space="preserve"> </w:t>
      </w:r>
      <w:del w:id="66" w:author="Matteo Braendli" w:date="2019-12-11T14:50:00Z">
        <w:r w:rsidR="002D2A09" w:rsidDel="00FE3825">
          <w:delText xml:space="preserve">find </w:delText>
        </w:r>
        <w:r w:rsidR="006D1CD3" w:rsidDel="00FE3825">
          <w:delText>a model</w:delText>
        </w:r>
        <w:r w:rsidR="002D2A09" w:rsidDel="00FE3825">
          <w:delText>, wh</w:delText>
        </w:r>
        <w:r w:rsidR="006D1CD3" w:rsidDel="00FE3825">
          <w:delText>ose</w:delText>
        </w:r>
        <w:r w:rsidR="002D2A09" w:rsidDel="00FE3825">
          <w:delText xml:space="preserve"> tabular suits better</w:delText>
        </w:r>
      </w:del>
      <w:ins w:id="67" w:author="Matteo Braendli" w:date="2019-12-11T14:50:00Z">
        <w:r w:rsidR="00FE3825">
          <w:t xml:space="preserve">whether </w:t>
        </w:r>
      </w:ins>
      <w:ins w:id="68" w:author="Matteo Braendli" w:date="2019-12-11T14:51:00Z">
        <w:r w:rsidR="008E76C5">
          <w:t xml:space="preserve">one is </w:t>
        </w:r>
        <w:r w:rsidR="00F235E7">
          <w:t>more suitable</w:t>
        </w:r>
      </w:ins>
      <w:r w:rsidR="002D2A09">
        <w:t xml:space="preserve"> to our 2048 environment. </w:t>
      </w:r>
    </w:p>
    <w:p w14:paraId="2505995F" w14:textId="0B2E06EE" w:rsidR="0065157B" w:rsidRDefault="000B49FF" w:rsidP="00217577">
      <w:pPr>
        <w:spacing w:line="276" w:lineRule="auto"/>
        <w:jc w:val="both"/>
        <w:rPr>
          <w:ins w:id="69" w:author="Lutharsanen Kunam" w:date="2019-12-11T15:38:00Z"/>
        </w:rPr>
      </w:pPr>
      <w:moveToRangeStart w:id="70" w:author="Matteo Braendli" w:date="2019-12-11T14:56:00Z" w:name="move26968628"/>
      <w:moveTo w:id="71" w:author="Matteo Braendli" w:date="2019-12-11T14:56:00Z">
        <w:del w:id="72" w:author="Matteo Braendli" w:date="2019-12-11T14:56:00Z">
          <w:r w:rsidDel="000B49FF">
            <w:delText>There were other</w:delText>
          </w:r>
        </w:del>
      </w:moveTo>
      <w:ins w:id="73" w:author="Matteo Braendli" w:date="2019-12-11T14:56:00Z">
        <w:r>
          <w:t>Many</w:t>
        </w:r>
      </w:ins>
      <w:moveTo w:id="74" w:author="Matteo Braendli" w:date="2019-12-11T14:56:00Z">
        <w:r>
          <w:t xml:space="preserve"> functions</w:t>
        </w:r>
        <w:del w:id="75" w:author="Matteo Braendli" w:date="2019-12-11T14:57:00Z">
          <w:r w:rsidDel="0009091F">
            <w:delText xml:space="preserve">, </w:delText>
          </w:r>
        </w:del>
      </w:moveTo>
      <w:ins w:id="76" w:author="Matteo Braendli" w:date="2019-12-11T14:57:00Z">
        <w:r w:rsidR="0009091F">
          <w:t xml:space="preserve"> were originally </w:t>
        </w:r>
      </w:ins>
      <w:ins w:id="77" w:author="Matteo Braendli" w:date="2019-12-11T15:03:00Z">
        <w:r w:rsidR="00FC3268">
          <w:t>taken</w:t>
        </w:r>
      </w:ins>
      <w:ins w:id="78" w:author="Matteo Braendli" w:date="2019-12-11T14:57:00Z">
        <w:r w:rsidR="004C076D">
          <w:t xml:space="preserve"> </w:t>
        </w:r>
        <w:r w:rsidR="001A33C8">
          <w:t>from the</w:t>
        </w:r>
      </w:ins>
      <w:moveTo w:id="79" w:author="Matteo Braendli" w:date="2019-12-11T14:56:00Z">
        <w:del w:id="80" w:author="Matteo Braendli" w:date="2019-12-11T14:57:00Z">
          <w:r w:rsidDel="001A33C8">
            <w:delText>which we added to the model from the</w:delText>
          </w:r>
        </w:del>
        <w:r>
          <w:t xml:space="preserve"> youtuber Machine Learning with Phil</w:t>
        </w:r>
        <w:del w:id="81" w:author="Matteo Braendli" w:date="2019-12-11T15:03:00Z">
          <w:r w:rsidDel="00FC3268">
            <w:delText>, which we used as a template</w:delText>
          </w:r>
        </w:del>
      </w:moveTo>
      <w:ins w:id="82" w:author="Matteo Braendli" w:date="2019-12-11T15:03:00Z">
        <w:r w:rsidR="00FC3268">
          <w:t>(add hyperlink later…)</w:t>
        </w:r>
      </w:ins>
      <w:moveTo w:id="83" w:author="Matteo Braendli" w:date="2019-12-11T14:56:00Z">
        <w:r>
          <w:t>.</w:t>
        </w:r>
      </w:moveTo>
      <w:moveToRangeEnd w:id="70"/>
      <w:ins w:id="84" w:author="Matteo Braendli" w:date="2019-12-11T14:57:00Z">
        <w:r w:rsidR="001A33C8">
          <w:t xml:space="preserve"> </w:t>
        </w:r>
      </w:ins>
      <w:ins w:id="85" w:author="Matteo Braendli" w:date="2019-12-11T14:58:00Z">
        <w:r w:rsidR="001A33C8">
          <w:t xml:space="preserve">Much of the code has been </w:t>
        </w:r>
        <w:r w:rsidR="00B61F72">
          <w:t xml:space="preserve">modified to cope with our environment </w:t>
        </w:r>
        <w:r w:rsidR="00C83478">
          <w:t xml:space="preserve">and to </w:t>
        </w:r>
        <w:r w:rsidR="00AD761E">
          <w:t>visualize</w:t>
        </w:r>
        <w:r w:rsidR="00C83478">
          <w:t xml:space="preserve"> the data</w:t>
        </w:r>
        <w:r w:rsidR="00AD761E">
          <w:t xml:space="preserve">. </w:t>
        </w:r>
      </w:ins>
      <w:r w:rsidR="002D2A09">
        <w:t xml:space="preserve">In the process of developing </w:t>
      </w:r>
      <w:r w:rsidR="00B710CA">
        <w:t>the Q-</w:t>
      </w:r>
      <w:r w:rsidR="002D2A09">
        <w:t xml:space="preserve"> model </w:t>
      </w:r>
      <w:del w:id="86" w:author="Matteo Braendli" w:date="2019-12-11T15:00:00Z">
        <w:r w:rsidR="002D2A09" w:rsidDel="00070DEB">
          <w:delText xml:space="preserve">we </w:delText>
        </w:r>
        <w:r w:rsidR="00B23A47" w:rsidDel="00070DEB">
          <w:delText xml:space="preserve">had to </w:delText>
        </w:r>
        <w:r w:rsidR="00B710CA" w:rsidDel="00070DEB">
          <w:delText>cope with</w:delText>
        </w:r>
        <w:r w:rsidR="002D2A09" w:rsidDel="00070DEB">
          <w:delText xml:space="preserve"> the problem that the </w:delText>
        </w:r>
      </w:del>
      <w:del w:id="87" w:author="Matteo Braendli" w:date="2019-12-11T14:55:00Z">
        <w:r w:rsidR="002D2A09" w:rsidDel="000E5039">
          <w:delText>model</w:delText>
        </w:r>
      </w:del>
      <w:ins w:id="88" w:author="Matteo Braendli" w:date="2019-12-11T15:00:00Z">
        <w:r w:rsidR="00070DEB">
          <w:t xml:space="preserve">our </w:t>
        </w:r>
      </w:ins>
      <w:ins w:id="89" w:author="Matteo Braendli" w:date="2019-12-11T14:55:00Z">
        <w:r w:rsidR="000E5039">
          <w:t xml:space="preserve">agent </w:t>
        </w:r>
      </w:ins>
      <w:r w:rsidR="002D2A09">
        <w:t>g</w:t>
      </w:r>
      <w:ins w:id="90" w:author="Matteo Braendli" w:date="2019-12-11T15:00:00Z">
        <w:r w:rsidR="00070DEB">
          <w:t>o</w:t>
        </w:r>
      </w:ins>
      <w:del w:id="91" w:author="Matteo Braendli" w:date="2019-12-11T15:00:00Z">
        <w:r w:rsidR="002D2A09" w:rsidDel="00070DEB">
          <w:delText>e</w:delText>
        </w:r>
      </w:del>
      <w:r w:rsidR="002D2A09">
        <w:t>t</w:t>
      </w:r>
      <w:del w:id="92" w:author="Matteo Braendli" w:date="2019-12-11T15:04:00Z">
        <w:r w:rsidR="002D2A09" w:rsidDel="00FC3268">
          <w:delText>s</w:delText>
        </w:r>
      </w:del>
      <w:ins w:id="93" w:author="Matteo Braendli" w:date="2019-12-11T15:04:00Z">
        <w:r w:rsidR="00FC3268">
          <w:t xml:space="preserve"> continuously</w:t>
        </w:r>
      </w:ins>
      <w:r w:rsidR="002D2A09">
        <w:t xml:space="preserve"> stuck in the same state</w:t>
      </w:r>
      <w:r w:rsidR="00AD0BB7">
        <w:t xml:space="preserve"> </w:t>
      </w:r>
      <w:r w:rsidR="002D2A09">
        <w:t xml:space="preserve">where </w:t>
      </w:r>
      <w:r w:rsidR="00AD1A62">
        <w:t>no step is activated</w:t>
      </w:r>
      <w:r w:rsidR="00675E9B">
        <w:t xml:space="preserve"> (due to the supposed “optimality” of that move by Q considerations)</w:t>
      </w:r>
      <w:ins w:id="94" w:author="Matteo Braendli" w:date="2019-12-11T15:04:00Z">
        <w:r w:rsidR="00FC3268">
          <w:t xml:space="preserve"> and could not overcome this problem with the </w:t>
        </w:r>
        <w:r w:rsidR="00167971">
          <w:t>computational power at hand</w:t>
        </w:r>
      </w:ins>
      <w:r w:rsidR="00AD1A62">
        <w:t xml:space="preserve">. This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del w:id="95" w:author="Matteo Braendli" w:date="2019-12-11T15:04:00Z">
        <w:r w:rsidR="00CB51A3" w:rsidDel="00167971">
          <w:delText>l</w:delText>
        </w:r>
        <w:r w:rsidR="00B23A47" w:rsidDel="00167971">
          <w:delText xml:space="preserve">uckily </w:delText>
        </w:r>
      </w:del>
      <w:r w:rsidR="00B23A47">
        <w:t xml:space="preserve">we </w:t>
      </w:r>
      <w:del w:id="96" w:author="Matteo Braendli" w:date="2019-12-11T15:04:00Z">
        <w:r w:rsidR="00B23A47" w:rsidDel="00167971">
          <w:delText xml:space="preserve">could </w:delText>
        </w:r>
      </w:del>
      <w:r w:rsidR="00B23A47">
        <w:t>reuse</w:t>
      </w:r>
      <w:ins w:id="97" w:author="Matteo Braendli" w:date="2019-12-11T15:04:00Z">
        <w:r w:rsidR="00167971">
          <w:t>d</w:t>
        </w:r>
      </w:ins>
      <w:r w:rsidR="00B23A47">
        <w:t xml:space="preserv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 xml:space="preserve">With this function we want to make sure, that our model will avoid these steps in </w:t>
      </w:r>
      <w:del w:id="98" w:author="Matteo Braendli" w:date="2019-12-11T15:01:00Z">
        <w:r w:rsidR="00B23A47" w:rsidDel="000334FB">
          <w:delText xml:space="preserve">the </w:delText>
        </w:r>
      </w:del>
      <w:r w:rsidR="00B23A47">
        <w:t>future</w:t>
      </w:r>
      <w:r w:rsidR="000A043B">
        <w:t xml:space="preserve"> a</w:t>
      </w:r>
      <w:r w:rsidR="005A29FB">
        <w:t>nd thus avo</w:t>
      </w:r>
      <w:r w:rsidR="009A0B55">
        <w:t>i</w:t>
      </w:r>
      <w:r w:rsidR="005A29FB">
        <w:t>d dead-ends</w:t>
      </w:r>
      <w:r w:rsidR="00B23A47">
        <w:t>.</w:t>
      </w:r>
      <w:r w:rsidR="00857302">
        <w:t xml:space="preserve"> </w:t>
      </w:r>
      <w:moveFromRangeStart w:id="99" w:author="Matteo Braendli" w:date="2019-12-11T14:56:00Z" w:name="move26968628"/>
      <w:moveFrom w:id="100" w:author="Matteo Braendli" w:date="2019-12-11T14:56:00Z">
        <w:r w:rsidR="00857302" w:rsidDel="000B49FF">
          <w:t>There were other functions, which we added to the model from the youtuber Machine Learning with Phil, which we used as a template.</w:t>
        </w:r>
      </w:moveFrom>
      <w:moveFromRangeEnd w:id="99"/>
    </w:p>
    <w:p w14:paraId="7FCC8185" w14:textId="77777777" w:rsidR="0065157B" w:rsidRDefault="0065157B">
      <w:pPr>
        <w:rPr>
          <w:ins w:id="101" w:author="Lutharsanen Kunam" w:date="2019-12-11T15:38:00Z"/>
        </w:rPr>
      </w:pPr>
      <w:ins w:id="102" w:author="Lutharsanen Kunam" w:date="2019-12-11T15:38:00Z">
        <w:r>
          <w:br w:type="page"/>
        </w:r>
      </w:ins>
    </w:p>
    <w:p w14:paraId="1717E80D" w14:textId="0D91973D" w:rsidR="00C627FD" w:rsidDel="0065157B" w:rsidRDefault="00C627FD" w:rsidP="00217577">
      <w:pPr>
        <w:spacing w:line="276" w:lineRule="auto"/>
        <w:jc w:val="both"/>
        <w:rPr>
          <w:del w:id="103" w:author="Lutharsanen Kunam" w:date="2019-12-11T15:38:00Z"/>
        </w:rPr>
      </w:pPr>
    </w:p>
    <w:p w14:paraId="2F831948" w14:textId="197C01BE" w:rsidR="0056450A" w:rsidRPr="0056450A" w:rsidRDefault="00D67D14" w:rsidP="002F3708">
      <w:pPr>
        <w:pStyle w:val="berschrift3"/>
        <w:numPr>
          <w:ilvl w:val="2"/>
          <w:numId w:val="10"/>
        </w:numPr>
      </w:pPr>
      <w:bookmarkStart w:id="104" w:name="_Toc26966748"/>
      <w:bookmarkStart w:id="105" w:name="_Toc26969634"/>
      <w:r>
        <w:t>P</w:t>
      </w:r>
      <w:r w:rsidR="000C4953">
        <w:t>re-</w:t>
      </w:r>
      <w:r w:rsidR="0018642D" w:rsidRPr="002C6041">
        <w:t>test-run</w:t>
      </w:r>
      <w:r>
        <w:t>s</w:t>
      </w:r>
      <w:bookmarkEnd w:id="104"/>
      <w:bookmarkEnd w:id="105"/>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:winning-statistic</w:t>
            </w:r>
          </w:p>
        </w:tc>
      </w:tr>
    </w:tbl>
    <w:p w14:paraId="7EBB4AFD" w14:textId="592FBED2" w:rsidR="0010154D" w:rsidRPr="0018642D" w:rsidRDefault="0010154D" w:rsidP="0010154D">
      <w:pPr>
        <w:spacing w:before="120"/>
        <w:jc w:val="both"/>
      </w:pPr>
      <w:r>
        <w:t xml:space="preserve">Following our first </w:t>
      </w:r>
      <w:r w:rsidR="009E2875">
        <w:t>test-run</w:t>
      </w:r>
      <w:r>
        <w:t xml:space="preserve"> we can see, that there is a positive correlation between the batches and the winning statistic. This shows as that our model </w:t>
      </w:r>
      <w:del w:id="106" w:author="Matteo Braendli" w:date="2019-12-11T15:02:00Z">
        <w:r w:rsidDel="00387F0F">
          <w:delText>is able to improve</w:delText>
        </w:r>
      </w:del>
      <w:ins w:id="107" w:author="Matteo Braendli" w:date="2019-12-11T15:02:00Z">
        <w:r w:rsidR="00387F0F">
          <w:t>improves</w:t>
        </w:r>
      </w:ins>
      <w:r>
        <w:t xml:space="preserve"> </w:t>
      </w:r>
      <w:r w:rsidR="00FD690E">
        <w:t>itself</w:t>
      </w:r>
      <w:r>
        <w:t xml:space="preserve"> from game to game.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16B59725" w14:textId="77777777" w:rsidR="002F3708" w:rsidRDefault="002F3708" w:rsidP="002F3708"/>
    <w:p w14:paraId="2EC358AC" w14:textId="4A7F74ED" w:rsidR="0010154D" w:rsidRDefault="0010154D" w:rsidP="002F3708">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4E36981D">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0909F85C" w:rsidR="00A06FF8" w:rsidRDefault="00D342FE" w:rsidP="00F2092D">
      <w:pPr>
        <w:jc w:val="both"/>
      </w:pPr>
      <w:r>
        <w:t>Unfortunately, we didn’t have much success by increasing the goal to 512. 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is a suited graph to measure how well the model is able to learn, especially the slope of the graph</w:t>
      </w:r>
      <w:r w:rsidR="00D45039">
        <w:t xml:space="preserve"> shows that the learning effect is increasing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However, it can be clearly seen, that the points are randomly distributed, and the line doesn’t represent them too well. </w:t>
      </w:r>
    </w:p>
    <w:p w14:paraId="215FA80B" w14:textId="60052302"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w:t>
      </w:r>
      <w:r>
        <w:lastRenderedPageBreak/>
        <w:t xml:space="preserve">view on how </w:t>
      </w:r>
      <w:proofErr w:type="spellStart"/>
      <w:r>
        <w:t>t</w:t>
      </w:r>
      <w:proofErr w:type="spellEnd"/>
      <w:r w:rsidR="00C331CC">
        <w:t xml:space="preserve"> </w:t>
      </w:r>
      <w:r>
        <w:t xml:space="preserve">how often </w:t>
      </w:r>
      <w:r w:rsidR="0026298C">
        <w:t>t</w:t>
      </w:r>
      <w:r>
        <w:t xml:space="preserve">he </w:t>
      </w:r>
      <w:r w:rsidR="0026298C">
        <w:t xml:space="preserve">model </w:t>
      </w:r>
      <w:r>
        <w:t>reaches the goal. Due to runtime time restriction, we weren’t able to increase the episode</w:t>
      </w:r>
      <w:r w:rsidR="00560495">
        <w:t>s</w:t>
      </w:r>
      <w:r>
        <w:t xml:space="preserve"> to an amount, which reaches constantly 512.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25ADA6E0">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66EE362" w14:textId="77777777" w:rsidR="002F3708" w:rsidRDefault="00535796" w:rsidP="00DB40C1">
      <w:pPr>
        <w:jc w:val="both"/>
      </w:pPr>
      <w:r>
        <w:t>An increase of the learning rate to 0.3 had an enormous impact on the slope of the average rewards graph. On average the reward increases per batch by over 3 units.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6EF9C4CD" w14:textId="77777777" w:rsidR="002F3708" w:rsidRDefault="002F3708" w:rsidP="00DB40C1">
      <w:pPr>
        <w:jc w:val="both"/>
      </w:pPr>
    </w:p>
    <w:p w14:paraId="2C01811F" w14:textId="0715EB8A" w:rsidR="001F0118" w:rsidRPr="002F3708" w:rsidRDefault="006D1A70" w:rsidP="00DB40C1">
      <w:pPr>
        <w:jc w:val="both"/>
        <w:rPr>
          <w:highlight w:val="yellow"/>
        </w:rPr>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7F5BD9ED" w:rsidR="00DB40C1" w:rsidRDefault="003E335C" w:rsidP="006C195A">
      <w:pPr>
        <w:spacing w:after="120"/>
        <w:jc w:val="both"/>
      </w:pPr>
      <w:r>
        <w:t xml:space="preserve">As we </w:t>
      </w:r>
      <w:r w:rsidR="00133438">
        <w:t xml:space="preserve">have </w:t>
      </w:r>
      <w:r>
        <w:t>expected</w:t>
      </w:r>
      <w:r w:rsidR="00133438">
        <w:t>,</w:t>
      </w:r>
      <w:r>
        <w:t xml:space="preserve"> the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r w:rsidR="006C195A">
        <w:t>and a lower range of episodes.</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as expected 256, because, it performs worse than in the previous </w:t>
      </w:r>
      <w:r w:rsidR="009E2875">
        <w:t>test-run</w:t>
      </w:r>
      <w:r w:rsidR="005E525A">
        <w:t>.</w:t>
      </w:r>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lastRenderedPageBreak/>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7ABCA3CF"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w:t>
      </w:r>
      <w:del w:id="108" w:author="Matteo Braendli" w:date="2019-12-11T15:11:00Z">
        <w:r w:rsidDel="00B82B7B">
          <w:delText xml:space="preserve">really </w:delText>
        </w:r>
        <w:r w:rsidR="00766F5E" w:rsidDel="00B82B7B">
          <w:delText>high</w:delText>
        </w:r>
      </w:del>
      <w:ins w:id="109" w:author="Matteo Braendli" w:date="2019-12-11T15:11:00Z">
        <w:r w:rsidR="00B82B7B">
          <w:t>quite steep</w:t>
        </w:r>
      </w:ins>
      <w:r w:rsidR="00766F5E">
        <w:t>,</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0696E337" w:rsidR="00633A6F" w:rsidRDefault="00633A6F" w:rsidP="00633A6F">
      <w:pPr>
        <w:pStyle w:val="berschrift3"/>
      </w:pPr>
      <w:bookmarkStart w:id="110" w:name="_Toc26966749"/>
      <w:bookmarkStart w:id="111" w:name="_Toc26969635"/>
      <w:r>
        <w:t>1.2.</w:t>
      </w:r>
      <w:r w:rsidR="00CE0E33">
        <w:t>2</w:t>
      </w:r>
      <w:r>
        <w:t xml:space="preserve"> </w:t>
      </w:r>
      <w:r w:rsidR="000C4953">
        <w:t xml:space="preserve">Q-learning </w:t>
      </w:r>
      <w:r>
        <w:t>test series</w:t>
      </w:r>
      <w:r w:rsidR="00CE0E33">
        <w:t xml:space="preserve">: </w:t>
      </w:r>
      <w:r w:rsidR="00BA07AC">
        <w:t>experimental design</w:t>
      </w:r>
      <w:r w:rsidR="00D07997">
        <w:t xml:space="preserve"> &amp; results</w:t>
      </w:r>
      <w:bookmarkEnd w:id="110"/>
      <w:bookmarkEnd w:id="111"/>
    </w:p>
    <w:p w14:paraId="4B384E7B" w14:textId="77777777" w:rsidR="00151EDA" w:rsidRDefault="0057670A" w:rsidP="00A73D3E">
      <w:pPr>
        <w:jc w:val="both"/>
      </w:pPr>
      <w:r>
        <w:t xml:space="preserve">In the </w:t>
      </w:r>
      <w:proofErr w:type="spellStart"/>
      <w:r w:rsidR="00F239AA">
        <w:t>github</w:t>
      </w:r>
      <w:proofErr w:type="spellEnd"/>
      <w:r w:rsidR="00F239AA">
        <w:t xml:space="preserve"> folder Q learning you will find </w:t>
      </w:r>
      <w:r w:rsidR="00FD013C">
        <w:t>6 specifications</w:t>
      </w:r>
      <w:r w:rsidR="00DB2A66">
        <w:t>, varying along two dimensions</w:t>
      </w:r>
      <w:r w:rsidR="00151EDA">
        <w:t>.</w:t>
      </w:r>
    </w:p>
    <w:p w14:paraId="1406AC33" w14:textId="21B594D0" w:rsidR="006D1A70" w:rsidRDefault="00151EDA" w:rsidP="00A73D3E">
      <w:pPr>
        <w:jc w:val="both"/>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w:t>
      </w:r>
      <w:r w:rsidR="000A481F">
        <w:t xml:space="preserve"> the other scheme </w:t>
      </w:r>
      <w:r w:rsidR="00224ECA">
        <w:t>is a discontinuous epsilon development</w:t>
      </w:r>
      <w:r w:rsidR="008504E0">
        <w:t xml:space="preserve"> with </w:t>
      </w:r>
      <w:r w:rsidR="00662E97">
        <w:t xml:space="preserve">multiple </w:t>
      </w:r>
      <w:r w:rsidR="008504E0">
        <w:t xml:space="preserve">resets of </w:t>
      </w:r>
      <w:r w:rsidR="00662E97">
        <w:t>epsilon to a higher level. This should reduce the risk of ending up at a non-optimal solution.</w:t>
      </w:r>
      <w:r w:rsidR="00361D1B">
        <w:t xml:space="preserve"> The other varying dimension are the alphas, chosen at 0.1, 0.5 and 0.8. </w:t>
      </w:r>
      <w:proofErr w:type="gramStart"/>
      <w:r w:rsidR="00361D1B">
        <w:t>Thus</w:t>
      </w:r>
      <w:proofErr w:type="gramEnd"/>
      <w:r w:rsidR="00361D1B">
        <w:t xml:space="preserve"> there are 2x3=6 specifications for testing an</w:t>
      </w:r>
      <w:r w:rsidR="005770D3">
        <w:t>d</w:t>
      </w:r>
      <w:r w:rsidR="00361D1B">
        <w:t xml:space="preserve"> comparison.</w:t>
      </w:r>
      <w:r w:rsidR="00437BD1">
        <w:t xml:space="preserve"> After 5000 training episode</w:t>
      </w:r>
      <w:r w:rsidR="00E83FA1">
        <w:t xml:space="preserve">s, </w:t>
      </w:r>
      <w:r w:rsidR="00913493">
        <w:t xml:space="preserve">there are performance tests with 500 </w:t>
      </w:r>
      <w:proofErr w:type="spellStart"/>
      <w:r w:rsidR="00913493">
        <w:t>epsiodes</w:t>
      </w:r>
      <w:proofErr w:type="spellEnd"/>
      <w:r w:rsidR="00913493">
        <w:t>. Results are always expressed in percentiles, thus the average result over the percentiles (100 datapoints, in test mode 5 episodes are pooled to one datapoint</w:t>
      </w:r>
      <w:r w:rsidR="00F553DB">
        <w:t>)</w:t>
      </w:r>
    </w:p>
    <w:p w14:paraId="3C60F7A8" w14:textId="6F09B3EE" w:rsidR="00AB0694" w:rsidRDefault="00AB0694" w:rsidP="00A73D3E">
      <w:pPr>
        <w:jc w:val="both"/>
      </w:pPr>
    </w:p>
    <w:p w14:paraId="76CFD41F" w14:textId="0EF76213" w:rsidR="00AB0694" w:rsidRDefault="002B039F" w:rsidP="00AB0694">
      <w:r>
        <w:t>Q learning</w:t>
      </w:r>
      <w:r w:rsidR="00AB0694">
        <w:t xml:space="preserve"> summary table of parametrizations and main performance measures after 5000 training</w:t>
      </w:r>
      <w:ins w:id="112" w:author="Matteo Braendli" w:date="2019-12-11T15:07:00Z">
        <w:r w:rsidR="00A92DBE">
          <w:t xml:space="preserve"> episodes</w:t>
        </w:r>
      </w:ins>
      <w:r w:rsidR="009206A9">
        <w:rPr>
          <w:rStyle w:val="Funotenzeichen"/>
        </w:rPr>
        <w:footnoteReference w:id="1"/>
      </w:r>
      <w:r w:rsidR="00AB0694">
        <w:t xml:space="preserve"> </w:t>
      </w:r>
    </w:p>
    <w:tbl>
      <w:tblPr>
        <w:tblStyle w:val="Tabellenraster"/>
        <w:tblW w:w="0" w:type="auto"/>
        <w:tblLook w:val="04A0" w:firstRow="1" w:lastRow="0" w:firstColumn="1" w:lastColumn="0" w:noHBand="0" w:noVBand="1"/>
      </w:tblPr>
      <w:tblGrid>
        <w:gridCol w:w="1809"/>
        <w:gridCol w:w="1817"/>
        <w:gridCol w:w="1810"/>
        <w:gridCol w:w="1809"/>
        <w:gridCol w:w="1811"/>
        <w:tblGridChange w:id="122">
          <w:tblGrid>
            <w:gridCol w:w="1809"/>
            <w:gridCol w:w="1817"/>
            <w:gridCol w:w="1810"/>
            <w:gridCol w:w="1809"/>
            <w:gridCol w:w="1811"/>
          </w:tblGrid>
        </w:tblGridChange>
      </w:tblGrid>
      <w:tr w:rsidR="00AB0694" w14:paraId="03CAEB70" w14:textId="77777777" w:rsidTr="00B710CC">
        <w:tc>
          <w:tcPr>
            <w:tcW w:w="1809" w:type="dxa"/>
          </w:tcPr>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proofErr w:type="spellStart"/>
            <w:r>
              <w:t>Avg</w:t>
            </w:r>
            <w:proofErr w:type="spellEnd"/>
            <w:r>
              <w:t xml:space="preserve"> max tile</w:t>
            </w:r>
          </w:p>
        </w:tc>
        <w:tc>
          <w:tcPr>
            <w:tcW w:w="1811" w:type="dxa"/>
          </w:tcPr>
          <w:p w14:paraId="100DFDB6" w14:textId="77777777" w:rsidR="00AB0694" w:rsidRDefault="00AB0694" w:rsidP="001F52CC">
            <w:proofErr w:type="spellStart"/>
            <w:r>
              <w:t>Avg</w:t>
            </w:r>
            <w:proofErr w:type="spellEnd"/>
            <w:r>
              <w:t xml:space="preserve"> reward</w:t>
            </w:r>
          </w:p>
        </w:tc>
      </w:tr>
      <w:tr w:rsidR="00AB0694" w14:paraId="53D40F18" w14:textId="77777777" w:rsidTr="00B710CC">
        <w:tc>
          <w:tcPr>
            <w:tcW w:w="1809" w:type="dxa"/>
          </w:tcPr>
          <w:p w14:paraId="1AB6E3A2" w14:textId="77777777" w:rsidR="00AB0694" w:rsidRPr="00F32B2D" w:rsidRDefault="00AB0694" w:rsidP="001F52CC">
            <w:pPr>
              <w:rPr>
                <w:rPrChange w:id="123" w:author="Matteo Braendli" w:date="2019-12-11T15:06:00Z">
                  <w:rPr>
                    <w:highlight w:val="green"/>
                  </w:rPr>
                </w:rPrChange>
              </w:rPr>
            </w:pPr>
            <w:r w:rsidRPr="00F32B2D">
              <w:rPr>
                <w:rPrChange w:id="124" w:author="Matteo Braendli" w:date="2019-12-11T15:06:00Z">
                  <w:rPr>
                    <w:highlight w:val="green"/>
                  </w:rPr>
                </w:rPrChange>
              </w:rPr>
              <w:t>Alpha = 0.1</w:t>
            </w:r>
          </w:p>
        </w:tc>
        <w:tc>
          <w:tcPr>
            <w:tcW w:w="1817" w:type="dxa"/>
          </w:tcPr>
          <w:p w14:paraId="75477D50" w14:textId="77777777" w:rsidR="00AB0694" w:rsidRDefault="00AB0694" w:rsidP="001F52CC">
            <w:r>
              <w:t>Monotonous</w:t>
            </w:r>
          </w:p>
        </w:tc>
        <w:tc>
          <w:tcPr>
            <w:tcW w:w="1810" w:type="dxa"/>
          </w:tcPr>
          <w:p w14:paraId="529F607F" w14:textId="4A6012D6" w:rsidR="00AB0694" w:rsidRDefault="00C7712C" w:rsidP="001F52CC">
            <w:r>
              <w:t>0.044</w:t>
            </w:r>
          </w:p>
        </w:tc>
        <w:tc>
          <w:tcPr>
            <w:tcW w:w="1809" w:type="dxa"/>
          </w:tcPr>
          <w:p w14:paraId="4745BA7C" w14:textId="08812516" w:rsidR="00AB0694" w:rsidRDefault="000340D8" w:rsidP="001F52CC">
            <w:r>
              <w:t>86.99</w:t>
            </w:r>
          </w:p>
        </w:tc>
        <w:tc>
          <w:tcPr>
            <w:tcW w:w="1811" w:type="dxa"/>
          </w:tcPr>
          <w:p w14:paraId="590FF26C" w14:textId="4AEDD941" w:rsidR="00AB0694" w:rsidRDefault="0068493D" w:rsidP="001F52CC">
            <w:r>
              <w:t>1017.93</w:t>
            </w:r>
          </w:p>
        </w:tc>
      </w:tr>
      <w:tr w:rsidR="00AB0694" w14:paraId="2AC1C2A7" w14:textId="77777777" w:rsidTr="00B710CC">
        <w:tc>
          <w:tcPr>
            <w:tcW w:w="1809" w:type="dxa"/>
          </w:tcPr>
          <w:p w14:paraId="09540136" w14:textId="77777777" w:rsidR="00AB0694" w:rsidRPr="00F32B2D" w:rsidRDefault="00AB0694" w:rsidP="001F52CC">
            <w:pPr>
              <w:rPr>
                <w:rPrChange w:id="125" w:author="Matteo Braendli" w:date="2019-12-11T15:06:00Z">
                  <w:rPr>
                    <w:highlight w:val="green"/>
                  </w:rPr>
                </w:rPrChange>
              </w:rPr>
            </w:pPr>
            <w:r w:rsidRPr="00F32B2D">
              <w:rPr>
                <w:rPrChange w:id="126" w:author="Matteo Braendli" w:date="2019-12-11T15:06:00Z">
                  <w:rPr>
                    <w:highlight w:val="green"/>
                  </w:rPr>
                </w:rPrChange>
              </w:rPr>
              <w:t>Alpha = 0.1</w:t>
            </w:r>
          </w:p>
        </w:tc>
        <w:tc>
          <w:tcPr>
            <w:tcW w:w="1817" w:type="dxa"/>
          </w:tcPr>
          <w:p w14:paraId="76BF20E6" w14:textId="77777777" w:rsidR="00AB0694" w:rsidRDefault="00AB0694" w:rsidP="001F52CC">
            <w:r>
              <w:t>Nonmonotonous</w:t>
            </w:r>
          </w:p>
        </w:tc>
        <w:tc>
          <w:tcPr>
            <w:tcW w:w="1810" w:type="dxa"/>
          </w:tcPr>
          <w:p w14:paraId="1D5DFECF" w14:textId="219F056D" w:rsidR="00AB0694" w:rsidRDefault="00B75DE5" w:rsidP="001F52CC">
            <w:r>
              <w:t>0.067</w:t>
            </w:r>
          </w:p>
        </w:tc>
        <w:tc>
          <w:tcPr>
            <w:tcW w:w="1809" w:type="dxa"/>
          </w:tcPr>
          <w:p w14:paraId="3A050A5D" w14:textId="23A0D446" w:rsidR="00AB0694" w:rsidRDefault="00BF4D59" w:rsidP="001F52CC">
            <w:r>
              <w:t>93.18</w:t>
            </w:r>
          </w:p>
        </w:tc>
        <w:tc>
          <w:tcPr>
            <w:tcW w:w="1811" w:type="dxa"/>
          </w:tcPr>
          <w:p w14:paraId="6E6B7058" w14:textId="67E87073" w:rsidR="00AB0694" w:rsidRDefault="003932F9" w:rsidP="001F52CC">
            <w:r>
              <w:t>1037.97</w:t>
            </w:r>
          </w:p>
        </w:tc>
      </w:tr>
      <w:tr w:rsidR="00B710CC" w14:paraId="2E7E9C7C" w14:textId="77777777" w:rsidTr="00B710CC">
        <w:tc>
          <w:tcPr>
            <w:tcW w:w="1809" w:type="dxa"/>
          </w:tcPr>
          <w:p w14:paraId="66553CAF" w14:textId="77777777" w:rsidR="00B710CC" w:rsidRPr="00F32B2D" w:rsidRDefault="00B710CC" w:rsidP="00B710CC">
            <w:pPr>
              <w:rPr>
                <w:rPrChange w:id="127" w:author="Matteo Braendli" w:date="2019-12-11T15:06:00Z">
                  <w:rPr>
                    <w:highlight w:val="green"/>
                  </w:rPr>
                </w:rPrChange>
              </w:rPr>
            </w:pPr>
            <w:r w:rsidRPr="00F32B2D">
              <w:rPr>
                <w:rPrChange w:id="128" w:author="Matteo Braendli" w:date="2019-12-11T15:06:00Z">
                  <w:rPr>
                    <w:highlight w:val="green"/>
                  </w:rPr>
                </w:rPrChange>
              </w:rPr>
              <w:t>Alpha = 0.5</w:t>
            </w:r>
          </w:p>
        </w:tc>
        <w:tc>
          <w:tcPr>
            <w:tcW w:w="1817" w:type="dxa"/>
          </w:tcPr>
          <w:p w14:paraId="6F05F25E" w14:textId="77777777" w:rsidR="00B710CC" w:rsidRDefault="00B710CC" w:rsidP="00B710CC">
            <w:r>
              <w:t>Monotonous</w:t>
            </w:r>
          </w:p>
        </w:tc>
        <w:tc>
          <w:tcPr>
            <w:tcW w:w="1810" w:type="dxa"/>
          </w:tcPr>
          <w:p w14:paraId="522FF676" w14:textId="3AC5AFED" w:rsidR="00B710CC" w:rsidRDefault="00B710CC" w:rsidP="00B710CC">
            <w:r>
              <w:t>0.094</w:t>
            </w:r>
          </w:p>
        </w:tc>
        <w:tc>
          <w:tcPr>
            <w:tcW w:w="1809" w:type="dxa"/>
          </w:tcPr>
          <w:p w14:paraId="150EDF84" w14:textId="7490E4D9" w:rsidR="00B710CC" w:rsidRDefault="00D35A1C" w:rsidP="00B710CC">
            <w:r>
              <w:t>108.61</w:t>
            </w:r>
          </w:p>
        </w:tc>
        <w:tc>
          <w:tcPr>
            <w:tcW w:w="1811" w:type="dxa"/>
          </w:tcPr>
          <w:p w14:paraId="76A18BD7" w14:textId="64A7440F" w:rsidR="00B710CC" w:rsidRDefault="007C434B" w:rsidP="00B710CC">
            <w:r>
              <w:t>1256.05</w:t>
            </w:r>
          </w:p>
        </w:tc>
      </w:tr>
      <w:tr w:rsidR="00B710CC" w14:paraId="72D61476" w14:textId="77777777" w:rsidTr="0065157B">
        <w:tblPrEx>
          <w:tblW w:w="0" w:type="auto"/>
          <w:tblPrExChange w:id="129" w:author="Lutharsanen Kunam" w:date="2019-12-11T15:40:00Z">
            <w:tblPrEx>
              <w:tblW w:w="0" w:type="auto"/>
            </w:tblPrEx>
          </w:tblPrExChange>
        </w:tblPrEx>
        <w:tc>
          <w:tcPr>
            <w:tcW w:w="1809" w:type="dxa"/>
            <w:tcBorders>
              <w:bottom w:val="single" w:sz="4" w:space="0" w:color="auto"/>
            </w:tcBorders>
            <w:tcPrChange w:id="130" w:author="Lutharsanen Kunam" w:date="2019-12-11T15:40:00Z">
              <w:tcPr>
                <w:tcW w:w="1809" w:type="dxa"/>
              </w:tcPr>
            </w:tcPrChange>
          </w:tcPr>
          <w:p w14:paraId="4A4611BF" w14:textId="77777777" w:rsidR="00B710CC" w:rsidRPr="00F32B2D" w:rsidRDefault="00B710CC" w:rsidP="00B710CC">
            <w:pPr>
              <w:rPr>
                <w:rPrChange w:id="131" w:author="Matteo Braendli" w:date="2019-12-11T15:06:00Z">
                  <w:rPr>
                    <w:highlight w:val="green"/>
                  </w:rPr>
                </w:rPrChange>
              </w:rPr>
            </w:pPr>
            <w:r w:rsidRPr="00F32B2D">
              <w:rPr>
                <w:rPrChange w:id="132" w:author="Matteo Braendli" w:date="2019-12-11T15:06:00Z">
                  <w:rPr>
                    <w:highlight w:val="green"/>
                  </w:rPr>
                </w:rPrChange>
              </w:rPr>
              <w:t>Alpha = 0.5</w:t>
            </w:r>
          </w:p>
        </w:tc>
        <w:tc>
          <w:tcPr>
            <w:tcW w:w="1817" w:type="dxa"/>
            <w:tcBorders>
              <w:bottom w:val="single" w:sz="4" w:space="0" w:color="auto"/>
            </w:tcBorders>
            <w:tcPrChange w:id="133" w:author="Lutharsanen Kunam" w:date="2019-12-11T15:40:00Z">
              <w:tcPr>
                <w:tcW w:w="1817" w:type="dxa"/>
              </w:tcPr>
            </w:tcPrChange>
          </w:tcPr>
          <w:p w14:paraId="7D2397E9" w14:textId="77777777" w:rsidR="00B710CC" w:rsidRDefault="00B710CC" w:rsidP="00B710CC">
            <w:r>
              <w:t>Nonmonotonous</w:t>
            </w:r>
          </w:p>
        </w:tc>
        <w:tc>
          <w:tcPr>
            <w:tcW w:w="1810" w:type="dxa"/>
            <w:tcBorders>
              <w:bottom w:val="single" w:sz="4" w:space="0" w:color="auto"/>
            </w:tcBorders>
            <w:tcPrChange w:id="134" w:author="Lutharsanen Kunam" w:date="2019-12-11T15:40:00Z">
              <w:tcPr>
                <w:tcW w:w="1810" w:type="dxa"/>
              </w:tcPr>
            </w:tcPrChange>
          </w:tcPr>
          <w:p w14:paraId="5987C971" w14:textId="5E32EAF5" w:rsidR="00B710CC" w:rsidRDefault="009E7F3D" w:rsidP="00B710CC">
            <w:r>
              <w:t>0.115</w:t>
            </w:r>
          </w:p>
        </w:tc>
        <w:tc>
          <w:tcPr>
            <w:tcW w:w="1809" w:type="dxa"/>
            <w:tcBorders>
              <w:bottom w:val="single" w:sz="4" w:space="0" w:color="auto"/>
            </w:tcBorders>
            <w:tcPrChange w:id="135" w:author="Lutharsanen Kunam" w:date="2019-12-11T15:40:00Z">
              <w:tcPr>
                <w:tcW w:w="1809" w:type="dxa"/>
              </w:tcPr>
            </w:tcPrChange>
          </w:tcPr>
          <w:p w14:paraId="4947E15F" w14:textId="3371F1AF" w:rsidR="00B710CC" w:rsidRDefault="00CA2CEF" w:rsidP="00B710CC">
            <w:r>
              <w:t>107.11</w:t>
            </w:r>
          </w:p>
        </w:tc>
        <w:tc>
          <w:tcPr>
            <w:tcW w:w="1811" w:type="dxa"/>
            <w:tcBorders>
              <w:bottom w:val="single" w:sz="4" w:space="0" w:color="auto"/>
            </w:tcBorders>
            <w:tcPrChange w:id="136" w:author="Lutharsanen Kunam" w:date="2019-12-11T15:40:00Z">
              <w:tcPr>
                <w:tcW w:w="1811" w:type="dxa"/>
              </w:tcPr>
            </w:tcPrChange>
          </w:tcPr>
          <w:p w14:paraId="659DD3E0" w14:textId="4FCC91CD" w:rsidR="00B710CC" w:rsidRDefault="009F3076" w:rsidP="00B710CC">
            <w:r>
              <w:t>1240.44</w:t>
            </w:r>
          </w:p>
        </w:tc>
      </w:tr>
      <w:tr w:rsidR="00BE12C0" w14:paraId="08890441" w14:textId="77777777" w:rsidTr="0065157B">
        <w:tblPrEx>
          <w:tblW w:w="0" w:type="auto"/>
          <w:tblPrExChange w:id="137" w:author="Lutharsanen Kunam" w:date="2019-12-11T15:40:00Z">
            <w:tblPrEx>
              <w:tblW w:w="0" w:type="auto"/>
            </w:tblPrEx>
          </w:tblPrExChange>
        </w:tblPrEx>
        <w:tc>
          <w:tcPr>
            <w:tcW w:w="1809" w:type="dxa"/>
            <w:shd w:val="clear" w:color="auto" w:fill="A8D08D" w:themeFill="accent6" w:themeFillTint="99"/>
            <w:tcPrChange w:id="138" w:author="Lutharsanen Kunam" w:date="2019-12-11T15:40:00Z">
              <w:tcPr>
                <w:tcW w:w="1809" w:type="dxa"/>
              </w:tcPr>
            </w:tcPrChange>
          </w:tcPr>
          <w:p w14:paraId="19DBD5C6" w14:textId="77777777" w:rsidR="00BE12C0" w:rsidRPr="00F32B2D" w:rsidRDefault="00BE12C0" w:rsidP="00BE12C0">
            <w:pPr>
              <w:rPr>
                <w:rPrChange w:id="139" w:author="Matteo Braendli" w:date="2019-12-11T15:06:00Z">
                  <w:rPr>
                    <w:highlight w:val="red"/>
                  </w:rPr>
                </w:rPrChange>
              </w:rPr>
            </w:pPr>
            <w:r w:rsidRPr="00F32B2D">
              <w:rPr>
                <w:rPrChange w:id="140" w:author="Matteo Braendli" w:date="2019-12-11T15:06:00Z">
                  <w:rPr>
                    <w:highlight w:val="red"/>
                  </w:rPr>
                </w:rPrChange>
              </w:rPr>
              <w:t>Alpha = 0.8</w:t>
            </w:r>
          </w:p>
        </w:tc>
        <w:tc>
          <w:tcPr>
            <w:tcW w:w="1817" w:type="dxa"/>
            <w:shd w:val="clear" w:color="auto" w:fill="A8D08D" w:themeFill="accent6" w:themeFillTint="99"/>
            <w:tcPrChange w:id="141" w:author="Lutharsanen Kunam" w:date="2019-12-11T15:40:00Z">
              <w:tcPr>
                <w:tcW w:w="1817" w:type="dxa"/>
              </w:tcPr>
            </w:tcPrChange>
          </w:tcPr>
          <w:p w14:paraId="21A4DDC8" w14:textId="77777777" w:rsidR="00BE12C0" w:rsidRDefault="00BE12C0" w:rsidP="00BE12C0">
            <w:r>
              <w:t>Monotonous</w:t>
            </w:r>
          </w:p>
        </w:tc>
        <w:tc>
          <w:tcPr>
            <w:tcW w:w="1810" w:type="dxa"/>
            <w:shd w:val="clear" w:color="auto" w:fill="A8D08D" w:themeFill="accent6" w:themeFillTint="99"/>
            <w:tcPrChange w:id="142" w:author="Lutharsanen Kunam" w:date="2019-12-11T15:40:00Z">
              <w:tcPr>
                <w:tcW w:w="1810" w:type="dxa"/>
              </w:tcPr>
            </w:tcPrChange>
          </w:tcPr>
          <w:p w14:paraId="4CDCF4C2" w14:textId="6DE373C3" w:rsidR="00BE12C0" w:rsidRDefault="00BE12C0" w:rsidP="00BE12C0">
            <w:r>
              <w:t>0.13*, **</w:t>
            </w:r>
          </w:p>
        </w:tc>
        <w:tc>
          <w:tcPr>
            <w:tcW w:w="1809" w:type="dxa"/>
            <w:shd w:val="clear" w:color="auto" w:fill="A8D08D" w:themeFill="accent6" w:themeFillTint="99"/>
            <w:tcPrChange w:id="143" w:author="Lutharsanen Kunam" w:date="2019-12-11T15:40:00Z">
              <w:tcPr>
                <w:tcW w:w="1809" w:type="dxa"/>
              </w:tcPr>
            </w:tcPrChange>
          </w:tcPr>
          <w:p w14:paraId="53A68BAB" w14:textId="49DCE644" w:rsidR="00BE12C0" w:rsidRDefault="00BE12C0" w:rsidP="00BE12C0">
            <w:r>
              <w:t>109.64*</w:t>
            </w:r>
          </w:p>
        </w:tc>
        <w:tc>
          <w:tcPr>
            <w:tcW w:w="1811" w:type="dxa"/>
            <w:shd w:val="clear" w:color="auto" w:fill="A8D08D" w:themeFill="accent6" w:themeFillTint="99"/>
            <w:tcPrChange w:id="144" w:author="Lutharsanen Kunam" w:date="2019-12-11T15:40:00Z">
              <w:tcPr>
                <w:tcW w:w="1811" w:type="dxa"/>
              </w:tcPr>
            </w:tcPrChange>
          </w:tcPr>
          <w:p w14:paraId="37490D1E" w14:textId="3A7AA43B" w:rsidR="00BE12C0" w:rsidRDefault="00BE12C0" w:rsidP="00BE12C0">
            <w:r>
              <w:t>1273.13*</w:t>
            </w:r>
          </w:p>
        </w:tc>
      </w:tr>
      <w:tr w:rsidR="00BE12C0" w14:paraId="283937E7" w14:textId="77777777" w:rsidTr="00B710CC">
        <w:tc>
          <w:tcPr>
            <w:tcW w:w="1809" w:type="dxa"/>
          </w:tcPr>
          <w:p w14:paraId="0B74E89D" w14:textId="77777777" w:rsidR="00BE12C0" w:rsidRPr="00F32B2D" w:rsidRDefault="00BE12C0" w:rsidP="00BE12C0">
            <w:pPr>
              <w:rPr>
                <w:rPrChange w:id="145" w:author="Matteo Braendli" w:date="2019-12-11T15:06:00Z">
                  <w:rPr>
                    <w:highlight w:val="red"/>
                  </w:rPr>
                </w:rPrChange>
              </w:rPr>
            </w:pPr>
            <w:r w:rsidRPr="00F32B2D">
              <w:rPr>
                <w:rPrChange w:id="146" w:author="Matteo Braendli" w:date="2019-12-11T15:06:00Z">
                  <w:rPr>
                    <w:highlight w:val="red"/>
                  </w:rPr>
                </w:rPrChange>
              </w:rPr>
              <w:t>Alpha = 0.8</w:t>
            </w:r>
          </w:p>
        </w:tc>
        <w:tc>
          <w:tcPr>
            <w:tcW w:w="1817" w:type="dxa"/>
          </w:tcPr>
          <w:p w14:paraId="1F0C8EF4" w14:textId="77777777" w:rsidR="00BE12C0" w:rsidRDefault="00BE12C0" w:rsidP="00BE12C0">
            <w:r>
              <w:t>Nonmonotonous</w:t>
            </w:r>
          </w:p>
        </w:tc>
        <w:tc>
          <w:tcPr>
            <w:tcW w:w="1810" w:type="dxa"/>
          </w:tcPr>
          <w:p w14:paraId="3FD4D7CB" w14:textId="0DFB49FF" w:rsidR="00BE12C0" w:rsidRDefault="00BE12C0" w:rsidP="00BE12C0">
            <w:r>
              <w:t>0.10*, **</w:t>
            </w:r>
          </w:p>
        </w:tc>
        <w:tc>
          <w:tcPr>
            <w:tcW w:w="1809" w:type="dxa"/>
          </w:tcPr>
          <w:p w14:paraId="63676694" w14:textId="7C5277F3" w:rsidR="00BE12C0" w:rsidRDefault="00BE12C0" w:rsidP="00BE12C0">
            <w:r>
              <w:t>109.42*</w:t>
            </w:r>
          </w:p>
        </w:tc>
        <w:tc>
          <w:tcPr>
            <w:tcW w:w="1811" w:type="dxa"/>
          </w:tcPr>
          <w:p w14:paraId="10D721D2" w14:textId="02D0ADF3" w:rsidR="00BE12C0" w:rsidRDefault="00BE12C0" w:rsidP="00BE12C0">
            <w:r>
              <w:t>1260.52*, **</w:t>
            </w:r>
          </w:p>
        </w:tc>
      </w:tr>
    </w:tbl>
    <w:p w14:paraId="20AC0719" w14:textId="2C1C4D22" w:rsidR="00BE12C0" w:rsidRDefault="00BE12C0" w:rsidP="00BE12C0">
      <w:pPr>
        <w:jc w:val="both"/>
      </w:pPr>
      <w:r>
        <w:t xml:space="preserve">*The automatic average performance calculations have been added in time for the models with alpha = 0.8. Those numbers do not contain compounded rounding errors. </w:t>
      </w:r>
      <w:r>
        <w:br/>
        <w:t>**These estimates differ</w:t>
      </w:r>
      <w:del w:id="147" w:author="Matteo Braendli" w:date="2019-12-11T15:06:00Z">
        <w:r w:rsidDel="006E0D9D">
          <w:delText>s</w:delText>
        </w:r>
      </w:del>
      <w:r>
        <w:t xml:space="preserve"> from the manual calculations</w:t>
      </w:r>
      <w:ins w:id="148" w:author="Matteo Braendli" w:date="2019-12-11T15:06:00Z">
        <w:r w:rsidR="00FA0A10">
          <w:t>,</w:t>
        </w:r>
      </w:ins>
      <w:r>
        <w:t xml:space="preserve"> by -0.02 (monotonous win %) and +0.01 / -0.23 (non-monotonous win % / </w:t>
      </w:r>
      <w:proofErr w:type="spellStart"/>
      <w:r>
        <w:t>avg</w:t>
      </w:r>
      <w:proofErr w:type="spellEnd"/>
      <w:r>
        <w:t xml:space="preserve"> </w:t>
      </w:r>
      <w:proofErr w:type="spellStart"/>
      <w:r>
        <w:t>reard</w:t>
      </w:r>
      <w:proofErr w:type="spellEnd"/>
      <w:r>
        <w:t xml:space="preserve">). The effect on the main variable </w:t>
      </w:r>
      <w:proofErr w:type="spellStart"/>
      <w:r>
        <w:t>avg</w:t>
      </w:r>
      <w:proofErr w:type="spellEnd"/>
      <w:r>
        <w:t xml:space="preserve"> reward is negligible, whereas the win % may have lost some comparative power as statistic.</w:t>
      </w:r>
    </w:p>
    <w:p w14:paraId="6248B1BD" w14:textId="5761C6C2" w:rsidR="00AB0694" w:rsidRDefault="00AB0694" w:rsidP="00A73D3E">
      <w:pPr>
        <w:jc w:val="both"/>
        <w:rPr>
          <w:ins w:id="149" w:author="Matteo Braendli" w:date="2019-12-11T14:24:00Z"/>
        </w:rPr>
      </w:pPr>
    </w:p>
    <w:p w14:paraId="398FED1B" w14:textId="13F74E1C" w:rsidR="00EF023B" w:rsidRDefault="00EF023B" w:rsidP="00EF023B">
      <w:pPr>
        <w:pStyle w:val="berschrift3"/>
        <w:rPr>
          <w:ins w:id="150" w:author="Matteo Braendli" w:date="2019-12-11T14:24:00Z"/>
        </w:rPr>
      </w:pPr>
      <w:bookmarkStart w:id="151" w:name="_Toc26966750"/>
      <w:bookmarkStart w:id="152" w:name="_Toc26969636"/>
      <w:ins w:id="153" w:author="Matteo Braendli" w:date="2019-12-11T14:24:00Z">
        <w:r>
          <w:t>1.2.3 Q-learning test series: comparison</w:t>
        </w:r>
        <w:bookmarkEnd w:id="151"/>
        <w:bookmarkEnd w:id="152"/>
      </w:ins>
    </w:p>
    <w:p w14:paraId="5D12E960" w14:textId="77777777" w:rsidR="00EF023B" w:rsidRDefault="00EF023B" w:rsidP="00A73D3E">
      <w:pPr>
        <w:jc w:val="both"/>
      </w:pPr>
    </w:p>
    <w:p w14:paraId="7F0DA124" w14:textId="48C13D27" w:rsidR="001A58FE" w:rsidRDefault="001A58FE" w:rsidP="001A58FE">
      <w:r>
        <w:t xml:space="preserve">Non-mono, varying alpha </w:t>
      </w:r>
      <w:r>
        <w:sym w:font="Wingdings" w:char="F0E0"/>
      </w:r>
      <w:r>
        <w:t xml:space="preserve"> </w:t>
      </w:r>
      <w:proofErr w:type="spellStart"/>
      <w:r>
        <w:t>alpha</w:t>
      </w:r>
      <w:proofErr w:type="spellEnd"/>
      <w:r>
        <w:t xml:space="preserve"> =</w:t>
      </w:r>
    </w:p>
    <w:p w14:paraId="48EBE2BB" w14:textId="77777777" w:rsidR="001A58FE" w:rsidRDefault="001A58FE" w:rsidP="001A58FE">
      <w:r>
        <w:t xml:space="preserve">Mono, varying alpha </w:t>
      </w:r>
      <w:r>
        <w:sym w:font="Wingdings" w:char="F0E0"/>
      </w:r>
      <w:r>
        <w:t xml:space="preserve"> </w:t>
      </w:r>
    </w:p>
    <w:p w14:paraId="1C65F521" w14:textId="77777777" w:rsidR="001A58FE" w:rsidRDefault="001A58FE" w:rsidP="001A58FE">
      <w:r>
        <w:t xml:space="preserve">Overall </w:t>
      </w:r>
      <w:r>
        <w:sym w:font="Wingdings" w:char="F0E0"/>
      </w:r>
      <w:r>
        <w:t xml:space="preserve"> alpha = XX seems to outperform</w:t>
      </w:r>
    </w:p>
    <w:p w14:paraId="0E79BAA0" w14:textId="77777777" w:rsidR="001A58FE" w:rsidRDefault="001A58FE" w:rsidP="001A58FE"/>
    <w:p w14:paraId="6EF9321C" w14:textId="77777777" w:rsidR="001A58FE" w:rsidRDefault="001A58FE" w:rsidP="001A58FE"/>
    <w:p w14:paraId="69045FE5" w14:textId="0B0F3303" w:rsidR="001A58FE" w:rsidRDefault="001A58FE" w:rsidP="001A58FE">
      <w:r>
        <w:t xml:space="preserve">Alpha = 0.1, varying epsilon scheme </w:t>
      </w:r>
      <w:r>
        <w:sym w:font="Wingdings" w:char="F0E0"/>
      </w:r>
      <w:r>
        <w:t xml:space="preserve"> </w:t>
      </w:r>
      <w:r w:rsidR="00333BFB">
        <w:t>XXX</w:t>
      </w:r>
      <w:r>
        <w:t xml:space="preserve"> epsilon scheme seems superior</w:t>
      </w:r>
    </w:p>
    <w:p w14:paraId="67DFBA9E" w14:textId="635D90D0" w:rsidR="001A58FE" w:rsidRDefault="001A58FE" w:rsidP="001A58FE">
      <w:r>
        <w:t xml:space="preserve">Alpha = 0.5, varying epsilon scheme </w:t>
      </w:r>
      <w:r>
        <w:sym w:font="Wingdings" w:char="F0E0"/>
      </w:r>
      <w:r>
        <w:t xml:space="preserve"> </w:t>
      </w:r>
      <w:r w:rsidR="00333BFB">
        <w:t>XXX</w:t>
      </w:r>
      <w:r>
        <w:t xml:space="preserve"> epsilon scheme seems superior</w:t>
      </w:r>
    </w:p>
    <w:p w14:paraId="0D0724DB" w14:textId="22A2A2BE" w:rsidR="001A58FE" w:rsidRDefault="001A58FE" w:rsidP="001A58FE">
      <w:r>
        <w:t xml:space="preserve">Alpha = 0.8, varying epsilon scheme </w:t>
      </w:r>
      <w:r>
        <w:sym w:font="Wingdings" w:char="F0E0"/>
      </w:r>
      <w:r>
        <w:t xml:space="preserve"> </w:t>
      </w:r>
      <w:r w:rsidR="00333BFB">
        <w:t>XXX</w:t>
      </w:r>
      <w:r>
        <w:t xml:space="preserve"> epsilon scheme seems superior </w:t>
      </w:r>
    </w:p>
    <w:p w14:paraId="7F085E11" w14:textId="7C586982" w:rsidR="00766BE1" w:rsidDel="00EF023B" w:rsidRDefault="001A58FE" w:rsidP="001A58FE">
      <w:pPr>
        <w:rPr>
          <w:del w:id="154" w:author="Matteo Braendli" w:date="2019-12-11T14:24:00Z"/>
        </w:rPr>
      </w:pPr>
      <w:r>
        <w:t xml:space="preserve">Overall </w:t>
      </w:r>
      <w:r>
        <w:sym w:font="Wingdings" w:char="F0E0"/>
      </w:r>
      <w:r>
        <w:t xml:space="preserve"> </w:t>
      </w:r>
    </w:p>
    <w:p w14:paraId="5A0F1575" w14:textId="77777777" w:rsidR="00EF023B" w:rsidRDefault="00EF023B">
      <w:pPr>
        <w:rPr>
          <w:ins w:id="155" w:author="Matteo Braendli" w:date="2019-12-11T14:24:00Z"/>
        </w:rPr>
      </w:pPr>
    </w:p>
    <w:p w14:paraId="0FB70C1D" w14:textId="28794780" w:rsidR="00EF023B" w:rsidRDefault="00EF023B" w:rsidP="00EF023B">
      <w:pPr>
        <w:pStyle w:val="berschrift3"/>
        <w:rPr>
          <w:ins w:id="156" w:author="Matteo Braendli" w:date="2019-12-11T14:24:00Z"/>
        </w:rPr>
      </w:pPr>
      <w:bookmarkStart w:id="157" w:name="_Toc26966751"/>
      <w:bookmarkStart w:id="158" w:name="_Toc26969637"/>
      <w:ins w:id="159" w:author="Matteo Braendli" w:date="2019-12-11T14:24:00Z">
        <w:r>
          <w:t xml:space="preserve">1.2.3 Q-learning test series: </w:t>
        </w:r>
      </w:ins>
      <w:ins w:id="160" w:author="Matteo Braendli" w:date="2019-12-11T14:25:00Z">
        <w:r>
          <w:t>conclusion</w:t>
        </w:r>
      </w:ins>
      <w:bookmarkEnd w:id="157"/>
      <w:bookmarkEnd w:id="158"/>
    </w:p>
    <w:p w14:paraId="44CF896D" w14:textId="657F272F" w:rsidR="00766BE1" w:rsidRDefault="00766BE1">
      <w:r>
        <w:br w:type="page"/>
      </w:r>
    </w:p>
    <w:p w14:paraId="65F2E205" w14:textId="6324000F" w:rsidR="001F3EDF" w:rsidRDefault="00852038" w:rsidP="004B348A">
      <w:pPr>
        <w:pStyle w:val="berschrift2"/>
      </w:pPr>
      <w:bookmarkStart w:id="161" w:name="_Toc26966752"/>
      <w:bookmarkStart w:id="162" w:name="_Toc26969638"/>
      <w:r w:rsidRPr="004B348A">
        <w:lastRenderedPageBreak/>
        <w:t>SARSA</w:t>
      </w:r>
      <w:bookmarkEnd w:id="161"/>
      <w:bookmarkEnd w:id="162"/>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3B4FB3ED"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so the analysis of the results can be more profound.</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 xml:space="preserve">The SARSA model uses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3AA98423" w14:textId="212C44D2" w:rsidR="00FA5FCC" w:rsidRPr="00EB674F" w:rsidRDefault="00FA5FCC" w:rsidP="00057ADF">
      <w:pPr>
        <w:pStyle w:val="berschrift3"/>
      </w:pPr>
      <w:bookmarkStart w:id="163" w:name="_Toc26966753"/>
      <w:bookmarkStart w:id="164" w:name="_Toc26969639"/>
      <w:r w:rsidRPr="00EB674F">
        <w:t>1.3.</w:t>
      </w:r>
      <w:r w:rsidR="0089699C" w:rsidRPr="00EB674F">
        <w:t>1</w:t>
      </w:r>
      <w:r w:rsidRPr="00EB674F">
        <w:t xml:space="preserve"> </w:t>
      </w:r>
      <w:r w:rsidR="002002E9">
        <w:t>F</w:t>
      </w:r>
      <w:r w:rsidRPr="00EB674F">
        <w:t xml:space="preserve">irst </w:t>
      </w:r>
      <w:r w:rsidR="000C4953">
        <w:t>pre-</w:t>
      </w:r>
      <w:r w:rsidRPr="00EB674F">
        <w:t>test-run</w:t>
      </w:r>
      <w:bookmarkEnd w:id="163"/>
      <w:bookmarkEnd w:id="164"/>
    </w:p>
    <w:p w14:paraId="145EB39C" w14:textId="07C1BE6E" w:rsidR="00846CDC" w:rsidRPr="0018642D" w:rsidRDefault="00EC6347" w:rsidP="00D024ED">
      <w:pPr>
        <w:spacing w:before="120" w:after="120"/>
        <w:jc w:val="both"/>
      </w:pPr>
      <w:r>
        <w:t xml:space="preserve">Similar to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8"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9"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A14FCFE" w:rsidR="0089699C" w:rsidRDefault="0089699C" w:rsidP="00057ADF">
      <w:pPr>
        <w:pStyle w:val="berschrift3"/>
      </w:pPr>
      <w:bookmarkStart w:id="165" w:name="_Toc26966754"/>
      <w:bookmarkStart w:id="166" w:name="_Toc26969640"/>
      <w:r>
        <w:lastRenderedPageBreak/>
        <w:t xml:space="preserve">1.3.2 </w:t>
      </w:r>
      <w:r w:rsidR="002002E9">
        <w:t>S</w:t>
      </w:r>
      <w:r>
        <w:t xml:space="preserve">econd </w:t>
      </w:r>
      <w:r w:rsidR="000E1035">
        <w:t>pre-</w:t>
      </w:r>
      <w:r>
        <w:t>test</w:t>
      </w:r>
      <w:r w:rsidR="00697D01">
        <w:t>-</w:t>
      </w:r>
      <w:r>
        <w:t>run</w:t>
      </w:r>
      <w:bookmarkEnd w:id="165"/>
      <w:bookmarkEnd w:id="166"/>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1">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7D417BE1" w:rsidR="007F1FA9" w:rsidRDefault="00D60EF4" w:rsidP="00057ADF">
      <w:pPr>
        <w:pStyle w:val="berschrift3"/>
      </w:pPr>
      <w:bookmarkStart w:id="167" w:name="_Toc26966755"/>
      <w:bookmarkStart w:id="168" w:name="_Toc26969641"/>
      <w:r>
        <w:t xml:space="preserve">1.3.3 </w:t>
      </w:r>
      <w:r w:rsidR="00E72B12">
        <w:t>T</w:t>
      </w:r>
      <w:r>
        <w:t xml:space="preserve">hird </w:t>
      </w:r>
      <w:r w:rsidR="000E1035">
        <w:t>pre-</w:t>
      </w:r>
      <w:r w:rsidR="009E2875">
        <w:t>test-run</w:t>
      </w:r>
      <w:bookmarkEnd w:id="167"/>
      <w:bookmarkEnd w:id="168"/>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2">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3">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5F66EF73" w:rsidR="000C4953" w:rsidRDefault="00D237E8" w:rsidP="00411264">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0AFCFFFF" w14:textId="77777777" w:rsidR="000C4953" w:rsidRDefault="000C4953">
      <w:r>
        <w:br w:type="page"/>
      </w:r>
    </w:p>
    <w:p w14:paraId="6F5B7FBD" w14:textId="1F9E8BEB" w:rsidR="002A432A" w:rsidRDefault="002A432A" w:rsidP="00057ADF">
      <w:pPr>
        <w:pStyle w:val="berschrift3"/>
      </w:pPr>
      <w:bookmarkStart w:id="169" w:name="_Toc26966756"/>
      <w:bookmarkStart w:id="170" w:name="_Toc26969642"/>
      <w:r>
        <w:lastRenderedPageBreak/>
        <w:t xml:space="preserve">1.3.4 </w:t>
      </w:r>
      <w:r w:rsidR="00E72B12">
        <w:t>F</w:t>
      </w:r>
      <w:r>
        <w:t xml:space="preserve">ourth </w:t>
      </w:r>
      <w:r w:rsidR="007D132D">
        <w:t>pre-</w:t>
      </w:r>
      <w:r w:rsidR="009E2875">
        <w:t>test-run</w:t>
      </w:r>
      <w:bookmarkEnd w:id="169"/>
      <w:bookmarkEnd w:id="170"/>
    </w:p>
    <w:p w14:paraId="48918B9B" w14:textId="0A92FF37" w:rsidR="00A015D2" w:rsidRDefault="006456E1" w:rsidP="000D72F4">
      <w:pPr>
        <w:spacing w:after="240"/>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better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4">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5">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5856E10F" w:rsidR="002A432A" w:rsidRDefault="00645503" w:rsidP="00057ADF">
      <w:pPr>
        <w:pStyle w:val="berschrift3"/>
      </w:pPr>
      <w:bookmarkStart w:id="171" w:name="_Toc26966757"/>
      <w:bookmarkStart w:id="172" w:name="_Toc26969643"/>
      <w:r>
        <w:t xml:space="preserve">1.3.5 </w:t>
      </w:r>
      <w:r w:rsidR="00E836D7">
        <w:t>F</w:t>
      </w:r>
      <w:r>
        <w:t xml:space="preserve">ifth </w:t>
      </w:r>
      <w:r w:rsidR="007D132D">
        <w:t>pre-</w:t>
      </w:r>
      <w:r w:rsidR="009E2875">
        <w:t>test-run</w:t>
      </w:r>
      <w:bookmarkEnd w:id="171"/>
      <w:bookmarkEnd w:id="172"/>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7">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45DE0A16" w14:textId="3846BE2D" w:rsidR="00056A8B" w:rsidRDefault="00056A8B" w:rsidP="00056A8B">
      <w:pPr>
        <w:pStyle w:val="berschrift3"/>
      </w:pPr>
      <w:bookmarkStart w:id="173" w:name="_Toc26966758"/>
      <w:bookmarkStart w:id="174" w:name="_Toc26969644"/>
      <w:r>
        <w:t>1.3.6 Full SARSA test series</w:t>
      </w:r>
      <w:bookmarkEnd w:id="173"/>
      <w:bookmarkEnd w:id="174"/>
    </w:p>
    <w:p w14:paraId="135CF245" w14:textId="0DBCC0A7" w:rsidR="00056A8B" w:rsidRDefault="00056A8B" w:rsidP="00056A8B">
      <w:pPr>
        <w:jc w:val="both"/>
      </w:pPr>
      <w:r>
        <w:t xml:space="preserve">In the </w:t>
      </w:r>
      <w:proofErr w:type="spellStart"/>
      <w:r>
        <w:t>github</w:t>
      </w:r>
      <w:proofErr w:type="spellEnd"/>
      <w:r>
        <w:t xml:space="preserve"> folder SARSA you will find 6 specifications, varying along two dimensions.</w:t>
      </w:r>
      <w:r w:rsidR="001A0E60">
        <w:t xml:space="preserve"> </w:t>
      </w:r>
      <w:r>
        <w:t>There are two epsilon schemes; whereas one is a monotonously linearly decreasing epsilon, floored at 0.01, whereas the other scheme is a discontinuous epsilon development with multiple resets of epsilon to a higher level. This should reduce the risk of ending up at a non-optimal solution. The other varying dimension are the alphas, chosen at 0.1, 0.5 and 0.8. Thus</w:t>
      </w:r>
      <w:r w:rsidR="001A0E60">
        <w:t>,</w:t>
      </w:r>
      <w:r>
        <w:t xml:space="preserve"> there are 2x3=6 specifications for testing and comparison. After 5000 training episodes, there are performance tests with 500 </w:t>
      </w:r>
      <w:proofErr w:type="spellStart"/>
      <w:r>
        <w:t>epsiodes</w:t>
      </w:r>
      <w:proofErr w:type="spellEnd"/>
      <w:r>
        <w:t>. Results are always expressed in percentiles, thus the average result over the percentiles (100 datapoints, in test mode 5 episodes are pooled to one datapoint)</w:t>
      </w:r>
      <w:r w:rsidR="001A0E60">
        <w:t>.</w:t>
      </w:r>
    </w:p>
    <w:p w14:paraId="0422CB4D" w14:textId="2507D462" w:rsidR="001A0E60" w:rsidRDefault="001A0E60">
      <w:r>
        <w:br w:type="page"/>
      </w:r>
    </w:p>
    <w:p w14:paraId="0D95EE77" w14:textId="162BDB91" w:rsidR="007B11B3" w:rsidRDefault="00923612" w:rsidP="001A0E60">
      <w:pPr>
        <w:spacing w:after="240"/>
        <w:jc w:val="both"/>
      </w:pPr>
      <w:r>
        <w:lastRenderedPageBreak/>
        <w:t>SARSA summary table of parametrizations and main perf</w:t>
      </w:r>
      <w:r w:rsidR="003914D1">
        <w:t>ormance measures after 5000 training episodes</w:t>
      </w:r>
      <w:r w:rsidR="00890141">
        <w:t xml:space="preserve"> </w:t>
      </w:r>
      <w:r w:rsidR="00E25C04">
        <w:t>(we forgot to specify those measures in the code and thus extrapolated the average of the test performance as intercept + 50*slope of each statistic in the performance test. Rounding errors will occur but are omitted from consideration)</w:t>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DE2542">
        <w:tc>
          <w:tcPr>
            <w:tcW w:w="1811" w:type="dxa"/>
          </w:tcPr>
          <w:p w14:paraId="3AD473F9" w14:textId="7432F4D5" w:rsidR="007B11B3" w:rsidRDefault="007B11B3" w:rsidP="008D63BD">
            <w:pPr>
              <w:jc w:val="center"/>
            </w:pPr>
            <w:r>
              <w:t>alpha</w:t>
            </w:r>
          </w:p>
        </w:tc>
        <w:tc>
          <w:tcPr>
            <w:tcW w:w="1811" w:type="dxa"/>
          </w:tcPr>
          <w:p w14:paraId="0371EC94" w14:textId="4B512C9A" w:rsidR="007B11B3" w:rsidRDefault="007B11B3" w:rsidP="008D63BD">
            <w:pPr>
              <w:jc w:val="center"/>
            </w:pPr>
            <w:r>
              <w:t>epsilon</w:t>
            </w:r>
          </w:p>
        </w:tc>
        <w:tc>
          <w:tcPr>
            <w:tcW w:w="1811" w:type="dxa"/>
          </w:tcPr>
          <w:p w14:paraId="448DAA6E" w14:textId="26F18773" w:rsidR="007B11B3" w:rsidRDefault="007B11B3" w:rsidP="008D63BD">
            <w:pPr>
              <w:jc w:val="center"/>
            </w:pPr>
            <w:r>
              <w:t>Win percentage</w:t>
            </w:r>
          </w:p>
        </w:tc>
        <w:tc>
          <w:tcPr>
            <w:tcW w:w="1811" w:type="dxa"/>
          </w:tcPr>
          <w:p w14:paraId="09D00E70" w14:textId="25897216" w:rsidR="007B11B3" w:rsidRDefault="007B11B3" w:rsidP="008D63BD">
            <w:pPr>
              <w:jc w:val="center"/>
            </w:pPr>
            <w:proofErr w:type="spellStart"/>
            <w:r>
              <w:t>Avg</w:t>
            </w:r>
            <w:proofErr w:type="spellEnd"/>
            <w:r>
              <w:t xml:space="preserve"> max tile</w:t>
            </w:r>
          </w:p>
        </w:tc>
        <w:tc>
          <w:tcPr>
            <w:tcW w:w="1812" w:type="dxa"/>
          </w:tcPr>
          <w:p w14:paraId="0DC69550" w14:textId="77FC48F6" w:rsidR="007B11B3" w:rsidRDefault="007B11B3" w:rsidP="008D63BD">
            <w:pPr>
              <w:jc w:val="center"/>
            </w:pPr>
            <w:proofErr w:type="spellStart"/>
            <w:r>
              <w:t>Avg</w:t>
            </w:r>
            <w:proofErr w:type="spellEnd"/>
            <w:r>
              <w:t xml:space="preserve"> reward</w:t>
            </w:r>
          </w:p>
        </w:tc>
      </w:tr>
      <w:tr w:rsidR="00DE2542" w14:paraId="00A9286A" w14:textId="77777777" w:rsidTr="00DE2542">
        <w:tc>
          <w:tcPr>
            <w:tcW w:w="1811" w:type="dxa"/>
          </w:tcPr>
          <w:p w14:paraId="7F2E43B5" w14:textId="1E3B6FC8" w:rsidR="00DE2542" w:rsidRPr="001A0E60" w:rsidRDefault="00DE2542" w:rsidP="008D63BD">
            <w:pPr>
              <w:jc w:val="center"/>
            </w:pPr>
            <w:r w:rsidRPr="001A0E60">
              <w:t xml:space="preserve">Alpha </w:t>
            </w:r>
            <w:r w:rsidR="00AD5983" w:rsidRPr="001A0E60">
              <w:t>= 0.1</w:t>
            </w:r>
          </w:p>
        </w:tc>
        <w:tc>
          <w:tcPr>
            <w:tcW w:w="1811" w:type="dxa"/>
          </w:tcPr>
          <w:p w14:paraId="2CE8698C" w14:textId="73AA66B0" w:rsidR="00DE2542" w:rsidRDefault="007B11B3" w:rsidP="008D63BD">
            <w:pPr>
              <w:jc w:val="center"/>
            </w:pPr>
            <w:r>
              <w:t>M</w:t>
            </w:r>
            <w:r w:rsidR="00AD5983">
              <w:t>ono</w:t>
            </w:r>
            <w:r>
              <w:t>tonous</w:t>
            </w:r>
          </w:p>
        </w:tc>
        <w:tc>
          <w:tcPr>
            <w:tcW w:w="1811" w:type="dxa"/>
          </w:tcPr>
          <w:p w14:paraId="6B25DDD3" w14:textId="791E3574" w:rsidR="00DE2542" w:rsidRDefault="001F1F19" w:rsidP="008D63BD">
            <w:pPr>
              <w:jc w:val="center"/>
            </w:pPr>
            <w:r>
              <w:t>0.034</w:t>
            </w:r>
          </w:p>
        </w:tc>
        <w:tc>
          <w:tcPr>
            <w:tcW w:w="1811" w:type="dxa"/>
          </w:tcPr>
          <w:p w14:paraId="26BBC9CF" w14:textId="608DE293" w:rsidR="00DE2542" w:rsidRDefault="00405382" w:rsidP="008D63BD">
            <w:pPr>
              <w:jc w:val="center"/>
            </w:pPr>
            <w:r>
              <w:t>87.73</w:t>
            </w:r>
          </w:p>
        </w:tc>
        <w:tc>
          <w:tcPr>
            <w:tcW w:w="1812" w:type="dxa"/>
          </w:tcPr>
          <w:p w14:paraId="0D39E23E" w14:textId="4ADF515D" w:rsidR="00DE2542" w:rsidRDefault="00366DFA" w:rsidP="008D63BD">
            <w:pPr>
              <w:jc w:val="center"/>
            </w:pPr>
            <w:r>
              <w:t>996.02</w:t>
            </w:r>
          </w:p>
        </w:tc>
      </w:tr>
      <w:tr w:rsidR="00DE2542" w14:paraId="4CC56B30" w14:textId="77777777" w:rsidTr="00DE2542">
        <w:tc>
          <w:tcPr>
            <w:tcW w:w="1811" w:type="dxa"/>
          </w:tcPr>
          <w:p w14:paraId="74800D59" w14:textId="16B515E3" w:rsidR="00DE2542" w:rsidRPr="001A0E60" w:rsidRDefault="00AD5983" w:rsidP="008D63BD">
            <w:pPr>
              <w:jc w:val="center"/>
            </w:pPr>
            <w:r w:rsidRPr="001A0E60">
              <w:t>Alpha = 0.1</w:t>
            </w:r>
          </w:p>
        </w:tc>
        <w:tc>
          <w:tcPr>
            <w:tcW w:w="1811" w:type="dxa"/>
          </w:tcPr>
          <w:p w14:paraId="6F8CFAED" w14:textId="3C0F1979" w:rsidR="00DE2542" w:rsidRDefault="007B11B3" w:rsidP="008D63BD">
            <w:pPr>
              <w:jc w:val="center"/>
            </w:pPr>
            <w:r>
              <w:t>Nonmonotonous</w:t>
            </w:r>
          </w:p>
        </w:tc>
        <w:tc>
          <w:tcPr>
            <w:tcW w:w="1811" w:type="dxa"/>
          </w:tcPr>
          <w:p w14:paraId="0E835B8C" w14:textId="7080D3E5" w:rsidR="00DE2542" w:rsidRDefault="00890141" w:rsidP="008D63BD">
            <w:pPr>
              <w:jc w:val="center"/>
            </w:pPr>
            <w:r>
              <w:t>0.046</w:t>
            </w:r>
          </w:p>
        </w:tc>
        <w:tc>
          <w:tcPr>
            <w:tcW w:w="1811" w:type="dxa"/>
          </w:tcPr>
          <w:p w14:paraId="605BD0AA" w14:textId="39C8184C" w:rsidR="00DE2542" w:rsidRDefault="009D3EC4" w:rsidP="008D63BD">
            <w:pPr>
              <w:jc w:val="center"/>
            </w:pPr>
            <w:r>
              <w:t>95.07</w:t>
            </w:r>
          </w:p>
        </w:tc>
        <w:tc>
          <w:tcPr>
            <w:tcW w:w="1812" w:type="dxa"/>
          </w:tcPr>
          <w:p w14:paraId="3D60FC8C" w14:textId="2A1E607A" w:rsidR="00DE2542" w:rsidRDefault="00623152" w:rsidP="008D63BD">
            <w:pPr>
              <w:jc w:val="center"/>
            </w:pPr>
            <w:r>
              <w:t>1030.42</w:t>
            </w:r>
          </w:p>
        </w:tc>
      </w:tr>
      <w:tr w:rsidR="007B11B3" w14:paraId="3A05DF39" w14:textId="77777777" w:rsidTr="008D63BD">
        <w:tc>
          <w:tcPr>
            <w:tcW w:w="1811" w:type="dxa"/>
            <w:tcBorders>
              <w:bottom w:val="single" w:sz="4" w:space="0" w:color="auto"/>
            </w:tcBorders>
          </w:tcPr>
          <w:p w14:paraId="4CADF298" w14:textId="6FE1E9E3" w:rsidR="007B11B3" w:rsidRPr="001A0E60" w:rsidRDefault="007B11B3" w:rsidP="008D63BD">
            <w:pPr>
              <w:jc w:val="center"/>
            </w:pPr>
            <w:r w:rsidRPr="001A0E60">
              <w:t>Alpha = 0.5</w:t>
            </w:r>
          </w:p>
        </w:tc>
        <w:tc>
          <w:tcPr>
            <w:tcW w:w="1811" w:type="dxa"/>
            <w:tcBorders>
              <w:bottom w:val="single" w:sz="4" w:space="0" w:color="auto"/>
            </w:tcBorders>
          </w:tcPr>
          <w:p w14:paraId="4840891C" w14:textId="17424659" w:rsidR="007B11B3" w:rsidRDefault="007B11B3" w:rsidP="008D63BD">
            <w:pPr>
              <w:jc w:val="center"/>
            </w:pPr>
            <w:r>
              <w:t>Monotonous</w:t>
            </w:r>
          </w:p>
        </w:tc>
        <w:tc>
          <w:tcPr>
            <w:tcW w:w="1811" w:type="dxa"/>
            <w:tcBorders>
              <w:bottom w:val="single" w:sz="4" w:space="0" w:color="auto"/>
            </w:tcBorders>
          </w:tcPr>
          <w:p w14:paraId="6ED8D37B" w14:textId="50C86926" w:rsidR="007B11B3" w:rsidRDefault="00CD59D0" w:rsidP="008D63BD">
            <w:pPr>
              <w:jc w:val="center"/>
            </w:pPr>
            <w:r>
              <w:t>0.105</w:t>
            </w:r>
          </w:p>
        </w:tc>
        <w:tc>
          <w:tcPr>
            <w:tcW w:w="1811" w:type="dxa"/>
            <w:tcBorders>
              <w:bottom w:val="single" w:sz="4" w:space="0" w:color="auto"/>
            </w:tcBorders>
          </w:tcPr>
          <w:p w14:paraId="0F360D7F" w14:textId="2B2E924F" w:rsidR="007B11B3" w:rsidRDefault="00927E57" w:rsidP="008D63BD">
            <w:pPr>
              <w:jc w:val="center"/>
            </w:pPr>
            <w:r>
              <w:t>111.10</w:t>
            </w:r>
          </w:p>
        </w:tc>
        <w:tc>
          <w:tcPr>
            <w:tcW w:w="1812" w:type="dxa"/>
            <w:tcBorders>
              <w:bottom w:val="single" w:sz="4" w:space="0" w:color="auto"/>
            </w:tcBorders>
          </w:tcPr>
          <w:p w14:paraId="27B085B3" w14:textId="740F8A61" w:rsidR="007B11B3" w:rsidRDefault="00CD59D0" w:rsidP="008D63BD">
            <w:pPr>
              <w:jc w:val="center"/>
            </w:pPr>
            <w:r>
              <w:t>1299.20</w:t>
            </w:r>
          </w:p>
        </w:tc>
      </w:tr>
      <w:tr w:rsidR="007B11B3" w14:paraId="5CDC33C0" w14:textId="77777777" w:rsidTr="008D63BD">
        <w:tc>
          <w:tcPr>
            <w:tcW w:w="1811" w:type="dxa"/>
            <w:shd w:val="clear" w:color="auto" w:fill="C5E0B3" w:themeFill="accent6" w:themeFillTint="66"/>
          </w:tcPr>
          <w:p w14:paraId="0E515438" w14:textId="388493F0" w:rsidR="007B11B3" w:rsidRPr="001A0E60" w:rsidRDefault="007B11B3" w:rsidP="008D63BD">
            <w:pPr>
              <w:jc w:val="center"/>
            </w:pPr>
            <w:r w:rsidRPr="001A0E60">
              <w:t>Alpha = 0.5</w:t>
            </w:r>
          </w:p>
        </w:tc>
        <w:tc>
          <w:tcPr>
            <w:tcW w:w="1811" w:type="dxa"/>
            <w:shd w:val="clear" w:color="auto" w:fill="C5E0B3" w:themeFill="accent6" w:themeFillTint="66"/>
          </w:tcPr>
          <w:p w14:paraId="611898E5" w14:textId="24C540C8" w:rsidR="007B11B3" w:rsidRDefault="007B11B3" w:rsidP="008D63BD">
            <w:pPr>
              <w:jc w:val="center"/>
            </w:pPr>
            <w:r>
              <w:t>Nonmonotonous</w:t>
            </w:r>
          </w:p>
        </w:tc>
        <w:tc>
          <w:tcPr>
            <w:tcW w:w="1811" w:type="dxa"/>
            <w:shd w:val="clear" w:color="auto" w:fill="C5E0B3" w:themeFill="accent6" w:themeFillTint="66"/>
          </w:tcPr>
          <w:p w14:paraId="07AE7E02" w14:textId="452C2CB7" w:rsidR="007B11B3" w:rsidRDefault="0018505D" w:rsidP="008D63BD">
            <w:pPr>
              <w:jc w:val="center"/>
            </w:pPr>
            <w:r>
              <w:t>0.151</w:t>
            </w:r>
          </w:p>
        </w:tc>
        <w:tc>
          <w:tcPr>
            <w:tcW w:w="1811" w:type="dxa"/>
            <w:shd w:val="clear" w:color="auto" w:fill="C5E0B3" w:themeFill="accent6" w:themeFillTint="66"/>
          </w:tcPr>
          <w:p w14:paraId="4C24CD05" w14:textId="04998B88" w:rsidR="007B11B3" w:rsidRDefault="002F54AC" w:rsidP="008D63BD">
            <w:pPr>
              <w:jc w:val="center"/>
            </w:pPr>
            <w:r>
              <w:t>115.94</w:t>
            </w:r>
          </w:p>
        </w:tc>
        <w:tc>
          <w:tcPr>
            <w:tcW w:w="1812" w:type="dxa"/>
            <w:shd w:val="clear" w:color="auto" w:fill="C5E0B3" w:themeFill="accent6" w:themeFillTint="66"/>
          </w:tcPr>
          <w:p w14:paraId="3ADA1ECB" w14:textId="70AAC741" w:rsidR="007B11B3" w:rsidRDefault="003D0D5C" w:rsidP="008D63BD">
            <w:pPr>
              <w:jc w:val="center"/>
            </w:pPr>
            <w:r>
              <w:t>13</w:t>
            </w:r>
            <w:r w:rsidR="00E87F37">
              <w:t>32.19</w:t>
            </w:r>
          </w:p>
        </w:tc>
      </w:tr>
      <w:tr w:rsidR="007B11B3" w14:paraId="3580FABB" w14:textId="77777777" w:rsidTr="00DE2542">
        <w:tc>
          <w:tcPr>
            <w:tcW w:w="1811" w:type="dxa"/>
          </w:tcPr>
          <w:p w14:paraId="06BA3D12" w14:textId="1604B0CC" w:rsidR="007B11B3" w:rsidRPr="001A0E60" w:rsidRDefault="007B11B3" w:rsidP="008D63BD">
            <w:pPr>
              <w:jc w:val="center"/>
            </w:pPr>
            <w:r w:rsidRPr="001A0E60">
              <w:t>Alpha = 0.8</w:t>
            </w:r>
          </w:p>
        </w:tc>
        <w:tc>
          <w:tcPr>
            <w:tcW w:w="1811" w:type="dxa"/>
          </w:tcPr>
          <w:p w14:paraId="31C599BB" w14:textId="3B38372D" w:rsidR="007B11B3" w:rsidRDefault="007B11B3" w:rsidP="008D63BD">
            <w:pPr>
              <w:jc w:val="center"/>
            </w:pPr>
            <w:r>
              <w:t>Monotonous</w:t>
            </w:r>
          </w:p>
        </w:tc>
        <w:tc>
          <w:tcPr>
            <w:tcW w:w="1811" w:type="dxa"/>
          </w:tcPr>
          <w:p w14:paraId="04A76BA3" w14:textId="558EB2C8" w:rsidR="007B11B3" w:rsidRDefault="00CD59D0" w:rsidP="008D63BD">
            <w:pPr>
              <w:jc w:val="center"/>
            </w:pPr>
            <w:r>
              <w:t>0.076</w:t>
            </w:r>
          </w:p>
        </w:tc>
        <w:tc>
          <w:tcPr>
            <w:tcW w:w="1811" w:type="dxa"/>
          </w:tcPr>
          <w:p w14:paraId="25D8F162" w14:textId="36780D41" w:rsidR="007B11B3" w:rsidRDefault="00CD59D0" w:rsidP="008D63BD">
            <w:pPr>
              <w:jc w:val="center"/>
            </w:pPr>
            <w:r>
              <w:t>110.00</w:t>
            </w:r>
          </w:p>
        </w:tc>
        <w:tc>
          <w:tcPr>
            <w:tcW w:w="1812" w:type="dxa"/>
          </w:tcPr>
          <w:p w14:paraId="0EB0F3AD" w14:textId="677BD6C0" w:rsidR="007B11B3" w:rsidRDefault="00CD59D0" w:rsidP="008D63BD">
            <w:pPr>
              <w:jc w:val="center"/>
            </w:pPr>
            <w:r>
              <w:t>1266.85</w:t>
            </w:r>
          </w:p>
        </w:tc>
      </w:tr>
      <w:tr w:rsidR="007B11B3" w14:paraId="79803718" w14:textId="77777777" w:rsidTr="00DE2542">
        <w:tc>
          <w:tcPr>
            <w:tcW w:w="1811" w:type="dxa"/>
          </w:tcPr>
          <w:p w14:paraId="301FAB55" w14:textId="36C649CD" w:rsidR="007B11B3" w:rsidRPr="003878EA" w:rsidRDefault="007B11B3" w:rsidP="008D63BD">
            <w:pPr>
              <w:jc w:val="center"/>
              <w:rPr>
                <w:highlight w:val="green"/>
              </w:rPr>
            </w:pPr>
            <w:r w:rsidRPr="001A0E60">
              <w:t>Alpha = 0.8</w:t>
            </w:r>
          </w:p>
        </w:tc>
        <w:tc>
          <w:tcPr>
            <w:tcW w:w="1811" w:type="dxa"/>
          </w:tcPr>
          <w:p w14:paraId="49FC95B9" w14:textId="01367E00" w:rsidR="007B11B3" w:rsidRDefault="007B11B3" w:rsidP="008D63BD">
            <w:pPr>
              <w:jc w:val="center"/>
            </w:pPr>
            <w:r>
              <w:t>Nonmonotonous</w:t>
            </w:r>
          </w:p>
        </w:tc>
        <w:tc>
          <w:tcPr>
            <w:tcW w:w="1811" w:type="dxa"/>
          </w:tcPr>
          <w:p w14:paraId="7A08BCBC" w14:textId="5E6D8DF4" w:rsidR="007B11B3" w:rsidRDefault="0028090A" w:rsidP="008D63BD">
            <w:pPr>
              <w:jc w:val="center"/>
            </w:pPr>
            <w:r>
              <w:t>0.09</w:t>
            </w:r>
            <w:r w:rsidR="00CD59D0">
              <w:t>0</w:t>
            </w:r>
          </w:p>
        </w:tc>
        <w:tc>
          <w:tcPr>
            <w:tcW w:w="1811" w:type="dxa"/>
          </w:tcPr>
          <w:p w14:paraId="3C3D7308" w14:textId="761537B4" w:rsidR="007B11B3" w:rsidRDefault="0028090A" w:rsidP="008D63BD">
            <w:pPr>
              <w:jc w:val="center"/>
            </w:pPr>
            <w:r>
              <w:t>105.29</w:t>
            </w:r>
          </w:p>
        </w:tc>
        <w:tc>
          <w:tcPr>
            <w:tcW w:w="1812" w:type="dxa"/>
          </w:tcPr>
          <w:p w14:paraId="1C72C1C4" w14:textId="6285AAC2" w:rsidR="007B11B3" w:rsidRDefault="0028090A" w:rsidP="008D63BD">
            <w:pPr>
              <w:jc w:val="center"/>
            </w:pPr>
            <w:r>
              <w:t>1233</w:t>
            </w:r>
          </w:p>
        </w:tc>
      </w:tr>
    </w:tbl>
    <w:p w14:paraId="5E5938B4" w14:textId="269D4E0D" w:rsidR="00D106DF" w:rsidRPr="00EA3339" w:rsidRDefault="008D63BD" w:rsidP="0041111C">
      <w:pPr>
        <w:spacing w:before="240"/>
        <w:jc w:val="both"/>
        <w:rPr>
          <w:rPrChange w:id="175" w:author="Lutharsanen Kunam" w:date="2019-12-11T15:30:00Z">
            <w:rPr>
              <w:highlight w:val="yellow"/>
            </w:rPr>
          </w:rPrChange>
        </w:rPr>
      </w:pPr>
      <w:r w:rsidRPr="00EA3339">
        <w:rPr>
          <w:rPrChange w:id="176" w:author="Lutharsanen Kunam" w:date="2019-12-11T15:30:00Z">
            <w:rPr>
              <w:highlight w:val="yellow"/>
            </w:rPr>
          </w:rPrChange>
        </w:rPr>
        <w:t xml:space="preserve">Considering the alpha, which is the learning rate, the model with the hyperparameter 0.5 outperformed the other ones. So, we can assume that the global maximum of the </w:t>
      </w:r>
      <w:r w:rsidR="0041111C" w:rsidRPr="00EA3339">
        <w:rPr>
          <w:rPrChange w:id="177" w:author="Lutharsanen Kunam" w:date="2019-12-11T15:30:00Z">
            <w:rPr>
              <w:highlight w:val="yellow"/>
            </w:rPr>
          </w:rPrChange>
        </w:rPr>
        <w:t>SARSA model could be at the alpha level of 0.5.</w:t>
      </w:r>
      <w:r w:rsidRPr="00EA3339">
        <w:rPr>
          <w:rPrChange w:id="178" w:author="Lutharsanen Kunam" w:date="2019-12-11T15:30:00Z">
            <w:rPr>
              <w:highlight w:val="yellow"/>
            </w:rPr>
          </w:rPrChange>
        </w:rPr>
        <w:t xml:space="preserve"> </w:t>
      </w:r>
    </w:p>
    <w:p w14:paraId="02342876" w14:textId="2DCE7F58" w:rsidR="0041111C" w:rsidRPr="00EA3339" w:rsidRDefault="0041111C" w:rsidP="0041111C">
      <w:pPr>
        <w:spacing w:before="240"/>
        <w:jc w:val="both"/>
        <w:rPr>
          <w:rPrChange w:id="179" w:author="Lutharsanen Kunam" w:date="2019-12-11T15:30:00Z">
            <w:rPr>
              <w:highlight w:val="yellow"/>
            </w:rPr>
          </w:rPrChange>
        </w:rPr>
      </w:pPr>
      <w:r w:rsidRPr="00EA3339">
        <w:rPr>
          <w:rPrChange w:id="180" w:author="Lutharsanen Kunam" w:date="2019-12-11T15:30:00Z">
            <w:rPr>
              <w:highlight w:val="yellow"/>
            </w:rPr>
          </w:rPrChange>
        </w:rPr>
        <w:t xml:space="preserve">Comparing the results of the nonmonotonous epsilon decay and the monotonous epsilon decay, </w:t>
      </w:r>
      <w:r w:rsidR="00B726D3" w:rsidRPr="00EA3339">
        <w:rPr>
          <w:rPrChange w:id="181" w:author="Lutharsanen Kunam" w:date="2019-12-11T15:30:00Z">
            <w:rPr>
              <w:highlight w:val="yellow"/>
            </w:rPr>
          </w:rPrChange>
        </w:rPr>
        <w:t>nonmonotonous epsilon decay outperforms monotonous</w:t>
      </w:r>
      <w:r w:rsidR="00126DAE" w:rsidRPr="00EA3339">
        <w:rPr>
          <w:rPrChange w:id="182" w:author="Lutharsanen Kunam" w:date="2019-12-11T15:30:00Z">
            <w:rPr>
              <w:highlight w:val="yellow"/>
            </w:rPr>
          </w:rPrChange>
        </w:rPr>
        <w:t xml:space="preserve"> </w:t>
      </w:r>
      <w:r w:rsidR="00B726D3" w:rsidRPr="00EA3339">
        <w:rPr>
          <w:rPrChange w:id="183" w:author="Lutharsanen Kunam" w:date="2019-12-11T15:30:00Z">
            <w:rPr>
              <w:highlight w:val="yellow"/>
            </w:rPr>
          </w:rPrChange>
        </w:rPr>
        <w:t xml:space="preserve">epsilon </w:t>
      </w:r>
      <w:r w:rsidR="00126DAE" w:rsidRPr="00EA3339">
        <w:rPr>
          <w:rPrChange w:id="184" w:author="Lutharsanen Kunam" w:date="2019-12-11T15:30:00Z">
            <w:rPr>
              <w:highlight w:val="yellow"/>
            </w:rPr>
          </w:rPrChange>
        </w:rPr>
        <w:t xml:space="preserve">decay, where </w:t>
      </w:r>
      <w:r w:rsidR="00B726D3" w:rsidRPr="00EA3339">
        <w:rPr>
          <w:rPrChange w:id="185" w:author="Lutharsanen Kunam" w:date="2019-12-11T15:30:00Z">
            <w:rPr>
              <w:highlight w:val="yellow"/>
            </w:rPr>
          </w:rPrChange>
        </w:rPr>
        <w:t>learning state is increasing and, in a state, where the learning state is decreasing the monotonous epsilon decays the nonmonotonous epsilon. It is difficult to make a conclusion about the alpha level 0.5. In our experiment it is the global maximum</w:t>
      </w:r>
      <w:r w:rsidR="0003736D" w:rsidRPr="00EA3339">
        <w:rPr>
          <w:rPrChange w:id="186" w:author="Lutharsanen Kunam" w:date="2019-12-11T15:30:00Z">
            <w:rPr>
              <w:highlight w:val="yellow"/>
            </w:rPr>
          </w:rPrChange>
        </w:rPr>
        <w:t>, but if there was more time, there is a possibility that there is a global maximum at a 0.65 alpha level and there, there is no difference between a nonmonotonous and a monotonous epsilon decay.</w:t>
      </w:r>
      <w:r w:rsidR="005A2E56" w:rsidRPr="00EA3339">
        <w:rPr>
          <w:rPrChange w:id="187" w:author="Lutharsanen Kunam" w:date="2019-12-11T15:30:00Z">
            <w:rPr>
              <w:highlight w:val="yellow"/>
            </w:rPr>
          </w:rPrChange>
        </w:rPr>
        <w:t xml:space="preserve"> Due to time restrictions we unfortunately couldn’t test this hyp</w:t>
      </w:r>
      <w:del w:id="188" w:author="Lutharsanen Kunam" w:date="2019-12-11T15:30:00Z">
        <w:r w:rsidR="005A2E56" w:rsidRPr="00EA3339" w:rsidDel="00EA3339">
          <w:rPr>
            <w:rPrChange w:id="189" w:author="Lutharsanen Kunam" w:date="2019-12-11T15:30:00Z">
              <w:rPr>
                <w:highlight w:val="yellow"/>
              </w:rPr>
            </w:rPrChange>
          </w:rPr>
          <w:delText>t</w:delText>
        </w:r>
      </w:del>
      <w:r w:rsidR="005A2E56" w:rsidRPr="00EA3339">
        <w:rPr>
          <w:rPrChange w:id="190" w:author="Lutharsanen Kunam" w:date="2019-12-11T15:30:00Z">
            <w:rPr>
              <w:highlight w:val="yellow"/>
            </w:rPr>
          </w:rPrChange>
        </w:rPr>
        <w:t>othesis.</w:t>
      </w:r>
    </w:p>
    <w:p w14:paraId="3AC5D489" w14:textId="2CD05540" w:rsidR="00704C6D" w:rsidRPr="002A432A" w:rsidRDefault="00704C6D" w:rsidP="0041111C">
      <w:pPr>
        <w:spacing w:before="240"/>
        <w:jc w:val="both"/>
      </w:pPr>
      <w:r w:rsidRPr="00EA3339">
        <w:rPr>
          <w:rPrChange w:id="191" w:author="Lutharsanen Kunam" w:date="2019-12-11T15:30:00Z">
            <w:rPr>
              <w:highlight w:val="yellow"/>
            </w:rPr>
          </w:rPrChange>
        </w:rPr>
        <w:t>Thus, we can conclude that the learning rate alpha has a much bigger influence on the result of the model than the decay of epsilon.</w:t>
      </w:r>
    </w:p>
    <w:p w14:paraId="3C77D809" w14:textId="77777777" w:rsidR="008D63BD" w:rsidRDefault="008D63BD"/>
    <w:p w14:paraId="6E1130DB" w14:textId="7C49C3EA" w:rsidR="007F1FA9" w:rsidRDefault="00B12860" w:rsidP="00B12860">
      <w:pPr>
        <w:pStyle w:val="berschrift3"/>
      </w:pPr>
      <w:bookmarkStart w:id="192" w:name="_Toc26966759"/>
      <w:bookmarkStart w:id="193" w:name="_Toc26969645"/>
      <w:r>
        <w:t>1.3.7 Comparing Q-learning and SARSA</w:t>
      </w:r>
      <w:bookmarkEnd w:id="192"/>
      <w:bookmarkEnd w:id="193"/>
      <w:r>
        <w:t xml:space="preserve"> </w:t>
      </w:r>
      <w:r w:rsidR="007F1FA9">
        <w:br w:type="page"/>
      </w:r>
    </w:p>
    <w:p w14:paraId="31D5C557" w14:textId="77777777" w:rsidR="001F3EDF" w:rsidRDefault="001F3EDF" w:rsidP="004B348A">
      <w:pPr>
        <w:pStyle w:val="berschrift2"/>
      </w:pPr>
      <w:bookmarkStart w:id="194" w:name="_Toc25999750"/>
      <w:bookmarkStart w:id="195" w:name="_Toc25999758"/>
      <w:bookmarkStart w:id="196" w:name="_Toc26039699"/>
      <w:bookmarkStart w:id="197" w:name="_Toc26966760"/>
      <w:bookmarkStart w:id="198" w:name="_Toc26969646"/>
      <w:r>
        <w:lastRenderedPageBreak/>
        <w:t>Deep Q-Learning</w:t>
      </w:r>
      <w:bookmarkEnd w:id="194"/>
      <w:bookmarkEnd w:id="195"/>
      <w:bookmarkEnd w:id="196"/>
      <w:bookmarkEnd w:id="197"/>
      <w:bookmarkEnd w:id="198"/>
    </w:p>
    <w:p w14:paraId="7100672E" w14:textId="23E6CC9D" w:rsidR="009118A4" w:rsidRDefault="001F3EDF" w:rsidP="0018642D">
      <w:pPr>
        <w:spacing w:after="240" w:line="276" w:lineRule="auto"/>
        <w:jc w:val="both"/>
      </w:pPr>
      <w:r w:rsidRPr="00A91159">
        <w:t xml:space="preserve">Deep Q-Learning 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Deep Q-Learning as one of the methods for our project. </w:t>
      </w:r>
    </w:p>
    <w:p w14:paraId="0DB0F977" w14:textId="2AED9D87" w:rsidR="00B2748B" w:rsidRDefault="001F3EDF" w:rsidP="007F1FA9">
      <w:pPr>
        <w:spacing w:after="240" w:line="276" w:lineRule="auto"/>
        <w:jc w:val="both"/>
      </w:pPr>
      <w:r w:rsidRPr="00A91159">
        <w:t xml:space="preserve">We programmed the Deep-Q learning </w:t>
      </w:r>
      <w:r w:rsidR="005011FB">
        <w:t xml:space="preserve">model </w:t>
      </w:r>
      <w:r w:rsidRPr="00A91159">
        <w:t xml:space="preserve">with </w:t>
      </w:r>
      <w:proofErr w:type="spellStart"/>
      <w:r w:rsidRPr="00A91159">
        <w:t>Keras</w:t>
      </w:r>
      <w:proofErr w:type="spellEnd"/>
      <w:r w:rsidR="005011FB">
        <w:t xml:space="preserve"> </w:t>
      </w:r>
      <w:r w:rsidRPr="00A91159">
        <w:t>including 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Deep Q learning 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really well to our environment. We just had to transform the 4 x 4 matrix into a list to be able to use the deep q network of Phil. Later, we even realised that we forgot to apply a function, which was similar to </w:t>
      </w:r>
      <w:proofErr w:type="spellStart"/>
      <w:r w:rsidR="00E6698A">
        <w:t>choseandcheck</w:t>
      </w:r>
      <w:proofErr w:type="spellEnd"/>
      <w:r w:rsidR="00E6698A">
        <w:t xml:space="preserve"> form the Q-learning/SARSA model. But during our </w:t>
      </w:r>
      <w:r w:rsidR="009E2875">
        <w:t>test-run</w:t>
      </w:r>
      <w:r w:rsidR="00E6698A">
        <w:t>s the model got never stuck in a certain loop. We assume that the neural network learned it by itself.</w:t>
      </w:r>
    </w:p>
    <w:p w14:paraId="4DDB702A" w14:textId="30485676" w:rsidR="00D04752" w:rsidRPr="00DC0350" w:rsidRDefault="00D04752" w:rsidP="00DC0350">
      <w:pPr>
        <w:pStyle w:val="berschrift3"/>
      </w:pPr>
      <w:bookmarkStart w:id="199" w:name="_Toc26966761"/>
      <w:bookmarkStart w:id="200" w:name="_Toc26969647"/>
      <w:r w:rsidRPr="00DC0350">
        <w:t>1.4.1 First test-run</w:t>
      </w:r>
      <w:bookmarkEnd w:id="199"/>
      <w:bookmarkEnd w:id="200"/>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CB596B" w14:paraId="349144B5" w14:textId="77777777" w:rsidTr="00CB596B">
        <w:tc>
          <w:tcPr>
            <w:tcW w:w="3018" w:type="dxa"/>
          </w:tcPr>
          <w:p w14:paraId="2A7D1D95" w14:textId="77777777" w:rsidR="00331530" w:rsidRDefault="00CB596B" w:rsidP="00331530">
            <w:pPr>
              <w:keepNext/>
              <w:spacing w:line="276" w:lineRule="auto"/>
              <w:jc w:val="center"/>
            </w:pPr>
            <w:r>
              <w:rPr>
                <w:noProof/>
              </w:rPr>
              <w:drawing>
                <wp:inline distT="0" distB="0" distL="0" distR="0" wp14:anchorId="35A495A1" wp14:editId="4E81A9C8">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8">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CFDF36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9">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F17C22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40">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proofErr w:type="gramStart"/>
            <w:r w:rsidRPr="00331530">
              <w:rPr>
                <w:sz w:val="14"/>
                <w:szCs w:val="14"/>
              </w:rPr>
              <w:t>:ep</w:t>
            </w:r>
            <w:proofErr w:type="gramEnd"/>
            <w:r w:rsidRPr="00331530">
              <w:rPr>
                <w:sz w:val="14"/>
                <w:szCs w:val="14"/>
              </w:rPr>
              <w:t>. 8000</w:t>
            </w:r>
          </w:p>
          <w:p w14:paraId="32A66584" w14:textId="777D17BF" w:rsidR="00CB596B" w:rsidRDefault="00CB596B" w:rsidP="00EB5258">
            <w:pPr>
              <w:pStyle w:val="Beschriftung"/>
              <w:jc w:val="center"/>
            </w:pPr>
          </w:p>
        </w:tc>
      </w:tr>
    </w:tbl>
    <w:p w14:paraId="77CD29D2" w14:textId="77777777" w:rsidR="007F1FA9" w:rsidRDefault="007F1FA9">
      <w:pPr>
        <w:rPr>
          <w:rFonts w:eastAsiaTheme="minorEastAsia"/>
          <w:color w:val="000000" w:themeColor="text1"/>
        </w:rPr>
      </w:pPr>
      <w:r>
        <w:br w:type="page"/>
      </w:r>
    </w:p>
    <w:p w14:paraId="2F0959F7" w14:textId="4868CEAA" w:rsidR="00B2748B" w:rsidRDefault="00B2748B" w:rsidP="00057ADF">
      <w:pPr>
        <w:pStyle w:val="berschrift3"/>
      </w:pPr>
      <w:bookmarkStart w:id="201" w:name="_Toc26966762"/>
      <w:bookmarkStart w:id="202" w:name="_Toc26969648"/>
      <w:r>
        <w:lastRenderedPageBreak/>
        <w:t>1.4.2 Second test</w:t>
      </w:r>
      <w:r w:rsidR="002002E9">
        <w:t>-</w:t>
      </w:r>
      <w:r>
        <w:t>run</w:t>
      </w:r>
      <w:bookmarkEnd w:id="201"/>
      <w:bookmarkEnd w:id="202"/>
    </w:p>
    <w:p w14:paraId="302A3C0D" w14:textId="0A88B2E2" w:rsidR="009007AC" w:rsidRDefault="00C623FE" w:rsidP="00D60EF4">
      <w:pPr>
        <w:spacing w:before="120"/>
        <w:jc w:val="both"/>
      </w:pPr>
      <w:r>
        <w:t xml:space="preserve">Remarkable is that the updated DQN version was much quicker than the SARSA model. Almost as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41"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42"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52C96FC3" w:rsidR="00415853" w:rsidRDefault="00415853" w:rsidP="00057ADF">
      <w:pPr>
        <w:pStyle w:val="berschrift3"/>
      </w:pPr>
      <w:bookmarkStart w:id="203" w:name="_Toc26966763"/>
      <w:bookmarkStart w:id="204" w:name="_Toc26969649"/>
      <w:r>
        <w:t>1.4.</w:t>
      </w:r>
      <w:r w:rsidR="00645503">
        <w:t>3</w:t>
      </w:r>
      <w:r>
        <w:t xml:space="preserve"> </w:t>
      </w:r>
      <w:r w:rsidR="00966983">
        <w:t>T</w:t>
      </w:r>
      <w:r w:rsidR="007F1FA9">
        <w:t>hird</w:t>
      </w:r>
      <w:r>
        <w:t xml:space="preserve"> test-run</w:t>
      </w:r>
      <w:bookmarkEnd w:id="203"/>
      <w:bookmarkEnd w:id="204"/>
    </w:p>
    <w:p w14:paraId="76D097BF" w14:textId="4FC60481"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 where either 128 or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58B193">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3"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4"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RDefault="00AC543C" w:rsidP="0093151C">
      <w:r>
        <w:br w:type="page"/>
      </w:r>
    </w:p>
    <w:p w14:paraId="7D3B3406" w14:textId="17D5B8E5" w:rsidR="00DF1F12" w:rsidRPr="000E71D1" w:rsidRDefault="00DF1F12" w:rsidP="00057ADF">
      <w:pPr>
        <w:pStyle w:val="berschrift3"/>
      </w:pPr>
      <w:bookmarkStart w:id="205" w:name="_Toc26966764"/>
      <w:bookmarkStart w:id="206" w:name="_Toc26969650"/>
      <w:r w:rsidRPr="000E71D1">
        <w:lastRenderedPageBreak/>
        <w:t xml:space="preserve">1.4.4 </w:t>
      </w:r>
      <w:r w:rsidR="00E75783" w:rsidRPr="000E71D1">
        <w:t>F</w:t>
      </w:r>
      <w:r w:rsidRPr="000E71D1">
        <w:t>ourth test</w:t>
      </w:r>
      <w:r w:rsidR="000E71D1">
        <w:t>-</w:t>
      </w:r>
      <w:r w:rsidRPr="000E71D1">
        <w:t>run</w:t>
      </w:r>
      <w:bookmarkEnd w:id="205"/>
      <w:bookmarkEnd w:id="206"/>
    </w:p>
    <w:p w14:paraId="63F3D066" w14:textId="16C22CF2" w:rsidR="00DF1F12" w:rsidRDefault="00E75783" w:rsidP="00121E26">
      <w:pPr>
        <w:jc w:val="both"/>
      </w:pPr>
      <w:r>
        <w:t xml:space="preserve">Comparing the last few test-runs we made an assumption, that a lower alpha resulted in a better performance. Therefore, we defined an alpha of </w:t>
      </w:r>
      <w:r w:rsidR="00DF1F12">
        <w:t>0.005</w:t>
      </w:r>
      <w:r>
        <w:t xml:space="preserve"> for the fourth test-run</w:t>
      </w:r>
      <w:r w:rsidR="00AE08F9">
        <w:t>.</w:t>
      </w:r>
      <w:r w:rsidR="00DF1F12">
        <w:t xml:space="preserve"> </w:t>
      </w:r>
      <w:r>
        <w:t xml:space="preserve">Again running 5000 </w:t>
      </w:r>
      <w:r w:rsidR="00DF1F12">
        <w:t>episodes</w:t>
      </w:r>
      <w:r w:rsidR="00AE08F9">
        <w:t xml:space="preserve">. The maximum goal was set at the tile 256. </w:t>
      </w:r>
      <w:r w:rsidR="00473156">
        <w:t>Interestingly</w:t>
      </w:r>
      <w:r w:rsidR="00AE08F9">
        <w:t>,</w:t>
      </w:r>
      <w:r w:rsidR="00473156">
        <w:t xml:space="preserve"> the model run really slowly, however the reward static </w:t>
      </w:r>
      <w:r w:rsidR="00963DBF">
        <w:t xml:space="preserve">was higher than the previous two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37BB94E9">
                  <wp:extent cx="2376000" cy="1692000"/>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76000" cy="1692000"/>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0C865E7D">
                  <wp:extent cx="2319294" cy="1612153"/>
                  <wp:effectExtent l="0" t="0" r="5080" b="127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6">
                            <a:extLst>
                              <a:ext uri="{28A0092B-C50C-407E-A947-70E740481C1C}">
                                <a14:useLocalDpi xmlns:a14="http://schemas.microsoft.com/office/drawing/2010/main" val="0"/>
                              </a:ext>
                            </a:extLst>
                          </a:blip>
                          <a:srcRect l="2342" b="4675"/>
                          <a:stretch/>
                        </pic:blipFill>
                        <pic:spPr bwMode="auto">
                          <a:xfrm>
                            <a:off x="0" y="0"/>
                            <a:ext cx="2320368" cy="1612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43A5C086" w:rsidR="00DF1F12" w:rsidRDefault="00DF1F12" w:rsidP="00057ADF">
      <w:pPr>
        <w:pStyle w:val="berschrift3"/>
      </w:pPr>
      <w:bookmarkStart w:id="207" w:name="_Toc26966765"/>
      <w:bookmarkStart w:id="208" w:name="_Toc26969651"/>
      <w:r>
        <w:t>1.4.5</w:t>
      </w:r>
      <w:r w:rsidR="000E71D1">
        <w:t xml:space="preserve"> Fifth test-run</w:t>
      </w:r>
      <w:bookmarkEnd w:id="207"/>
      <w:bookmarkEnd w:id="208"/>
    </w:p>
    <w:p w14:paraId="7EC6E98C" w14:textId="66F638B9" w:rsidR="00DF1F12" w:rsidRDefault="00702016" w:rsidP="000D72F4">
      <w:pPr>
        <w:jc w:val="both"/>
      </w:pPr>
      <w:r>
        <w:t xml:space="preserve">To confirm our assumption that a lower alpha did better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 xml:space="preserve">was validated again. The reward statistic shows a steeper line, than in the fourth test-run. Therefore, the positive correlation between the batch and reward per batch is higher. </w:t>
      </w:r>
      <w:r w:rsidR="00130446">
        <w:t xml:space="preserve">A possible explanation for the better performance with a lower alpha is overfitting.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4A04AB90">
                  <wp:extent cx="2412000" cy="1656000"/>
                  <wp:effectExtent l="0" t="0" r="1270" b="0"/>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3F031D31">
                  <wp:extent cx="2413262" cy="1656000"/>
                  <wp:effectExtent l="0" t="0" r="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13262" cy="1656000"/>
                          </a:xfrm>
                          <a:prstGeom prst="rect">
                            <a:avLst/>
                          </a:prstGeom>
                          <a:noFill/>
                          <a:ln>
                            <a:noFill/>
                          </a:ln>
                        </pic:spPr>
                      </pic:pic>
                    </a:graphicData>
                  </a:graphic>
                </wp:inline>
              </w:drawing>
            </w:r>
          </w:p>
        </w:tc>
      </w:tr>
    </w:tbl>
    <w:p w14:paraId="4DE19357" w14:textId="1259564D" w:rsidR="00DF1F12" w:rsidRDefault="00DF1F12" w:rsidP="00DF1F12"/>
    <w:p w14:paraId="1E78CDD7" w14:textId="77777777" w:rsidR="00C34B9C" w:rsidRDefault="00C34B9C">
      <w:pPr>
        <w:rPr>
          <w:rFonts w:eastAsiaTheme="minorEastAsia"/>
          <w:b/>
          <w:bCs/>
          <w:color w:val="000000" w:themeColor="text1"/>
        </w:rPr>
      </w:pPr>
      <w:r>
        <w:br w:type="page"/>
      </w:r>
    </w:p>
    <w:p w14:paraId="137452C1" w14:textId="2E7D7831" w:rsidR="00DB4B9D" w:rsidRDefault="00DB4B9D" w:rsidP="00DB4B9D">
      <w:pPr>
        <w:pStyle w:val="berschrift3"/>
      </w:pPr>
      <w:bookmarkStart w:id="209" w:name="_Toc26966766"/>
      <w:bookmarkStart w:id="210" w:name="_Toc26969652"/>
      <w:r>
        <w:lastRenderedPageBreak/>
        <w:t>1.4.6 Full DQN test series</w:t>
      </w:r>
      <w:bookmarkEnd w:id="209"/>
      <w:bookmarkEnd w:id="210"/>
    </w:p>
    <w:p w14:paraId="709766F7" w14:textId="227C757F" w:rsidR="00DB4B9D" w:rsidRDefault="00B02483" w:rsidP="00DB4B9D">
      <w:pPr>
        <w:jc w:val="both"/>
      </w:pPr>
      <w:r>
        <w:t xml:space="preserve">Given </w:t>
      </w:r>
      <w:r w:rsidR="00273241">
        <w:t xml:space="preserve">that we do not have access to a personal GPU, we did the calculations for our </w:t>
      </w:r>
      <w:r w:rsidR="00660509" w:rsidRPr="00A91159">
        <w:t>Deep-Q learning</w:t>
      </w:r>
      <w:r w:rsidR="00273241">
        <w:t xml:space="preserve"> on Google </w:t>
      </w:r>
      <w:proofErr w:type="spellStart"/>
      <w:r w:rsidR="00273241">
        <w:t>Colab</w:t>
      </w:r>
      <w:proofErr w:type="spellEnd"/>
      <w:r w:rsidR="00273241">
        <w:t xml:space="preserve">. </w:t>
      </w:r>
      <w:r w:rsidR="00DB4B9D">
        <w:t xml:space="preserve">In the </w:t>
      </w:r>
      <w:r w:rsidR="00273241">
        <w:t xml:space="preserve">workspace folder shared below </w:t>
      </w:r>
      <w:r w:rsidR="00DB4B9D">
        <w:t xml:space="preserve">you will find 9 specifications of </w:t>
      </w:r>
      <w:proofErr w:type="spellStart"/>
      <w:r w:rsidR="00DB4B9D">
        <w:t>jupyter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LINK</w:t>
      </w:r>
    </w:p>
    <w:tbl>
      <w:tblPr>
        <w:tblStyle w:val="Tabellenraster"/>
        <w:tblW w:w="8981" w:type="dxa"/>
        <w:tblLayout w:type="fixed"/>
        <w:tblLook w:val="04A0" w:firstRow="1" w:lastRow="0" w:firstColumn="1" w:lastColumn="0" w:noHBand="0" w:noVBand="1"/>
      </w:tblPr>
      <w:tblGrid>
        <w:gridCol w:w="1122"/>
        <w:gridCol w:w="1123"/>
        <w:gridCol w:w="1122"/>
        <w:gridCol w:w="1123"/>
        <w:gridCol w:w="1123"/>
        <w:gridCol w:w="1122"/>
        <w:gridCol w:w="1123"/>
        <w:gridCol w:w="1123"/>
      </w:tblGrid>
      <w:tr w:rsidR="00F24376" w14:paraId="677F7517" w14:textId="28D6B137" w:rsidTr="00F27F7D">
        <w:trPr>
          <w:trHeight w:val="644"/>
        </w:trPr>
        <w:tc>
          <w:tcPr>
            <w:tcW w:w="1122" w:type="dxa"/>
          </w:tcPr>
          <w:p w14:paraId="12AA4449" w14:textId="77777777" w:rsidR="00F24376" w:rsidRDefault="00F24376" w:rsidP="00F24376">
            <w:pPr>
              <w:spacing w:line="276" w:lineRule="auto"/>
              <w:jc w:val="both"/>
            </w:pPr>
            <w:r>
              <w:t>Model</w:t>
            </w:r>
          </w:p>
        </w:tc>
        <w:tc>
          <w:tcPr>
            <w:tcW w:w="1123" w:type="dxa"/>
          </w:tcPr>
          <w:p w14:paraId="290A70E0" w14:textId="77777777" w:rsidR="00F24376" w:rsidRDefault="00F24376" w:rsidP="00F24376">
            <w:pPr>
              <w:spacing w:line="276" w:lineRule="auto"/>
              <w:jc w:val="both"/>
            </w:pPr>
            <w:r>
              <w:t>Training</w:t>
            </w:r>
          </w:p>
        </w:tc>
        <w:tc>
          <w:tcPr>
            <w:tcW w:w="1122" w:type="dxa"/>
          </w:tcPr>
          <w:p w14:paraId="1098F860" w14:textId="77777777" w:rsidR="00F24376" w:rsidRDefault="00F24376" w:rsidP="00F24376">
            <w:pPr>
              <w:spacing w:line="276" w:lineRule="auto"/>
              <w:jc w:val="both"/>
            </w:pPr>
            <w:r>
              <w:t>Neural dims</w:t>
            </w:r>
          </w:p>
        </w:tc>
        <w:tc>
          <w:tcPr>
            <w:tcW w:w="1123" w:type="dxa"/>
          </w:tcPr>
          <w:p w14:paraId="577D3ACA" w14:textId="3C506217" w:rsidR="00F24376" w:rsidRDefault="00F24376" w:rsidP="00F24376">
            <w:pPr>
              <w:spacing w:line="276" w:lineRule="auto"/>
              <w:jc w:val="both"/>
            </w:pPr>
            <w:r>
              <w:t>Epsilon decay</w:t>
            </w:r>
          </w:p>
        </w:tc>
        <w:tc>
          <w:tcPr>
            <w:tcW w:w="1123" w:type="dxa"/>
          </w:tcPr>
          <w:p w14:paraId="7A452EE5" w14:textId="77777777" w:rsidR="00F24376" w:rsidRDefault="00F24376" w:rsidP="00F24376">
            <w:pPr>
              <w:spacing w:line="276" w:lineRule="auto"/>
              <w:jc w:val="both"/>
            </w:pPr>
            <w:r>
              <w:t>Alpha</w:t>
            </w:r>
          </w:p>
        </w:tc>
        <w:tc>
          <w:tcPr>
            <w:tcW w:w="1122" w:type="dxa"/>
          </w:tcPr>
          <w:p w14:paraId="4F594D4B" w14:textId="295A58CA" w:rsidR="00F24376" w:rsidRDefault="00F24376" w:rsidP="00F24376">
            <w:pPr>
              <w:spacing w:line="276" w:lineRule="auto"/>
              <w:jc w:val="both"/>
            </w:pPr>
            <w:r>
              <w:t>Win %</w:t>
            </w:r>
          </w:p>
        </w:tc>
        <w:tc>
          <w:tcPr>
            <w:tcW w:w="1123" w:type="dxa"/>
          </w:tcPr>
          <w:p w14:paraId="2FF70692" w14:textId="6AD2961F" w:rsidR="00F24376" w:rsidRDefault="00F24376" w:rsidP="00F24376">
            <w:pPr>
              <w:spacing w:line="276" w:lineRule="auto"/>
              <w:jc w:val="both"/>
            </w:pPr>
            <w:proofErr w:type="spellStart"/>
            <w:r>
              <w:t>Avg</w:t>
            </w:r>
            <w:proofErr w:type="spellEnd"/>
            <w:r>
              <w:t xml:space="preserve"> max tile</w:t>
            </w:r>
          </w:p>
        </w:tc>
        <w:tc>
          <w:tcPr>
            <w:tcW w:w="1123" w:type="dxa"/>
          </w:tcPr>
          <w:p w14:paraId="32C3DE17" w14:textId="2BD60FFC" w:rsidR="00F24376" w:rsidRDefault="00F24376" w:rsidP="00F24376">
            <w:pPr>
              <w:spacing w:line="276" w:lineRule="auto"/>
              <w:jc w:val="both"/>
            </w:pPr>
            <w:proofErr w:type="spellStart"/>
            <w:r>
              <w:t>Avg</w:t>
            </w:r>
            <w:proofErr w:type="spellEnd"/>
            <w:r>
              <w:t xml:space="preserve"> reward</w:t>
            </w:r>
          </w:p>
        </w:tc>
      </w:tr>
      <w:tr w:rsidR="00F27F7D" w14:paraId="58AE543A" w14:textId="6C2826C7" w:rsidTr="00F27F7D">
        <w:trPr>
          <w:trHeight w:val="315"/>
        </w:trPr>
        <w:tc>
          <w:tcPr>
            <w:tcW w:w="1122" w:type="dxa"/>
          </w:tcPr>
          <w:p w14:paraId="5E6C3066" w14:textId="77777777" w:rsidR="00F27F7D" w:rsidRDefault="00F27F7D" w:rsidP="001F52CC">
            <w:pPr>
              <w:spacing w:line="276" w:lineRule="auto"/>
              <w:jc w:val="both"/>
            </w:pPr>
            <w:r>
              <w:t>Best SARSA</w:t>
            </w:r>
          </w:p>
        </w:tc>
        <w:tc>
          <w:tcPr>
            <w:tcW w:w="1123" w:type="dxa"/>
          </w:tcPr>
          <w:p w14:paraId="7789A759" w14:textId="375C6F8C" w:rsidR="00F27F7D" w:rsidRDefault="00F27F7D" w:rsidP="001F52CC">
            <w:pPr>
              <w:spacing w:line="276" w:lineRule="auto"/>
              <w:jc w:val="both"/>
            </w:pPr>
          </w:p>
        </w:tc>
        <w:tc>
          <w:tcPr>
            <w:tcW w:w="1122" w:type="dxa"/>
          </w:tcPr>
          <w:p w14:paraId="76E5E98E" w14:textId="3162D399" w:rsidR="00F27F7D" w:rsidRDefault="00F27F7D" w:rsidP="001F52CC">
            <w:pPr>
              <w:spacing w:line="276" w:lineRule="auto"/>
              <w:jc w:val="both"/>
            </w:pPr>
          </w:p>
        </w:tc>
        <w:tc>
          <w:tcPr>
            <w:tcW w:w="1123" w:type="dxa"/>
          </w:tcPr>
          <w:p w14:paraId="6D3DDFE6" w14:textId="77777777" w:rsidR="00F27F7D" w:rsidRDefault="00F27F7D" w:rsidP="001F52CC">
            <w:pPr>
              <w:spacing w:line="276" w:lineRule="auto"/>
              <w:jc w:val="both"/>
            </w:pPr>
          </w:p>
        </w:tc>
        <w:tc>
          <w:tcPr>
            <w:tcW w:w="1123" w:type="dxa"/>
          </w:tcPr>
          <w:p w14:paraId="79C3695F" w14:textId="0F212472" w:rsidR="00F27F7D" w:rsidRDefault="00F27F7D" w:rsidP="001F52CC">
            <w:pPr>
              <w:spacing w:line="276" w:lineRule="auto"/>
              <w:jc w:val="both"/>
            </w:pPr>
          </w:p>
        </w:tc>
        <w:tc>
          <w:tcPr>
            <w:tcW w:w="1122" w:type="dxa"/>
          </w:tcPr>
          <w:p w14:paraId="5B647FFA" w14:textId="77777777" w:rsidR="00F27F7D" w:rsidRDefault="00F27F7D" w:rsidP="001F52CC">
            <w:pPr>
              <w:spacing w:line="276" w:lineRule="auto"/>
              <w:jc w:val="both"/>
            </w:pPr>
          </w:p>
        </w:tc>
        <w:tc>
          <w:tcPr>
            <w:tcW w:w="1123" w:type="dxa"/>
          </w:tcPr>
          <w:p w14:paraId="398E7203" w14:textId="77777777" w:rsidR="00F27F7D" w:rsidRDefault="00F27F7D" w:rsidP="001F52CC">
            <w:pPr>
              <w:spacing w:line="276" w:lineRule="auto"/>
              <w:jc w:val="both"/>
            </w:pPr>
          </w:p>
        </w:tc>
        <w:tc>
          <w:tcPr>
            <w:tcW w:w="1123" w:type="dxa"/>
          </w:tcPr>
          <w:p w14:paraId="28B8AEEA" w14:textId="77777777" w:rsidR="00F27F7D" w:rsidRDefault="00F27F7D" w:rsidP="001F52CC">
            <w:pPr>
              <w:spacing w:line="276" w:lineRule="auto"/>
              <w:jc w:val="both"/>
            </w:pPr>
          </w:p>
        </w:tc>
      </w:tr>
      <w:tr w:rsidR="00F27F7D" w14:paraId="5A216A38" w14:textId="37BA205A" w:rsidTr="00F27F7D">
        <w:trPr>
          <w:trHeight w:val="315"/>
        </w:trPr>
        <w:tc>
          <w:tcPr>
            <w:tcW w:w="1122" w:type="dxa"/>
          </w:tcPr>
          <w:p w14:paraId="32E21282" w14:textId="77777777" w:rsidR="00F27F7D" w:rsidRDefault="00F27F7D" w:rsidP="001F52CC">
            <w:pPr>
              <w:spacing w:line="276" w:lineRule="auto"/>
              <w:jc w:val="both"/>
            </w:pPr>
            <w:r>
              <w:t>Best Q</w:t>
            </w:r>
          </w:p>
        </w:tc>
        <w:tc>
          <w:tcPr>
            <w:tcW w:w="1123" w:type="dxa"/>
          </w:tcPr>
          <w:p w14:paraId="25ECCC1C" w14:textId="3D496EAD" w:rsidR="00F27F7D" w:rsidRDefault="00F27F7D" w:rsidP="001F52CC">
            <w:pPr>
              <w:spacing w:line="276" w:lineRule="auto"/>
              <w:jc w:val="both"/>
            </w:pPr>
            <w:r>
              <w:t>Comparison…</w:t>
            </w:r>
          </w:p>
        </w:tc>
        <w:tc>
          <w:tcPr>
            <w:tcW w:w="1122" w:type="dxa"/>
          </w:tcPr>
          <w:p w14:paraId="085F2192" w14:textId="77777777" w:rsidR="00F27F7D" w:rsidRDefault="00F27F7D" w:rsidP="001F52CC">
            <w:pPr>
              <w:spacing w:line="276" w:lineRule="auto"/>
              <w:jc w:val="both"/>
            </w:pPr>
          </w:p>
        </w:tc>
        <w:tc>
          <w:tcPr>
            <w:tcW w:w="1123" w:type="dxa"/>
          </w:tcPr>
          <w:p w14:paraId="449797E2" w14:textId="77777777" w:rsidR="00F27F7D" w:rsidRDefault="00F27F7D" w:rsidP="001F52CC">
            <w:pPr>
              <w:spacing w:line="276" w:lineRule="auto"/>
              <w:jc w:val="both"/>
            </w:pPr>
          </w:p>
        </w:tc>
        <w:tc>
          <w:tcPr>
            <w:tcW w:w="1123" w:type="dxa"/>
          </w:tcPr>
          <w:p w14:paraId="06AA9BA3" w14:textId="77777777" w:rsidR="00F27F7D" w:rsidRDefault="00F27F7D" w:rsidP="001F52CC">
            <w:pPr>
              <w:spacing w:line="276" w:lineRule="auto"/>
              <w:jc w:val="both"/>
            </w:pPr>
          </w:p>
        </w:tc>
        <w:tc>
          <w:tcPr>
            <w:tcW w:w="1122" w:type="dxa"/>
          </w:tcPr>
          <w:p w14:paraId="7A77F4F5" w14:textId="77777777" w:rsidR="00F27F7D" w:rsidRDefault="00F27F7D" w:rsidP="001F52CC">
            <w:pPr>
              <w:spacing w:line="276" w:lineRule="auto"/>
              <w:jc w:val="both"/>
            </w:pPr>
          </w:p>
        </w:tc>
        <w:tc>
          <w:tcPr>
            <w:tcW w:w="1123" w:type="dxa"/>
          </w:tcPr>
          <w:p w14:paraId="66FD5A28" w14:textId="77777777" w:rsidR="00F27F7D" w:rsidRDefault="00F27F7D" w:rsidP="001F52CC">
            <w:pPr>
              <w:spacing w:line="276" w:lineRule="auto"/>
              <w:jc w:val="both"/>
            </w:pPr>
          </w:p>
        </w:tc>
        <w:tc>
          <w:tcPr>
            <w:tcW w:w="1123" w:type="dxa"/>
          </w:tcPr>
          <w:p w14:paraId="207893D0" w14:textId="77777777" w:rsidR="00F27F7D" w:rsidRDefault="00F27F7D" w:rsidP="001F52CC">
            <w:pPr>
              <w:spacing w:line="276" w:lineRule="auto"/>
              <w:jc w:val="both"/>
            </w:pPr>
          </w:p>
        </w:tc>
      </w:tr>
      <w:tr w:rsidR="00F27F7D" w:rsidRPr="00C34B9C" w14:paraId="23CBDF70" w14:textId="4078C12A" w:rsidTr="00F27F7D">
        <w:trPr>
          <w:trHeight w:val="315"/>
        </w:trPr>
        <w:tc>
          <w:tcPr>
            <w:tcW w:w="1122" w:type="dxa"/>
          </w:tcPr>
          <w:p w14:paraId="1FBBE34D" w14:textId="77777777" w:rsidR="00F27F7D" w:rsidRDefault="00F27F7D" w:rsidP="001F52CC">
            <w:pPr>
              <w:spacing w:line="276" w:lineRule="auto"/>
              <w:jc w:val="both"/>
            </w:pPr>
            <w:r w:rsidRPr="00A70F14">
              <w:rPr>
                <w:highlight w:val="green"/>
              </w:rPr>
              <w:t>DQN1</w:t>
            </w:r>
          </w:p>
        </w:tc>
        <w:tc>
          <w:tcPr>
            <w:tcW w:w="1123" w:type="dxa"/>
          </w:tcPr>
          <w:p w14:paraId="060BC2B0" w14:textId="77777777" w:rsidR="00F27F7D" w:rsidRDefault="00F27F7D" w:rsidP="001F52CC">
            <w:pPr>
              <w:spacing w:line="276" w:lineRule="auto"/>
              <w:jc w:val="both"/>
            </w:pPr>
            <w:r>
              <w:t>5000</w:t>
            </w:r>
          </w:p>
        </w:tc>
        <w:tc>
          <w:tcPr>
            <w:tcW w:w="1122" w:type="dxa"/>
          </w:tcPr>
          <w:p w14:paraId="0C3898E1" w14:textId="77777777" w:rsidR="00F27F7D" w:rsidRDefault="00F27F7D" w:rsidP="001F52CC">
            <w:pPr>
              <w:spacing w:line="276" w:lineRule="auto"/>
              <w:jc w:val="both"/>
            </w:pPr>
            <w:r>
              <w:t>256,256</w:t>
            </w:r>
          </w:p>
        </w:tc>
        <w:tc>
          <w:tcPr>
            <w:tcW w:w="1123" w:type="dxa"/>
          </w:tcPr>
          <w:p w14:paraId="724DB964" w14:textId="77777777" w:rsidR="00F27F7D" w:rsidRPr="00530073" w:rsidRDefault="00F27F7D" w:rsidP="001F52CC">
            <w:pPr>
              <w:spacing w:line="276" w:lineRule="auto"/>
              <w:jc w:val="both"/>
              <w:rPr>
                <w:rPrChange w:id="211" w:author="Lutharsanen Kunam" w:date="2019-12-11T15:30:00Z">
                  <w:rPr>
                    <w:highlight w:val="yellow"/>
                  </w:rPr>
                </w:rPrChange>
              </w:rPr>
            </w:pPr>
            <w:r w:rsidRPr="00530073">
              <w:rPr>
                <w:rPrChange w:id="212" w:author="Lutharsanen Kunam" w:date="2019-12-11T15:30:00Z">
                  <w:rPr>
                    <w:highlight w:val="yellow"/>
                  </w:rPr>
                </w:rPrChange>
              </w:rPr>
              <w:t>0.096</w:t>
            </w:r>
          </w:p>
        </w:tc>
        <w:tc>
          <w:tcPr>
            <w:tcW w:w="1123" w:type="dxa"/>
          </w:tcPr>
          <w:p w14:paraId="2ACE2060" w14:textId="77777777" w:rsidR="00F27F7D" w:rsidRPr="00530073" w:rsidRDefault="00F27F7D" w:rsidP="001F52CC">
            <w:pPr>
              <w:spacing w:line="276" w:lineRule="auto"/>
              <w:jc w:val="both"/>
              <w:rPr>
                <w:rPrChange w:id="213" w:author="Lutharsanen Kunam" w:date="2019-12-11T15:30:00Z">
                  <w:rPr>
                    <w:highlight w:val="yellow"/>
                  </w:rPr>
                </w:rPrChange>
              </w:rPr>
            </w:pPr>
            <w:r w:rsidRPr="00530073">
              <w:rPr>
                <w:rPrChange w:id="214" w:author="Lutharsanen Kunam" w:date="2019-12-11T15:30:00Z">
                  <w:rPr>
                    <w:highlight w:val="yellow"/>
                  </w:rPr>
                </w:rPrChange>
              </w:rPr>
              <w:t>0.001</w:t>
            </w:r>
          </w:p>
        </w:tc>
        <w:tc>
          <w:tcPr>
            <w:tcW w:w="1122" w:type="dxa"/>
          </w:tcPr>
          <w:p w14:paraId="73974EFB" w14:textId="245669E8" w:rsidR="00F27F7D" w:rsidRPr="00A962FB" w:rsidRDefault="00C34B9C" w:rsidP="001F52CC">
            <w:pPr>
              <w:spacing w:line="276" w:lineRule="auto"/>
              <w:jc w:val="both"/>
              <w:rPr>
                <w:highlight w:val="yellow"/>
              </w:rPr>
            </w:pPr>
            <w:r w:rsidRPr="00C34B9C">
              <w:t>0.08</w:t>
            </w:r>
          </w:p>
        </w:tc>
        <w:tc>
          <w:tcPr>
            <w:tcW w:w="1123" w:type="dxa"/>
          </w:tcPr>
          <w:p w14:paraId="0EBDF483" w14:textId="51BDF9D5" w:rsidR="00F27F7D" w:rsidRPr="00A962FB" w:rsidRDefault="00C34B9C" w:rsidP="001F52CC">
            <w:pPr>
              <w:spacing w:line="276" w:lineRule="auto"/>
              <w:jc w:val="both"/>
              <w:rPr>
                <w:highlight w:val="yellow"/>
              </w:rPr>
            </w:pPr>
            <w:r w:rsidRPr="00C34B9C">
              <w:t>103.14</w:t>
            </w:r>
          </w:p>
        </w:tc>
        <w:tc>
          <w:tcPr>
            <w:tcW w:w="1123" w:type="dxa"/>
          </w:tcPr>
          <w:p w14:paraId="285A0CD9" w14:textId="1CA53293" w:rsidR="00F27F7D" w:rsidRPr="00C34B9C" w:rsidRDefault="00C34B9C" w:rsidP="001F52CC">
            <w:pPr>
              <w:spacing w:line="276" w:lineRule="auto"/>
              <w:jc w:val="both"/>
            </w:pPr>
            <w:r w:rsidRPr="00C34B9C">
              <w:t>1127.57</w:t>
            </w:r>
          </w:p>
        </w:tc>
      </w:tr>
      <w:tr w:rsidR="00F27F7D" w14:paraId="2E2C06AE" w14:textId="0F93050C" w:rsidTr="00F27F7D">
        <w:trPr>
          <w:trHeight w:val="315"/>
        </w:trPr>
        <w:tc>
          <w:tcPr>
            <w:tcW w:w="1122" w:type="dxa"/>
          </w:tcPr>
          <w:p w14:paraId="5F47889A" w14:textId="77777777" w:rsidR="00F27F7D" w:rsidRDefault="00F27F7D" w:rsidP="001F52CC">
            <w:pPr>
              <w:spacing w:line="276" w:lineRule="auto"/>
              <w:jc w:val="both"/>
            </w:pPr>
            <w:r>
              <w:t>DQN2</w:t>
            </w:r>
          </w:p>
        </w:tc>
        <w:tc>
          <w:tcPr>
            <w:tcW w:w="1123" w:type="dxa"/>
          </w:tcPr>
          <w:p w14:paraId="56506FA2" w14:textId="77777777" w:rsidR="00F27F7D" w:rsidRDefault="00F27F7D" w:rsidP="001F52CC">
            <w:pPr>
              <w:spacing w:line="276" w:lineRule="auto"/>
              <w:jc w:val="both"/>
            </w:pPr>
            <w:r>
              <w:t>5000</w:t>
            </w:r>
          </w:p>
        </w:tc>
        <w:tc>
          <w:tcPr>
            <w:tcW w:w="1122" w:type="dxa"/>
          </w:tcPr>
          <w:p w14:paraId="66D78512" w14:textId="77777777" w:rsidR="00F27F7D" w:rsidRDefault="00F27F7D" w:rsidP="001F52CC">
            <w:pPr>
              <w:spacing w:line="276" w:lineRule="auto"/>
              <w:jc w:val="both"/>
            </w:pPr>
            <w:r>
              <w:t>256,256</w:t>
            </w:r>
          </w:p>
        </w:tc>
        <w:tc>
          <w:tcPr>
            <w:tcW w:w="1123" w:type="dxa"/>
          </w:tcPr>
          <w:p w14:paraId="751900F7" w14:textId="77777777" w:rsidR="00F27F7D" w:rsidRDefault="00F27F7D" w:rsidP="001F52CC">
            <w:pPr>
              <w:spacing w:line="276" w:lineRule="auto"/>
              <w:jc w:val="both"/>
            </w:pPr>
            <w:r>
              <w:t>1/5000</w:t>
            </w:r>
          </w:p>
        </w:tc>
        <w:tc>
          <w:tcPr>
            <w:tcW w:w="1123" w:type="dxa"/>
          </w:tcPr>
          <w:p w14:paraId="5B47067B" w14:textId="77777777" w:rsidR="00F27F7D" w:rsidRDefault="00F27F7D" w:rsidP="001F52CC">
            <w:pPr>
              <w:spacing w:line="276" w:lineRule="auto"/>
              <w:jc w:val="both"/>
            </w:pPr>
            <w:r>
              <w:t>0.0001</w:t>
            </w:r>
          </w:p>
        </w:tc>
        <w:tc>
          <w:tcPr>
            <w:tcW w:w="1122" w:type="dxa"/>
          </w:tcPr>
          <w:p w14:paraId="163553AF" w14:textId="77777777" w:rsidR="00F27F7D" w:rsidRDefault="00F27F7D" w:rsidP="001F52CC">
            <w:pPr>
              <w:spacing w:line="276" w:lineRule="auto"/>
              <w:jc w:val="both"/>
            </w:pPr>
          </w:p>
        </w:tc>
        <w:tc>
          <w:tcPr>
            <w:tcW w:w="1123" w:type="dxa"/>
          </w:tcPr>
          <w:p w14:paraId="16D82E81" w14:textId="77777777" w:rsidR="00F27F7D" w:rsidRDefault="00F27F7D" w:rsidP="001F52CC">
            <w:pPr>
              <w:spacing w:line="276" w:lineRule="auto"/>
              <w:jc w:val="both"/>
            </w:pPr>
          </w:p>
        </w:tc>
        <w:tc>
          <w:tcPr>
            <w:tcW w:w="1123" w:type="dxa"/>
          </w:tcPr>
          <w:p w14:paraId="7E7CBABD" w14:textId="77777777" w:rsidR="00F27F7D" w:rsidRDefault="00F27F7D" w:rsidP="001F52CC">
            <w:pPr>
              <w:spacing w:line="276" w:lineRule="auto"/>
              <w:jc w:val="both"/>
            </w:pPr>
          </w:p>
        </w:tc>
      </w:tr>
      <w:tr w:rsidR="00F27F7D" w14:paraId="1E80869E" w14:textId="7C2E2471" w:rsidTr="00F27F7D">
        <w:trPr>
          <w:trHeight w:val="328"/>
        </w:trPr>
        <w:tc>
          <w:tcPr>
            <w:tcW w:w="1122" w:type="dxa"/>
          </w:tcPr>
          <w:p w14:paraId="6A09180D" w14:textId="77777777" w:rsidR="00F27F7D" w:rsidRPr="00530073" w:rsidRDefault="00F27F7D" w:rsidP="001F52CC">
            <w:pPr>
              <w:spacing w:line="276" w:lineRule="auto"/>
              <w:jc w:val="both"/>
              <w:rPr>
                <w:highlight w:val="green"/>
                <w:rPrChange w:id="215" w:author="Lutharsanen Kunam" w:date="2019-12-11T15:30:00Z">
                  <w:rPr/>
                </w:rPrChange>
              </w:rPr>
            </w:pPr>
            <w:r w:rsidRPr="00530073">
              <w:rPr>
                <w:highlight w:val="green"/>
                <w:rPrChange w:id="216" w:author="Lutharsanen Kunam" w:date="2019-12-11T15:30:00Z">
                  <w:rPr/>
                </w:rPrChange>
              </w:rPr>
              <w:t>DQN3</w:t>
            </w:r>
          </w:p>
        </w:tc>
        <w:tc>
          <w:tcPr>
            <w:tcW w:w="1123" w:type="dxa"/>
          </w:tcPr>
          <w:p w14:paraId="79EC9890" w14:textId="77777777" w:rsidR="00F27F7D" w:rsidRDefault="00F27F7D" w:rsidP="001F52CC">
            <w:pPr>
              <w:spacing w:line="276" w:lineRule="auto"/>
              <w:jc w:val="both"/>
            </w:pPr>
            <w:r>
              <w:t>5000</w:t>
            </w:r>
          </w:p>
        </w:tc>
        <w:tc>
          <w:tcPr>
            <w:tcW w:w="1122" w:type="dxa"/>
          </w:tcPr>
          <w:p w14:paraId="04A5D775" w14:textId="77777777" w:rsidR="00F27F7D" w:rsidRDefault="00F27F7D" w:rsidP="001F52CC">
            <w:pPr>
              <w:spacing w:line="276" w:lineRule="auto"/>
              <w:jc w:val="both"/>
            </w:pPr>
            <w:r>
              <w:t>256,256</w:t>
            </w:r>
          </w:p>
        </w:tc>
        <w:tc>
          <w:tcPr>
            <w:tcW w:w="1123" w:type="dxa"/>
          </w:tcPr>
          <w:p w14:paraId="694762D1" w14:textId="77777777" w:rsidR="00F27F7D" w:rsidRPr="00530073" w:rsidRDefault="00F27F7D" w:rsidP="001F52CC">
            <w:pPr>
              <w:spacing w:line="276" w:lineRule="auto"/>
              <w:jc w:val="both"/>
              <w:rPr>
                <w:rPrChange w:id="217" w:author="Lutharsanen Kunam" w:date="2019-12-11T15:29:00Z">
                  <w:rPr>
                    <w:highlight w:val="yellow"/>
                  </w:rPr>
                </w:rPrChange>
              </w:rPr>
            </w:pPr>
            <w:r w:rsidRPr="00530073">
              <w:rPr>
                <w:rPrChange w:id="218" w:author="Lutharsanen Kunam" w:date="2019-12-11T15:29:00Z">
                  <w:rPr>
                    <w:highlight w:val="yellow"/>
                  </w:rPr>
                </w:rPrChange>
              </w:rPr>
              <w:t>0.096</w:t>
            </w:r>
          </w:p>
        </w:tc>
        <w:tc>
          <w:tcPr>
            <w:tcW w:w="1123" w:type="dxa"/>
          </w:tcPr>
          <w:p w14:paraId="72A6D86B" w14:textId="77777777" w:rsidR="00F27F7D" w:rsidRPr="00530073" w:rsidRDefault="00F27F7D" w:rsidP="001F52CC">
            <w:pPr>
              <w:spacing w:line="276" w:lineRule="auto"/>
              <w:jc w:val="both"/>
              <w:rPr>
                <w:rPrChange w:id="219" w:author="Lutharsanen Kunam" w:date="2019-12-11T15:29:00Z">
                  <w:rPr>
                    <w:highlight w:val="yellow"/>
                  </w:rPr>
                </w:rPrChange>
              </w:rPr>
            </w:pPr>
            <w:r w:rsidRPr="00530073">
              <w:rPr>
                <w:rPrChange w:id="220" w:author="Lutharsanen Kunam" w:date="2019-12-11T15:29:00Z">
                  <w:rPr>
                    <w:highlight w:val="yellow"/>
                  </w:rPr>
                </w:rPrChange>
              </w:rPr>
              <w:t>0.0001</w:t>
            </w:r>
          </w:p>
        </w:tc>
        <w:tc>
          <w:tcPr>
            <w:tcW w:w="1122" w:type="dxa"/>
          </w:tcPr>
          <w:p w14:paraId="1138F612" w14:textId="33C37B84" w:rsidR="00F27F7D" w:rsidRPr="00A962FB" w:rsidRDefault="00530073" w:rsidP="001F52CC">
            <w:pPr>
              <w:spacing w:line="276" w:lineRule="auto"/>
              <w:jc w:val="both"/>
              <w:rPr>
                <w:highlight w:val="yellow"/>
              </w:rPr>
            </w:pPr>
            <w:ins w:id="221" w:author="Lutharsanen Kunam" w:date="2019-12-11T15:29:00Z">
              <w:r w:rsidRPr="00530073">
                <w:rPr>
                  <w:rPrChange w:id="222" w:author="Lutharsanen Kunam" w:date="2019-12-11T15:29:00Z">
                    <w:rPr>
                      <w:highlight w:val="yellow"/>
                    </w:rPr>
                  </w:rPrChange>
                </w:rPr>
                <w:t>0.57</w:t>
              </w:r>
            </w:ins>
          </w:p>
        </w:tc>
        <w:tc>
          <w:tcPr>
            <w:tcW w:w="1123" w:type="dxa"/>
          </w:tcPr>
          <w:p w14:paraId="5144BD1F" w14:textId="22010A59" w:rsidR="00F27F7D" w:rsidRPr="00C940CA" w:rsidRDefault="00530073" w:rsidP="001F52CC">
            <w:pPr>
              <w:spacing w:line="276" w:lineRule="auto"/>
              <w:jc w:val="both"/>
            </w:pPr>
            <w:ins w:id="223" w:author="Lutharsanen Kunam" w:date="2019-12-11T15:27:00Z">
              <w:r>
                <w:t>159.04</w:t>
              </w:r>
            </w:ins>
          </w:p>
        </w:tc>
        <w:tc>
          <w:tcPr>
            <w:tcW w:w="1123" w:type="dxa"/>
          </w:tcPr>
          <w:p w14:paraId="55182B06" w14:textId="72E8E363" w:rsidR="00F27F7D" w:rsidRPr="00A962FB" w:rsidRDefault="00530073" w:rsidP="001F52CC">
            <w:pPr>
              <w:spacing w:line="276" w:lineRule="auto"/>
              <w:jc w:val="both"/>
              <w:rPr>
                <w:highlight w:val="yellow"/>
              </w:rPr>
            </w:pPr>
            <w:ins w:id="224" w:author="Lutharsanen Kunam" w:date="2019-12-11T15:28:00Z">
              <w:r w:rsidRPr="00530073">
                <w:rPr>
                  <w:rPrChange w:id="225" w:author="Lutharsanen Kunam" w:date="2019-12-11T15:29:00Z">
                    <w:rPr>
                      <w:highlight w:val="yellow"/>
                    </w:rPr>
                  </w:rPrChange>
                </w:rPr>
                <w:t>2218.79</w:t>
              </w:r>
            </w:ins>
          </w:p>
        </w:tc>
      </w:tr>
      <w:tr w:rsidR="00F27F7D" w14:paraId="513ED4AE" w14:textId="456C5E6D" w:rsidTr="00F27F7D">
        <w:trPr>
          <w:trHeight w:val="315"/>
        </w:trPr>
        <w:tc>
          <w:tcPr>
            <w:tcW w:w="1122" w:type="dxa"/>
          </w:tcPr>
          <w:p w14:paraId="43B91ACA" w14:textId="77777777" w:rsidR="00F27F7D" w:rsidRDefault="00F27F7D" w:rsidP="001F52CC">
            <w:pPr>
              <w:spacing w:line="276" w:lineRule="auto"/>
              <w:jc w:val="both"/>
            </w:pPr>
            <w:r w:rsidRPr="000C2658">
              <w:rPr>
                <w:highlight w:val="yellow"/>
              </w:rPr>
              <w:t>DQN4</w:t>
            </w:r>
          </w:p>
        </w:tc>
        <w:tc>
          <w:tcPr>
            <w:tcW w:w="1123" w:type="dxa"/>
          </w:tcPr>
          <w:p w14:paraId="2F45847C" w14:textId="77777777" w:rsidR="00F27F7D" w:rsidRDefault="00F27F7D" w:rsidP="001F52CC">
            <w:pPr>
              <w:spacing w:line="276" w:lineRule="auto"/>
              <w:jc w:val="both"/>
            </w:pPr>
            <w:r>
              <w:t>5000</w:t>
            </w:r>
          </w:p>
        </w:tc>
        <w:tc>
          <w:tcPr>
            <w:tcW w:w="1122" w:type="dxa"/>
          </w:tcPr>
          <w:p w14:paraId="18F85F5E" w14:textId="77777777" w:rsidR="00F27F7D" w:rsidRDefault="00F27F7D" w:rsidP="001F52CC">
            <w:pPr>
              <w:spacing w:line="276" w:lineRule="auto"/>
              <w:jc w:val="both"/>
            </w:pPr>
            <w:r>
              <w:t>256,256</w:t>
            </w:r>
          </w:p>
        </w:tc>
        <w:tc>
          <w:tcPr>
            <w:tcW w:w="1123" w:type="dxa"/>
          </w:tcPr>
          <w:p w14:paraId="0B6F5638" w14:textId="77777777" w:rsidR="00F27F7D" w:rsidRDefault="00F27F7D" w:rsidP="001F52CC">
            <w:pPr>
              <w:spacing w:line="276" w:lineRule="auto"/>
              <w:jc w:val="both"/>
            </w:pPr>
            <w:r>
              <w:t>1/5000</w:t>
            </w:r>
          </w:p>
        </w:tc>
        <w:tc>
          <w:tcPr>
            <w:tcW w:w="1123" w:type="dxa"/>
          </w:tcPr>
          <w:p w14:paraId="494B573E" w14:textId="77777777" w:rsidR="00F27F7D" w:rsidRDefault="00F27F7D" w:rsidP="001F52CC">
            <w:pPr>
              <w:spacing w:line="276" w:lineRule="auto"/>
              <w:jc w:val="both"/>
            </w:pPr>
            <w:r>
              <w:t>0.001</w:t>
            </w:r>
          </w:p>
        </w:tc>
        <w:tc>
          <w:tcPr>
            <w:tcW w:w="1122" w:type="dxa"/>
          </w:tcPr>
          <w:p w14:paraId="696F58CE" w14:textId="77777777" w:rsidR="00F27F7D" w:rsidRDefault="00F27F7D" w:rsidP="001F52CC">
            <w:pPr>
              <w:spacing w:line="276" w:lineRule="auto"/>
              <w:jc w:val="both"/>
            </w:pPr>
          </w:p>
        </w:tc>
        <w:tc>
          <w:tcPr>
            <w:tcW w:w="1123" w:type="dxa"/>
          </w:tcPr>
          <w:p w14:paraId="6FAED589" w14:textId="77777777" w:rsidR="00F27F7D" w:rsidRDefault="00F27F7D" w:rsidP="001F52CC">
            <w:pPr>
              <w:spacing w:line="276" w:lineRule="auto"/>
              <w:jc w:val="both"/>
            </w:pPr>
          </w:p>
        </w:tc>
        <w:tc>
          <w:tcPr>
            <w:tcW w:w="1123" w:type="dxa"/>
          </w:tcPr>
          <w:p w14:paraId="2142EEE5" w14:textId="77777777" w:rsidR="00F27F7D" w:rsidRDefault="00F27F7D" w:rsidP="001F52CC">
            <w:pPr>
              <w:spacing w:line="276" w:lineRule="auto"/>
              <w:jc w:val="both"/>
            </w:pPr>
          </w:p>
        </w:tc>
      </w:tr>
      <w:tr w:rsidR="00F27F7D" w14:paraId="38F3C7FD" w14:textId="4272D3DF" w:rsidTr="00F27F7D">
        <w:trPr>
          <w:trHeight w:val="315"/>
        </w:trPr>
        <w:tc>
          <w:tcPr>
            <w:tcW w:w="1122" w:type="dxa"/>
          </w:tcPr>
          <w:p w14:paraId="7271EC8D" w14:textId="77777777" w:rsidR="00F27F7D" w:rsidRPr="008C0A62" w:rsidRDefault="00F27F7D" w:rsidP="001F52CC">
            <w:pPr>
              <w:spacing w:line="276" w:lineRule="auto"/>
              <w:jc w:val="both"/>
              <w:rPr>
                <w:highlight w:val="green"/>
              </w:rPr>
            </w:pPr>
            <w:r w:rsidRPr="00EE74E5">
              <w:rPr>
                <w:highlight w:val="green"/>
              </w:rPr>
              <w:t>DQN5</w:t>
            </w:r>
          </w:p>
        </w:tc>
        <w:tc>
          <w:tcPr>
            <w:tcW w:w="1123" w:type="dxa"/>
          </w:tcPr>
          <w:p w14:paraId="178CD928" w14:textId="77777777" w:rsidR="00F27F7D" w:rsidRDefault="00F27F7D" w:rsidP="001F52CC">
            <w:pPr>
              <w:spacing w:line="276" w:lineRule="auto"/>
              <w:jc w:val="both"/>
            </w:pPr>
            <w:r>
              <w:t>5000</w:t>
            </w:r>
          </w:p>
        </w:tc>
        <w:tc>
          <w:tcPr>
            <w:tcW w:w="1122" w:type="dxa"/>
          </w:tcPr>
          <w:p w14:paraId="117397CB" w14:textId="77777777" w:rsidR="00F27F7D" w:rsidRDefault="00F27F7D" w:rsidP="001F52CC">
            <w:pPr>
              <w:spacing w:line="276" w:lineRule="auto"/>
              <w:jc w:val="both"/>
            </w:pPr>
            <w:r>
              <w:t>64,32</w:t>
            </w:r>
          </w:p>
        </w:tc>
        <w:tc>
          <w:tcPr>
            <w:tcW w:w="1123" w:type="dxa"/>
          </w:tcPr>
          <w:p w14:paraId="1A930C6F" w14:textId="0CFB940F" w:rsidR="00F27F7D" w:rsidRDefault="00F27F7D" w:rsidP="001F52CC">
            <w:pPr>
              <w:spacing w:line="276" w:lineRule="auto"/>
              <w:jc w:val="both"/>
            </w:pPr>
            <w:r>
              <w:t>1/5000</w:t>
            </w:r>
          </w:p>
        </w:tc>
        <w:tc>
          <w:tcPr>
            <w:tcW w:w="1123" w:type="dxa"/>
          </w:tcPr>
          <w:p w14:paraId="1650AEF5" w14:textId="77777777" w:rsidR="00F27F7D" w:rsidRDefault="00F27F7D" w:rsidP="001F52CC">
            <w:pPr>
              <w:spacing w:line="276" w:lineRule="auto"/>
              <w:jc w:val="both"/>
            </w:pPr>
            <w:r>
              <w:t>0.0001</w:t>
            </w:r>
          </w:p>
        </w:tc>
        <w:tc>
          <w:tcPr>
            <w:tcW w:w="1122" w:type="dxa"/>
          </w:tcPr>
          <w:p w14:paraId="4A36EA94" w14:textId="190179F0" w:rsidR="00F27F7D" w:rsidRDefault="00102B6D" w:rsidP="001F52CC">
            <w:pPr>
              <w:spacing w:line="276" w:lineRule="auto"/>
              <w:jc w:val="both"/>
            </w:pPr>
            <w:r>
              <w:t>0.33</w:t>
            </w:r>
          </w:p>
        </w:tc>
        <w:tc>
          <w:tcPr>
            <w:tcW w:w="1123" w:type="dxa"/>
          </w:tcPr>
          <w:p w14:paraId="37D1FE11" w14:textId="25979328" w:rsidR="00F27F7D" w:rsidRDefault="00102B6D" w:rsidP="001F52CC">
            <w:pPr>
              <w:spacing w:line="276" w:lineRule="auto"/>
              <w:jc w:val="both"/>
            </w:pPr>
            <w:r>
              <w:t>156.41</w:t>
            </w:r>
          </w:p>
        </w:tc>
        <w:tc>
          <w:tcPr>
            <w:tcW w:w="1123" w:type="dxa"/>
          </w:tcPr>
          <w:p w14:paraId="0E0CA4E6" w14:textId="297B42A1" w:rsidR="00F27F7D" w:rsidRDefault="00102B6D" w:rsidP="001F52CC">
            <w:pPr>
              <w:spacing w:line="276" w:lineRule="auto"/>
              <w:jc w:val="both"/>
            </w:pPr>
            <w:r>
              <w:t>1694.18</w:t>
            </w:r>
          </w:p>
        </w:tc>
      </w:tr>
      <w:tr w:rsidR="00F27F7D" w14:paraId="53A65B13" w14:textId="3E2F5099" w:rsidTr="00F27F7D">
        <w:trPr>
          <w:trHeight w:val="315"/>
        </w:trPr>
        <w:tc>
          <w:tcPr>
            <w:tcW w:w="1122" w:type="dxa"/>
          </w:tcPr>
          <w:p w14:paraId="7B4BF4E5" w14:textId="77777777" w:rsidR="00F27F7D" w:rsidRPr="00C635A5" w:rsidRDefault="00F27F7D" w:rsidP="001F52CC">
            <w:pPr>
              <w:spacing w:line="276" w:lineRule="auto"/>
              <w:jc w:val="both"/>
              <w:rPr>
                <w:highlight w:val="green"/>
              </w:rPr>
            </w:pPr>
            <w:r w:rsidRPr="00C635A5">
              <w:rPr>
                <w:highlight w:val="green"/>
              </w:rPr>
              <w:t>DQN6</w:t>
            </w:r>
          </w:p>
        </w:tc>
        <w:tc>
          <w:tcPr>
            <w:tcW w:w="1123" w:type="dxa"/>
          </w:tcPr>
          <w:p w14:paraId="2BFEFA0A" w14:textId="77777777" w:rsidR="00F27F7D" w:rsidRDefault="00F27F7D" w:rsidP="001F52CC">
            <w:pPr>
              <w:spacing w:line="276" w:lineRule="auto"/>
              <w:jc w:val="both"/>
            </w:pPr>
            <w:r>
              <w:t>5000</w:t>
            </w:r>
          </w:p>
        </w:tc>
        <w:tc>
          <w:tcPr>
            <w:tcW w:w="1122" w:type="dxa"/>
          </w:tcPr>
          <w:p w14:paraId="6FCB2D6B" w14:textId="77777777" w:rsidR="00F27F7D" w:rsidRDefault="00F27F7D" w:rsidP="001F52CC">
            <w:pPr>
              <w:spacing w:line="276" w:lineRule="auto"/>
              <w:jc w:val="both"/>
            </w:pPr>
            <w:r>
              <w:t>64,32</w:t>
            </w:r>
          </w:p>
        </w:tc>
        <w:tc>
          <w:tcPr>
            <w:tcW w:w="1123" w:type="dxa"/>
          </w:tcPr>
          <w:p w14:paraId="609A4F44" w14:textId="6E3B8DD7" w:rsidR="00F27F7D" w:rsidRDefault="00F27F7D" w:rsidP="001F52CC">
            <w:pPr>
              <w:spacing w:line="276" w:lineRule="auto"/>
              <w:jc w:val="both"/>
            </w:pPr>
            <w:r>
              <w:t>0.096</w:t>
            </w:r>
          </w:p>
        </w:tc>
        <w:tc>
          <w:tcPr>
            <w:tcW w:w="1123" w:type="dxa"/>
          </w:tcPr>
          <w:p w14:paraId="1ADFC50A" w14:textId="77777777" w:rsidR="00F27F7D" w:rsidRDefault="00F27F7D" w:rsidP="001F52CC">
            <w:pPr>
              <w:spacing w:line="276" w:lineRule="auto"/>
              <w:jc w:val="both"/>
            </w:pPr>
            <w:r>
              <w:t>0.0001</w:t>
            </w:r>
          </w:p>
        </w:tc>
        <w:tc>
          <w:tcPr>
            <w:tcW w:w="1122" w:type="dxa"/>
          </w:tcPr>
          <w:p w14:paraId="3833C5F7" w14:textId="77777777" w:rsidR="00F27F7D" w:rsidRDefault="00F27F7D" w:rsidP="001F52CC">
            <w:pPr>
              <w:spacing w:line="276" w:lineRule="auto"/>
              <w:jc w:val="both"/>
            </w:pPr>
          </w:p>
        </w:tc>
        <w:tc>
          <w:tcPr>
            <w:tcW w:w="1123" w:type="dxa"/>
          </w:tcPr>
          <w:p w14:paraId="353E5A0A" w14:textId="4F9B757D" w:rsidR="00F27F7D" w:rsidRDefault="00920C66" w:rsidP="001F52CC">
            <w:pPr>
              <w:spacing w:line="276" w:lineRule="auto"/>
              <w:jc w:val="both"/>
            </w:pPr>
            <w:r>
              <w:t>156.74</w:t>
            </w:r>
          </w:p>
        </w:tc>
        <w:tc>
          <w:tcPr>
            <w:tcW w:w="1123" w:type="dxa"/>
          </w:tcPr>
          <w:p w14:paraId="34110C26" w14:textId="2185E74C" w:rsidR="00F27F7D" w:rsidRDefault="00C34B9C" w:rsidP="001F52CC">
            <w:pPr>
              <w:spacing w:line="276" w:lineRule="auto"/>
              <w:jc w:val="both"/>
            </w:pPr>
            <w:r>
              <w:t>1703.26</w:t>
            </w:r>
          </w:p>
        </w:tc>
      </w:tr>
      <w:tr w:rsidR="00F27F7D" w14:paraId="5643B2FA" w14:textId="2666CA2F" w:rsidTr="00F27F7D">
        <w:trPr>
          <w:trHeight w:val="328"/>
        </w:trPr>
        <w:tc>
          <w:tcPr>
            <w:tcW w:w="1122" w:type="dxa"/>
          </w:tcPr>
          <w:p w14:paraId="3000DB98" w14:textId="77777777" w:rsidR="00F27F7D" w:rsidRPr="00C635A5" w:rsidRDefault="00F27F7D" w:rsidP="001F52CC">
            <w:pPr>
              <w:spacing w:line="276" w:lineRule="auto"/>
              <w:jc w:val="both"/>
              <w:rPr>
                <w:highlight w:val="green"/>
              </w:rPr>
            </w:pPr>
            <w:r w:rsidRPr="00EE74E5">
              <w:rPr>
                <w:highlight w:val="green"/>
              </w:rPr>
              <w:t>DQN7</w:t>
            </w:r>
          </w:p>
        </w:tc>
        <w:tc>
          <w:tcPr>
            <w:tcW w:w="1123" w:type="dxa"/>
          </w:tcPr>
          <w:p w14:paraId="2BF51B14" w14:textId="77777777" w:rsidR="00F27F7D" w:rsidRDefault="00F27F7D" w:rsidP="001F52CC">
            <w:pPr>
              <w:spacing w:line="276" w:lineRule="auto"/>
              <w:jc w:val="both"/>
            </w:pPr>
            <w:r>
              <w:t>5000</w:t>
            </w:r>
          </w:p>
        </w:tc>
        <w:tc>
          <w:tcPr>
            <w:tcW w:w="1122" w:type="dxa"/>
          </w:tcPr>
          <w:p w14:paraId="751CA554" w14:textId="77777777" w:rsidR="00F27F7D" w:rsidRDefault="00F27F7D" w:rsidP="001F52CC">
            <w:pPr>
              <w:spacing w:line="276" w:lineRule="auto"/>
              <w:jc w:val="both"/>
            </w:pPr>
            <w:r>
              <w:t>64,32</w:t>
            </w:r>
          </w:p>
        </w:tc>
        <w:tc>
          <w:tcPr>
            <w:tcW w:w="1123" w:type="dxa"/>
          </w:tcPr>
          <w:p w14:paraId="66FF8A43" w14:textId="77777777" w:rsidR="00F27F7D" w:rsidRDefault="00F27F7D" w:rsidP="001F52CC">
            <w:pPr>
              <w:spacing w:line="276" w:lineRule="auto"/>
              <w:jc w:val="both"/>
            </w:pPr>
            <w:r>
              <w:t>0.096</w:t>
            </w:r>
          </w:p>
        </w:tc>
        <w:tc>
          <w:tcPr>
            <w:tcW w:w="1123" w:type="dxa"/>
          </w:tcPr>
          <w:p w14:paraId="74682B31" w14:textId="77777777" w:rsidR="00F27F7D" w:rsidRDefault="00F27F7D" w:rsidP="001F52CC">
            <w:pPr>
              <w:spacing w:line="276" w:lineRule="auto"/>
              <w:jc w:val="both"/>
            </w:pPr>
            <w:r>
              <w:t>0.001</w:t>
            </w:r>
          </w:p>
        </w:tc>
        <w:tc>
          <w:tcPr>
            <w:tcW w:w="1122" w:type="dxa"/>
          </w:tcPr>
          <w:p w14:paraId="50673874" w14:textId="744D107C" w:rsidR="00F27F7D" w:rsidRDefault="00920C66" w:rsidP="001F52CC">
            <w:pPr>
              <w:spacing w:line="276" w:lineRule="auto"/>
              <w:jc w:val="both"/>
            </w:pPr>
            <w:r>
              <w:t>0.07</w:t>
            </w:r>
          </w:p>
        </w:tc>
        <w:tc>
          <w:tcPr>
            <w:tcW w:w="1123" w:type="dxa"/>
          </w:tcPr>
          <w:p w14:paraId="22ED89A4" w14:textId="6B1A6DE5" w:rsidR="00F27F7D" w:rsidRDefault="00920C66" w:rsidP="001F52CC">
            <w:pPr>
              <w:spacing w:line="276" w:lineRule="auto"/>
              <w:jc w:val="both"/>
            </w:pPr>
            <w:r>
              <w:t>93.33</w:t>
            </w:r>
          </w:p>
        </w:tc>
        <w:tc>
          <w:tcPr>
            <w:tcW w:w="1123" w:type="dxa"/>
          </w:tcPr>
          <w:p w14:paraId="0DC627B5" w14:textId="13790548" w:rsidR="00F27F7D" w:rsidRDefault="00920C66" w:rsidP="001F52CC">
            <w:pPr>
              <w:spacing w:line="276" w:lineRule="auto"/>
              <w:jc w:val="both"/>
            </w:pPr>
            <w:r>
              <w:t>1039.31</w:t>
            </w:r>
          </w:p>
        </w:tc>
      </w:tr>
      <w:tr w:rsidR="00F27F7D" w14:paraId="29206390" w14:textId="2979D672" w:rsidTr="00F27F7D">
        <w:trPr>
          <w:trHeight w:val="315"/>
        </w:trPr>
        <w:tc>
          <w:tcPr>
            <w:tcW w:w="1122" w:type="dxa"/>
          </w:tcPr>
          <w:p w14:paraId="7E360EA9" w14:textId="77777777" w:rsidR="00F27F7D" w:rsidRDefault="00F27F7D" w:rsidP="001F52CC">
            <w:pPr>
              <w:spacing w:line="276" w:lineRule="auto"/>
              <w:jc w:val="both"/>
            </w:pPr>
            <w:r w:rsidRPr="00C635A5">
              <w:rPr>
                <w:highlight w:val="green"/>
              </w:rPr>
              <w:t>DQN8</w:t>
            </w:r>
          </w:p>
        </w:tc>
        <w:tc>
          <w:tcPr>
            <w:tcW w:w="1123" w:type="dxa"/>
          </w:tcPr>
          <w:p w14:paraId="7ADD7488" w14:textId="77777777" w:rsidR="00F27F7D" w:rsidRDefault="00F27F7D" w:rsidP="001F52CC">
            <w:pPr>
              <w:spacing w:line="276" w:lineRule="auto"/>
              <w:jc w:val="both"/>
            </w:pPr>
            <w:r>
              <w:t>5000</w:t>
            </w:r>
          </w:p>
        </w:tc>
        <w:tc>
          <w:tcPr>
            <w:tcW w:w="1122" w:type="dxa"/>
          </w:tcPr>
          <w:p w14:paraId="1CCC9173" w14:textId="77777777" w:rsidR="00F27F7D" w:rsidRDefault="00F27F7D" w:rsidP="001F52CC">
            <w:pPr>
              <w:spacing w:line="276" w:lineRule="auto"/>
              <w:jc w:val="both"/>
            </w:pPr>
            <w:r>
              <w:t>64,32</w:t>
            </w:r>
          </w:p>
        </w:tc>
        <w:tc>
          <w:tcPr>
            <w:tcW w:w="1123" w:type="dxa"/>
          </w:tcPr>
          <w:p w14:paraId="6EF4AEFC" w14:textId="77777777" w:rsidR="00F27F7D" w:rsidRDefault="00F27F7D" w:rsidP="001F52CC">
            <w:pPr>
              <w:spacing w:line="276" w:lineRule="auto"/>
              <w:jc w:val="both"/>
            </w:pPr>
            <w:r>
              <w:t>1/5000</w:t>
            </w:r>
          </w:p>
        </w:tc>
        <w:tc>
          <w:tcPr>
            <w:tcW w:w="1123" w:type="dxa"/>
          </w:tcPr>
          <w:p w14:paraId="3BE9DAF4" w14:textId="77777777" w:rsidR="00F27F7D" w:rsidRDefault="00F27F7D" w:rsidP="001F52CC">
            <w:pPr>
              <w:spacing w:line="276" w:lineRule="auto"/>
              <w:jc w:val="both"/>
            </w:pPr>
            <w:r>
              <w:t>0.001</w:t>
            </w:r>
          </w:p>
        </w:tc>
        <w:tc>
          <w:tcPr>
            <w:tcW w:w="1122" w:type="dxa"/>
          </w:tcPr>
          <w:p w14:paraId="42248EAF" w14:textId="3832584C" w:rsidR="00F27F7D" w:rsidRDefault="005E7C7D" w:rsidP="001F52CC">
            <w:pPr>
              <w:spacing w:line="276" w:lineRule="auto"/>
              <w:jc w:val="both"/>
            </w:pPr>
            <w:r>
              <w:t>0.10</w:t>
            </w:r>
          </w:p>
        </w:tc>
        <w:tc>
          <w:tcPr>
            <w:tcW w:w="1123" w:type="dxa"/>
          </w:tcPr>
          <w:p w14:paraId="0F829D0E" w14:textId="3AEFA471" w:rsidR="00F27F7D" w:rsidRDefault="003607E4" w:rsidP="001F52CC">
            <w:pPr>
              <w:spacing w:line="276" w:lineRule="auto"/>
              <w:jc w:val="both"/>
            </w:pPr>
            <w:r>
              <w:t>102.66</w:t>
            </w:r>
          </w:p>
        </w:tc>
        <w:tc>
          <w:tcPr>
            <w:tcW w:w="1123" w:type="dxa"/>
          </w:tcPr>
          <w:p w14:paraId="20CFCE85" w14:textId="79A622ED" w:rsidR="00F27F7D" w:rsidRDefault="003607E4" w:rsidP="001F52CC">
            <w:pPr>
              <w:spacing w:line="276" w:lineRule="auto"/>
              <w:jc w:val="both"/>
            </w:pPr>
            <w:r>
              <w:t>1107.65</w:t>
            </w:r>
          </w:p>
        </w:tc>
      </w:tr>
      <w:tr w:rsidR="00F27F7D" w14:paraId="7192D3D0" w14:textId="00EDDA1E" w:rsidTr="00F27F7D">
        <w:trPr>
          <w:trHeight w:val="315"/>
        </w:trPr>
        <w:tc>
          <w:tcPr>
            <w:tcW w:w="1122" w:type="dxa"/>
          </w:tcPr>
          <w:p w14:paraId="5A985903" w14:textId="77777777" w:rsidR="00F27F7D" w:rsidRDefault="00F27F7D" w:rsidP="001F52CC">
            <w:pPr>
              <w:spacing w:line="276" w:lineRule="auto"/>
              <w:jc w:val="both"/>
            </w:pPr>
            <w:r w:rsidRPr="000C2658">
              <w:t>DQN9</w:t>
            </w:r>
          </w:p>
        </w:tc>
        <w:tc>
          <w:tcPr>
            <w:tcW w:w="1123" w:type="dxa"/>
          </w:tcPr>
          <w:p w14:paraId="219BAFCB" w14:textId="77777777" w:rsidR="00F27F7D" w:rsidRDefault="00F27F7D" w:rsidP="001F52CC">
            <w:pPr>
              <w:spacing w:line="276" w:lineRule="auto"/>
              <w:jc w:val="both"/>
            </w:pPr>
            <w:r>
              <w:t>5000</w:t>
            </w:r>
          </w:p>
        </w:tc>
        <w:tc>
          <w:tcPr>
            <w:tcW w:w="1122" w:type="dxa"/>
          </w:tcPr>
          <w:p w14:paraId="6CB3C135" w14:textId="77777777" w:rsidR="00F27F7D" w:rsidRDefault="00F27F7D" w:rsidP="001F52CC">
            <w:pPr>
              <w:spacing w:line="276" w:lineRule="auto"/>
              <w:jc w:val="both"/>
            </w:pPr>
            <w:r>
              <w:t>8,4</w:t>
            </w:r>
          </w:p>
        </w:tc>
        <w:tc>
          <w:tcPr>
            <w:tcW w:w="1123" w:type="dxa"/>
          </w:tcPr>
          <w:p w14:paraId="4707EC83" w14:textId="77777777" w:rsidR="00F27F7D" w:rsidRDefault="00F27F7D" w:rsidP="001F52CC">
            <w:pPr>
              <w:spacing w:line="276" w:lineRule="auto"/>
              <w:jc w:val="both"/>
            </w:pPr>
            <w:r>
              <w:t>0.096</w:t>
            </w:r>
          </w:p>
        </w:tc>
        <w:tc>
          <w:tcPr>
            <w:tcW w:w="1123" w:type="dxa"/>
          </w:tcPr>
          <w:p w14:paraId="16094AEA" w14:textId="77777777" w:rsidR="00F27F7D" w:rsidRDefault="00F27F7D" w:rsidP="001F52CC">
            <w:pPr>
              <w:spacing w:line="276" w:lineRule="auto"/>
              <w:jc w:val="both"/>
            </w:pPr>
            <w:r>
              <w:t>0.0001</w:t>
            </w:r>
          </w:p>
        </w:tc>
        <w:tc>
          <w:tcPr>
            <w:tcW w:w="1122" w:type="dxa"/>
          </w:tcPr>
          <w:p w14:paraId="3FD554CA" w14:textId="77777777" w:rsidR="00F27F7D" w:rsidRDefault="00F27F7D" w:rsidP="001F52CC">
            <w:pPr>
              <w:spacing w:line="276" w:lineRule="auto"/>
              <w:jc w:val="both"/>
            </w:pPr>
          </w:p>
        </w:tc>
        <w:tc>
          <w:tcPr>
            <w:tcW w:w="1123" w:type="dxa"/>
          </w:tcPr>
          <w:p w14:paraId="7622A372" w14:textId="77777777" w:rsidR="00F27F7D" w:rsidRDefault="00F27F7D" w:rsidP="001F52CC">
            <w:pPr>
              <w:spacing w:line="276" w:lineRule="auto"/>
              <w:jc w:val="both"/>
            </w:pPr>
          </w:p>
        </w:tc>
        <w:tc>
          <w:tcPr>
            <w:tcW w:w="1123" w:type="dxa"/>
          </w:tcPr>
          <w:p w14:paraId="29E53E75" w14:textId="77777777" w:rsidR="00F27F7D" w:rsidRDefault="00F27F7D" w:rsidP="001F52CC">
            <w:pPr>
              <w:spacing w:line="276" w:lineRule="auto"/>
              <w:jc w:val="both"/>
            </w:pPr>
          </w:p>
        </w:tc>
      </w:tr>
      <w:tr w:rsidR="00F27F7D" w14:paraId="48E9607D" w14:textId="560E34B3" w:rsidTr="00F27F7D">
        <w:trPr>
          <w:trHeight w:val="328"/>
        </w:trPr>
        <w:tc>
          <w:tcPr>
            <w:tcW w:w="1122" w:type="dxa"/>
          </w:tcPr>
          <w:p w14:paraId="28D4B58B" w14:textId="77777777" w:rsidR="00F27F7D" w:rsidRDefault="00F27F7D" w:rsidP="001F52CC">
            <w:pPr>
              <w:spacing w:line="276" w:lineRule="auto"/>
              <w:jc w:val="both"/>
            </w:pPr>
            <w:r w:rsidRPr="000C2658">
              <w:t>DQN10</w:t>
            </w:r>
          </w:p>
        </w:tc>
        <w:tc>
          <w:tcPr>
            <w:tcW w:w="1123" w:type="dxa"/>
          </w:tcPr>
          <w:p w14:paraId="03456D64" w14:textId="77777777" w:rsidR="00F27F7D" w:rsidRDefault="00F27F7D" w:rsidP="001F52CC">
            <w:pPr>
              <w:spacing w:line="276" w:lineRule="auto"/>
              <w:jc w:val="both"/>
            </w:pPr>
            <w:r>
              <w:t>5000</w:t>
            </w:r>
          </w:p>
        </w:tc>
        <w:tc>
          <w:tcPr>
            <w:tcW w:w="1122" w:type="dxa"/>
          </w:tcPr>
          <w:p w14:paraId="19824B47" w14:textId="77777777" w:rsidR="00F27F7D" w:rsidRDefault="00F27F7D" w:rsidP="001F52CC">
            <w:pPr>
              <w:spacing w:line="276" w:lineRule="auto"/>
              <w:jc w:val="both"/>
            </w:pPr>
            <w:r>
              <w:t>8,4</w:t>
            </w:r>
          </w:p>
        </w:tc>
        <w:tc>
          <w:tcPr>
            <w:tcW w:w="1123" w:type="dxa"/>
          </w:tcPr>
          <w:p w14:paraId="368EB43E" w14:textId="77777777" w:rsidR="00F27F7D" w:rsidRDefault="00F27F7D" w:rsidP="001F52CC">
            <w:pPr>
              <w:spacing w:line="276" w:lineRule="auto"/>
              <w:jc w:val="both"/>
            </w:pPr>
            <w:r>
              <w:t>1/5000</w:t>
            </w:r>
          </w:p>
        </w:tc>
        <w:tc>
          <w:tcPr>
            <w:tcW w:w="1123" w:type="dxa"/>
          </w:tcPr>
          <w:p w14:paraId="1BA58A03" w14:textId="77777777" w:rsidR="00F27F7D" w:rsidRDefault="00F27F7D" w:rsidP="001F52CC">
            <w:pPr>
              <w:spacing w:line="276" w:lineRule="auto"/>
              <w:jc w:val="both"/>
            </w:pPr>
            <w:r>
              <w:t>0.0001</w:t>
            </w:r>
          </w:p>
        </w:tc>
        <w:tc>
          <w:tcPr>
            <w:tcW w:w="1122" w:type="dxa"/>
          </w:tcPr>
          <w:p w14:paraId="7A088C5E" w14:textId="77777777" w:rsidR="00F27F7D" w:rsidRDefault="00F27F7D" w:rsidP="001F52CC">
            <w:pPr>
              <w:spacing w:line="276" w:lineRule="auto"/>
              <w:jc w:val="both"/>
            </w:pPr>
          </w:p>
        </w:tc>
        <w:tc>
          <w:tcPr>
            <w:tcW w:w="1123" w:type="dxa"/>
          </w:tcPr>
          <w:p w14:paraId="34FDEE15" w14:textId="77777777" w:rsidR="00F27F7D" w:rsidRDefault="00F27F7D" w:rsidP="001F52CC">
            <w:pPr>
              <w:spacing w:line="276" w:lineRule="auto"/>
              <w:jc w:val="both"/>
            </w:pPr>
          </w:p>
        </w:tc>
        <w:tc>
          <w:tcPr>
            <w:tcW w:w="1123" w:type="dxa"/>
          </w:tcPr>
          <w:p w14:paraId="0CA35FE4" w14:textId="77777777" w:rsidR="00F27F7D" w:rsidRDefault="00F27F7D" w:rsidP="001F52CC">
            <w:pPr>
              <w:spacing w:line="276" w:lineRule="auto"/>
              <w:jc w:val="both"/>
            </w:pPr>
          </w:p>
        </w:tc>
      </w:tr>
      <w:tr w:rsidR="00F27F7D" w14:paraId="628BB48B" w14:textId="65BEF9EF" w:rsidTr="00F27F7D">
        <w:trPr>
          <w:trHeight w:val="315"/>
        </w:trPr>
        <w:tc>
          <w:tcPr>
            <w:tcW w:w="1122" w:type="dxa"/>
          </w:tcPr>
          <w:p w14:paraId="3C2771E1" w14:textId="77777777" w:rsidR="00F27F7D" w:rsidRDefault="00F27F7D" w:rsidP="001F52CC">
            <w:pPr>
              <w:spacing w:line="276" w:lineRule="auto"/>
              <w:jc w:val="both"/>
            </w:pPr>
            <w:r w:rsidRPr="007E3C97">
              <w:rPr>
                <w:highlight w:val="green"/>
              </w:rPr>
              <w:t>DQN11</w:t>
            </w:r>
          </w:p>
        </w:tc>
        <w:tc>
          <w:tcPr>
            <w:tcW w:w="1123" w:type="dxa"/>
          </w:tcPr>
          <w:p w14:paraId="50488FBE" w14:textId="77777777" w:rsidR="00F27F7D" w:rsidRDefault="00F27F7D" w:rsidP="001F52CC">
            <w:pPr>
              <w:spacing w:line="276" w:lineRule="auto"/>
              <w:jc w:val="both"/>
            </w:pPr>
            <w:r>
              <w:t>5000</w:t>
            </w:r>
          </w:p>
        </w:tc>
        <w:tc>
          <w:tcPr>
            <w:tcW w:w="1122" w:type="dxa"/>
          </w:tcPr>
          <w:p w14:paraId="0ABF3F0C" w14:textId="77777777" w:rsidR="00F27F7D" w:rsidRDefault="00F27F7D" w:rsidP="001F52CC">
            <w:pPr>
              <w:spacing w:line="276" w:lineRule="auto"/>
              <w:jc w:val="both"/>
            </w:pPr>
            <w:r>
              <w:t>8,4</w:t>
            </w:r>
          </w:p>
        </w:tc>
        <w:tc>
          <w:tcPr>
            <w:tcW w:w="1123" w:type="dxa"/>
          </w:tcPr>
          <w:p w14:paraId="65E26CB9" w14:textId="77777777" w:rsidR="00F27F7D" w:rsidRDefault="00F27F7D" w:rsidP="001F52CC">
            <w:pPr>
              <w:spacing w:line="276" w:lineRule="auto"/>
              <w:jc w:val="both"/>
            </w:pPr>
            <w:r>
              <w:t>0.096</w:t>
            </w:r>
          </w:p>
        </w:tc>
        <w:tc>
          <w:tcPr>
            <w:tcW w:w="1123" w:type="dxa"/>
          </w:tcPr>
          <w:p w14:paraId="3A71EC58" w14:textId="77777777" w:rsidR="00F27F7D" w:rsidRDefault="00F27F7D" w:rsidP="001F52CC">
            <w:pPr>
              <w:spacing w:line="276" w:lineRule="auto"/>
              <w:jc w:val="both"/>
            </w:pPr>
            <w:r>
              <w:t>0.001</w:t>
            </w:r>
          </w:p>
        </w:tc>
        <w:tc>
          <w:tcPr>
            <w:tcW w:w="1122" w:type="dxa"/>
          </w:tcPr>
          <w:p w14:paraId="6A8724C2" w14:textId="56D5581A" w:rsidR="00F27F7D" w:rsidRDefault="003607E4" w:rsidP="001F52CC">
            <w:pPr>
              <w:spacing w:line="276" w:lineRule="auto"/>
              <w:jc w:val="both"/>
            </w:pPr>
            <w:r>
              <w:t>0.02</w:t>
            </w:r>
          </w:p>
        </w:tc>
        <w:tc>
          <w:tcPr>
            <w:tcW w:w="1123" w:type="dxa"/>
          </w:tcPr>
          <w:p w14:paraId="5D9A05A2" w14:textId="03AABB7F" w:rsidR="00F27F7D" w:rsidRDefault="003607E4" w:rsidP="001F52CC">
            <w:pPr>
              <w:spacing w:line="276" w:lineRule="auto"/>
              <w:jc w:val="both"/>
            </w:pPr>
            <w:r>
              <w:t>75.02</w:t>
            </w:r>
          </w:p>
        </w:tc>
        <w:tc>
          <w:tcPr>
            <w:tcW w:w="1123" w:type="dxa"/>
          </w:tcPr>
          <w:p w14:paraId="78D70BEA" w14:textId="240E49AF" w:rsidR="00F27F7D" w:rsidRDefault="003607E4" w:rsidP="001F52CC">
            <w:pPr>
              <w:spacing w:line="276" w:lineRule="auto"/>
              <w:jc w:val="both"/>
            </w:pPr>
            <w:r>
              <w:t>841.13</w:t>
            </w:r>
          </w:p>
        </w:tc>
      </w:tr>
      <w:tr w:rsidR="00F27F7D" w14:paraId="69DBBB4A" w14:textId="373E74E2" w:rsidTr="00F27F7D">
        <w:trPr>
          <w:trHeight w:val="315"/>
        </w:trPr>
        <w:tc>
          <w:tcPr>
            <w:tcW w:w="1122" w:type="dxa"/>
          </w:tcPr>
          <w:p w14:paraId="249A261E" w14:textId="77777777" w:rsidR="00F27F7D" w:rsidRDefault="00F27F7D" w:rsidP="001F52CC">
            <w:pPr>
              <w:spacing w:line="276" w:lineRule="auto"/>
              <w:jc w:val="both"/>
            </w:pPr>
            <w:r w:rsidRPr="007E3C97">
              <w:rPr>
                <w:highlight w:val="green"/>
              </w:rPr>
              <w:t>DQN12</w:t>
            </w:r>
          </w:p>
        </w:tc>
        <w:tc>
          <w:tcPr>
            <w:tcW w:w="1123" w:type="dxa"/>
          </w:tcPr>
          <w:p w14:paraId="48B51CC6" w14:textId="77777777" w:rsidR="00F27F7D" w:rsidRDefault="00F27F7D" w:rsidP="001F52CC">
            <w:pPr>
              <w:spacing w:line="276" w:lineRule="auto"/>
              <w:jc w:val="both"/>
            </w:pPr>
            <w:r>
              <w:t>5000</w:t>
            </w:r>
          </w:p>
        </w:tc>
        <w:tc>
          <w:tcPr>
            <w:tcW w:w="1122" w:type="dxa"/>
          </w:tcPr>
          <w:p w14:paraId="671DA388" w14:textId="77777777" w:rsidR="00F27F7D" w:rsidRDefault="00F27F7D" w:rsidP="001F52CC">
            <w:pPr>
              <w:spacing w:line="276" w:lineRule="auto"/>
              <w:jc w:val="both"/>
            </w:pPr>
            <w:r>
              <w:t>8,4</w:t>
            </w:r>
          </w:p>
        </w:tc>
        <w:tc>
          <w:tcPr>
            <w:tcW w:w="1123" w:type="dxa"/>
          </w:tcPr>
          <w:p w14:paraId="77177CCF" w14:textId="77777777" w:rsidR="00F27F7D" w:rsidRDefault="00F27F7D" w:rsidP="001F52CC">
            <w:pPr>
              <w:spacing w:line="276" w:lineRule="auto"/>
              <w:jc w:val="both"/>
            </w:pPr>
            <w:r>
              <w:t>1/5000</w:t>
            </w:r>
          </w:p>
        </w:tc>
        <w:tc>
          <w:tcPr>
            <w:tcW w:w="1123" w:type="dxa"/>
          </w:tcPr>
          <w:p w14:paraId="5B1BFA53" w14:textId="77777777" w:rsidR="00F27F7D" w:rsidRDefault="00F27F7D" w:rsidP="001F52CC">
            <w:pPr>
              <w:spacing w:line="276" w:lineRule="auto"/>
              <w:jc w:val="both"/>
            </w:pPr>
            <w:r>
              <w:t>0.001</w:t>
            </w:r>
          </w:p>
        </w:tc>
        <w:tc>
          <w:tcPr>
            <w:tcW w:w="1122" w:type="dxa"/>
          </w:tcPr>
          <w:p w14:paraId="7216E2D5" w14:textId="3F34F21F" w:rsidR="00F27F7D" w:rsidRDefault="003607E4" w:rsidP="001F52CC">
            <w:pPr>
              <w:spacing w:line="276" w:lineRule="auto"/>
              <w:jc w:val="both"/>
            </w:pPr>
            <w:r>
              <w:t>0.06</w:t>
            </w:r>
          </w:p>
        </w:tc>
        <w:tc>
          <w:tcPr>
            <w:tcW w:w="1123" w:type="dxa"/>
          </w:tcPr>
          <w:p w14:paraId="7308F252" w14:textId="30B700B5" w:rsidR="00F27F7D" w:rsidRDefault="003607E4" w:rsidP="001F52CC">
            <w:pPr>
              <w:spacing w:line="276" w:lineRule="auto"/>
              <w:jc w:val="both"/>
            </w:pPr>
            <w:r>
              <w:t>91.36</w:t>
            </w:r>
          </w:p>
        </w:tc>
        <w:tc>
          <w:tcPr>
            <w:tcW w:w="1123" w:type="dxa"/>
          </w:tcPr>
          <w:p w14:paraId="39453830" w14:textId="58E49094" w:rsidR="00F27F7D" w:rsidRDefault="003607E4" w:rsidP="001F52CC">
            <w:pPr>
              <w:spacing w:line="276" w:lineRule="auto"/>
              <w:jc w:val="both"/>
            </w:pPr>
            <w:r>
              <w:t>1041.59</w:t>
            </w:r>
          </w:p>
        </w:tc>
      </w:tr>
    </w:tbl>
    <w:p w14:paraId="221B76D3" w14:textId="140EF12E" w:rsidR="004625FF" w:rsidRDefault="004625FF" w:rsidP="00DB4B9D">
      <w:pPr>
        <w:jc w:val="both"/>
      </w:pPr>
    </w:p>
    <w:p w14:paraId="1C4734ED" w14:textId="1D4281D0" w:rsidR="00383CA5" w:rsidRDefault="00383CA5" w:rsidP="00DB4B9D">
      <w:pPr>
        <w:jc w:val="both"/>
      </w:pPr>
      <w:r>
        <w:t>Given our finding above that alpha</w:t>
      </w:r>
      <w:r w:rsidR="00B916DE">
        <w:t>= 0.001</w:t>
      </w:r>
      <w:r>
        <w:t xml:space="preserve"> tend</w:t>
      </w:r>
      <w:r w:rsidR="00B916DE">
        <w:t>s</w:t>
      </w:r>
      <w:r>
        <w:t xml:space="preserve"> to do better</w:t>
      </w:r>
      <w:r w:rsidR="00B916DE">
        <w:t>,</w:t>
      </w:r>
      <w:r>
        <w:t xml:space="preserve"> we incorporated a smaller 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RDefault="00502AAB" w:rsidP="00DB4B9D">
      <w:pPr>
        <w:jc w:val="both"/>
      </w:pPr>
    </w:p>
    <w:p w14:paraId="0CFE070C" w14:textId="74890F7F" w:rsidR="00BE12C0" w:rsidRDefault="00BE12C0">
      <w:r>
        <w:br w:type="page"/>
      </w:r>
    </w:p>
    <w:p w14:paraId="2054A80A" w14:textId="77777777" w:rsidR="00BE12C0" w:rsidRDefault="00BE12C0" w:rsidP="00BE12C0">
      <w:pPr>
        <w:pStyle w:val="berschrift3"/>
      </w:pPr>
      <w:bookmarkStart w:id="226" w:name="_Toc26953505"/>
      <w:bookmarkStart w:id="227" w:name="_Toc26966767"/>
      <w:bookmarkStart w:id="228" w:name="_Toc26969653"/>
      <w:r>
        <w:lastRenderedPageBreak/>
        <w:t>1.4.6.1 Varying alpha</w:t>
      </w:r>
      <w:bookmarkEnd w:id="226"/>
      <w:bookmarkEnd w:id="227"/>
      <w:bookmarkEnd w:id="228"/>
    </w:p>
    <w:p w14:paraId="6ABF5E3F" w14:textId="77777777" w:rsidR="00BE12C0" w:rsidRDefault="00BE12C0" w:rsidP="00BE12C0">
      <w:pPr>
        <w:jc w:val="both"/>
      </w:pPr>
    </w:p>
    <w:p w14:paraId="4A8F9631" w14:textId="77777777" w:rsidR="00BE12C0" w:rsidRDefault="00BE12C0" w:rsidP="00BE12C0">
      <w:pPr>
        <w:jc w:val="both"/>
      </w:pPr>
      <w:r>
        <w:t xml:space="preserve">After 5000 training episodes, the further reduced alpha seems to be superior in terms of our performance measures. Maybe this decrease by a factor of 10 could slow down the learning too much and result in underfitting, as presented in class. Nevertheless, the strong performance of this parametrizations does not support this idea yet. Maybe this could become more evident after more training. </w:t>
      </w:r>
    </w:p>
    <w:p w14:paraId="0181A095" w14:textId="77777777" w:rsidR="00BE12C0" w:rsidRDefault="00BE12C0" w:rsidP="00BE12C0">
      <w:pPr>
        <w:jc w:val="both"/>
      </w:pPr>
    </w:p>
    <w:p w14:paraId="64FA323E" w14:textId="77777777" w:rsidR="00BE12C0" w:rsidRDefault="00BE12C0" w:rsidP="00BE12C0">
      <w:pPr>
        <w:jc w:val="both"/>
      </w:pPr>
    </w:p>
    <w:p w14:paraId="6D66649D" w14:textId="77777777" w:rsidR="00BE12C0" w:rsidRDefault="00BE12C0" w:rsidP="00BE12C0">
      <w:pPr>
        <w:jc w:val="both"/>
      </w:pPr>
      <w:r>
        <w:t>Note: DQN does not immediately get out of “unfeasible move loop” itself! Had to randomize multiple times</w:t>
      </w:r>
    </w:p>
    <w:p w14:paraId="0C2EDC84" w14:textId="77777777" w:rsidR="00BE12C0" w:rsidRDefault="00BE12C0" w:rsidP="00BE12C0"/>
    <w:p w14:paraId="7CCE62A1" w14:textId="77777777" w:rsidR="00BE12C0" w:rsidRDefault="00BE12C0" w:rsidP="00BE12C0">
      <w:r>
        <w:t xml:space="preserve">Non-mono, varying alpha </w:t>
      </w:r>
      <w:r>
        <w:sym w:font="Wingdings" w:char="F0E0"/>
      </w:r>
      <w:r>
        <w:t xml:space="preserve"> </w:t>
      </w:r>
      <w:proofErr w:type="spellStart"/>
      <w:r>
        <w:t>alpha</w:t>
      </w:r>
      <w:proofErr w:type="spellEnd"/>
      <w:r>
        <w:t xml:space="preserve"> =0.5 seems to outperform the others</w:t>
      </w:r>
    </w:p>
    <w:p w14:paraId="14AAC0EA" w14:textId="77777777" w:rsidR="00BE12C0" w:rsidRDefault="00BE12C0" w:rsidP="00BE12C0">
      <w:r>
        <w:t xml:space="preserve">Mono, varying alpha </w:t>
      </w:r>
      <w:r>
        <w:sym w:font="Wingdings" w:char="F0E0"/>
      </w:r>
      <w:r>
        <w:t xml:space="preserve"> </w:t>
      </w:r>
    </w:p>
    <w:p w14:paraId="75B77F63" w14:textId="77777777" w:rsidR="00BE12C0" w:rsidRDefault="00BE12C0" w:rsidP="00BE12C0">
      <w:r>
        <w:t xml:space="preserve">Overall </w:t>
      </w:r>
      <w:r>
        <w:sym w:font="Wingdings" w:char="F0E0"/>
      </w:r>
      <w:r>
        <w:t xml:space="preserve"> alpha = XX seems to outperform</w:t>
      </w:r>
    </w:p>
    <w:p w14:paraId="1B9EE384" w14:textId="77777777" w:rsidR="00BE12C0" w:rsidRDefault="00BE12C0" w:rsidP="00BE12C0"/>
    <w:p w14:paraId="398AFDD2" w14:textId="77777777" w:rsidR="00BE12C0" w:rsidRDefault="00BE12C0" w:rsidP="00BE12C0"/>
    <w:p w14:paraId="243823FA" w14:textId="77777777" w:rsidR="00BE12C0" w:rsidRDefault="00BE12C0" w:rsidP="00BE12C0">
      <w:r>
        <w:t xml:space="preserve">Alpha = 0.1, varying epsilon scheme </w:t>
      </w:r>
      <w:r>
        <w:sym w:font="Wingdings" w:char="F0E0"/>
      </w:r>
      <w:r>
        <w:t xml:space="preserve"> nonmonotonous epsilon scheme seems superior</w:t>
      </w:r>
    </w:p>
    <w:p w14:paraId="18C8FAA0" w14:textId="77777777" w:rsidR="00BE12C0" w:rsidRDefault="00BE12C0" w:rsidP="00BE12C0">
      <w:r>
        <w:t xml:space="preserve">Alpha = 0.5, varying epsilon scheme </w:t>
      </w:r>
      <w:r>
        <w:sym w:font="Wingdings" w:char="F0E0"/>
      </w:r>
      <w:r>
        <w:t xml:space="preserve"> nonmonotonous epsilon scheme seems superior</w:t>
      </w:r>
    </w:p>
    <w:p w14:paraId="71438691" w14:textId="77777777" w:rsidR="00BE12C0" w:rsidRDefault="00BE12C0" w:rsidP="00BE12C0">
      <w:r>
        <w:t xml:space="preserve">Alpha = 0.8, varying epsilon scheme </w:t>
      </w:r>
      <w:r>
        <w:sym w:font="Wingdings" w:char="F0E0"/>
      </w:r>
      <w:r>
        <w:t xml:space="preserve"> nonmonotonous epsilon scheme seems superior </w:t>
      </w:r>
    </w:p>
    <w:p w14:paraId="468E5C97" w14:textId="77777777" w:rsidR="00BE12C0" w:rsidRDefault="00BE12C0" w:rsidP="00BE12C0">
      <w:r>
        <w:t xml:space="preserve">Overall </w:t>
      </w:r>
      <w:r>
        <w:sym w:font="Wingdings" w:char="F0E0"/>
      </w:r>
      <w:r>
        <w:t xml:space="preserve"> </w:t>
      </w:r>
    </w:p>
    <w:p w14:paraId="5E82E6B1" w14:textId="77777777" w:rsidR="00BE12C0" w:rsidRDefault="00BE12C0" w:rsidP="00BE12C0"/>
    <w:p w14:paraId="5ED90C56" w14:textId="77777777" w:rsidR="00BE12C0" w:rsidRDefault="00BE12C0" w:rsidP="00BE12C0"/>
    <w:p w14:paraId="47BB18A2" w14:textId="77777777" w:rsidR="00BE12C0" w:rsidRDefault="00BE12C0" w:rsidP="00BE12C0">
      <w:r>
        <w:t>Compare SARSA and Q learning results. Tendency for superiority?</w:t>
      </w:r>
    </w:p>
    <w:p w14:paraId="6FACCD13" w14:textId="77777777" w:rsidR="00BE12C0" w:rsidRDefault="00BE12C0" w:rsidP="00BE12C0">
      <w:r>
        <w:br w:type="page"/>
      </w:r>
    </w:p>
    <w:p w14:paraId="58E93A40" w14:textId="71FBC35B" w:rsidR="00B62F6D" w:rsidRPr="00A91159" w:rsidRDefault="00B62F6D" w:rsidP="004A7389">
      <w:pPr>
        <w:pStyle w:val="berschrift2"/>
        <w:numPr>
          <w:ilvl w:val="0"/>
          <w:numId w:val="0"/>
        </w:numPr>
      </w:pPr>
      <w:bookmarkStart w:id="229" w:name="_Toc26966768"/>
      <w:bookmarkStart w:id="230" w:name="_Toc26969654"/>
      <w:r>
        <w:lastRenderedPageBreak/>
        <w:t>1.5</w:t>
      </w:r>
      <w:r w:rsidR="005F05B0">
        <w:tab/>
      </w:r>
      <w:r>
        <w:t>Conclusion</w:t>
      </w:r>
      <w:bookmarkEnd w:id="229"/>
      <w:bookmarkEnd w:id="230"/>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231" w:name="_Toc25999751"/>
      <w:bookmarkStart w:id="232" w:name="_Toc25999759"/>
      <w:bookmarkStart w:id="233" w:name="_Toc26039700"/>
      <w:bookmarkStart w:id="234" w:name="_Toc26966769"/>
      <w:bookmarkStart w:id="235" w:name="_Toc26969655"/>
      <w:r w:rsidRPr="001F3EDF">
        <w:lastRenderedPageBreak/>
        <w:t>2.</w:t>
      </w:r>
      <w:r w:rsidR="000A4B0B">
        <w:t xml:space="preserve"> </w:t>
      </w:r>
      <w:r w:rsidR="00AC31D0">
        <w:t>Question 1</w:t>
      </w:r>
      <w:bookmarkEnd w:id="231"/>
      <w:bookmarkEnd w:id="232"/>
      <w:bookmarkEnd w:id="233"/>
      <w:bookmarkEnd w:id="234"/>
      <w:bookmarkEnd w:id="235"/>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2E0E6EDE" w:rsidR="001F3EDF" w:rsidRPr="007045C4" w:rsidRDefault="001F3EDF" w:rsidP="0064377A">
      <w:pPr>
        <w:spacing w:line="276" w:lineRule="auto"/>
        <w:jc w:val="both"/>
      </w:pPr>
      <w:r w:rsidRPr="00A91159">
        <w:t>A problem, which the agent has to face in Reinforcement Learning is the trade-off between trial and error. The agent learns through trial and error, put in other words with the interaction with the environment. In order to maximize the rewards, the agent has to prefer actions, which he has tried in the past and which were effective in attaining reward. However, to discover such actions, the agent has to explore other strategies, which he hasn’t tried before. In other words, on the one side the agent has to exploit his knowledge from past experience to maximize rewards. On the other side he has to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exploitation without failing. During exploration, where he tries various actions, he needs to think forward and be able to favour the one which appear to be the best. To conclude, Moe</w:t>
      </w:r>
      <w:del w:id="236" w:author="Matteo Braendli" w:date="2019-12-11T16:32:00Z">
        <w:r w:rsidRPr="007045C4" w:rsidDel="00817959">
          <w:delText>s</w:delText>
        </w:r>
      </w:del>
      <w:r w:rsidRPr="007045C4">
        <w:t>’s claim is wrong. As the agent needs to find the balance between exploitation and exploration in order to achieve the best learning</w:t>
      </w:r>
      <w:r w:rsidR="00A829B1" w:rsidRPr="007045C4">
        <w:t xml:space="preserve"> </w:t>
      </w:r>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2501F481" w:rsidR="001F3EDF" w:rsidRPr="007045C4" w:rsidRDefault="001F3EDF" w:rsidP="0064377A">
      <w:pPr>
        <w:spacing w:line="276" w:lineRule="auto"/>
        <w:jc w:val="both"/>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77777777"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p>
    <w:p w14:paraId="0EE8E7F4" w14:textId="77777777" w:rsidR="0092218C" w:rsidRDefault="0092218C">
      <w:pPr>
        <w:rPr>
          <w:rStyle w:val="Hyperlink"/>
          <w:highlight w:val="yellow"/>
        </w:rPr>
      </w:pPr>
      <w:r>
        <w:rPr>
          <w:rStyle w:val="Hyperlink"/>
          <w:highlight w:val="yellow"/>
        </w:rPr>
        <w:br w:type="page"/>
      </w:r>
      <w:bookmarkStart w:id="237" w:name="_GoBack"/>
      <w:bookmarkEnd w:id="237"/>
    </w:p>
    <w:p w14:paraId="7F7C5CD8" w14:textId="5C4D7DC3" w:rsidR="00AC31D0" w:rsidRDefault="00D114DB" w:rsidP="005A276F">
      <w:pPr>
        <w:pStyle w:val="berschrift1"/>
        <w:rPr>
          <w:rStyle w:val="Hervorhebung"/>
          <w:b/>
          <w:i w:val="0"/>
          <w:spacing w:val="0"/>
          <w:sz w:val="32"/>
          <w:szCs w:val="32"/>
        </w:rPr>
      </w:pPr>
      <w:bookmarkStart w:id="238" w:name="_Toc25999752"/>
      <w:bookmarkStart w:id="239" w:name="_Toc25999760"/>
      <w:bookmarkStart w:id="240" w:name="_Toc26039701"/>
      <w:bookmarkStart w:id="241" w:name="_Toc26966770"/>
      <w:bookmarkStart w:id="242" w:name="_Toc26969656"/>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238"/>
      <w:bookmarkEnd w:id="239"/>
      <w:bookmarkEnd w:id="240"/>
      <w:bookmarkEnd w:id="241"/>
      <w:bookmarkEnd w:id="242"/>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proofErr w:type="gramStart"/>
      <w:r w:rsidR="00961032">
        <w:t>However</w:t>
      </w:r>
      <w:proofErr w:type="gramEnd"/>
      <w:r w:rsidR="00961032">
        <w:t xml:space="preserve">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243" w:name="_Toc25999753"/>
      <w:bookmarkStart w:id="244" w:name="_Toc25999761"/>
      <w:bookmarkStart w:id="245" w:name="_Toc26039702"/>
      <w:bookmarkStart w:id="246" w:name="_Toc26966771"/>
      <w:bookmarkStart w:id="247" w:name="_Toc26969657"/>
      <w:r w:rsidRPr="00D114DB">
        <w:lastRenderedPageBreak/>
        <w:t>4.</w:t>
      </w:r>
      <w:r w:rsidR="000A4B0B">
        <w:t xml:space="preserve"> </w:t>
      </w:r>
      <w:r w:rsidR="00AC31D0" w:rsidRPr="00AC31D0">
        <w:t>Question 3</w:t>
      </w:r>
      <w:bookmarkEnd w:id="243"/>
      <w:bookmarkEnd w:id="244"/>
      <w:bookmarkEnd w:id="245"/>
      <w:bookmarkEnd w:id="246"/>
      <w:bookmarkEnd w:id="247"/>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6BB60C9D" w14:textId="0E46A36C" w:rsidR="001F52CC" w:rsidRPr="00EA3339" w:rsidRDefault="001F52CC" w:rsidP="00266CED">
      <w:pPr>
        <w:jc w:val="both"/>
        <w:rPr>
          <w:rPrChange w:id="248" w:author="Lutharsanen Kunam" w:date="2019-12-11T15:30:00Z">
            <w:rPr>
              <w:highlight w:val="yellow"/>
            </w:rPr>
          </w:rPrChange>
        </w:rPr>
      </w:pPr>
      <w:r w:rsidRPr="00EA3339">
        <w:rPr>
          <w:rPrChange w:id="249" w:author="Lutharsanen Kunam" w:date="2019-12-11T15:30:00Z">
            <w:rPr>
              <w:highlight w:val="yellow"/>
            </w:rPr>
          </w:rPrChange>
        </w:rPr>
        <w:t xml:space="preserve">Supervised learning and reinforcement learning are both paradigms of machine learning. There are three paradigms in total: supervised learning, unsupervised learning and reinforcement learning. </w:t>
      </w:r>
      <w:r w:rsidR="00266CED" w:rsidRPr="00EA3339">
        <w:rPr>
          <w:rPrChange w:id="250" w:author="Lutharsanen Kunam" w:date="2019-12-11T15:30:00Z">
            <w:rPr>
              <w:highlight w:val="yellow"/>
            </w:rPr>
          </w:rPrChange>
        </w:rPr>
        <w:t>In machine learning you use computer algorithms, which is a piece of logic written in computer code that the computer can compile(understand) it. The algorithms of machine learning are based on statistical or mathematical model, which maximizes a certain value or search for patterns or similarities. All algorithms of machine learning have a high computing intensit</w:t>
      </w:r>
      <w:r w:rsidR="000C2658" w:rsidRPr="00EA3339">
        <w:rPr>
          <w:rPrChange w:id="251" w:author="Lutharsanen Kunam" w:date="2019-12-11T15:30:00Z">
            <w:rPr>
              <w:highlight w:val="yellow"/>
            </w:rPr>
          </w:rPrChange>
        </w:rPr>
        <w:t xml:space="preserve">y </w:t>
      </w:r>
      <w:r w:rsidR="001A0E60" w:rsidRPr="00EA3339">
        <w:rPr>
          <w:rPrChange w:id="252" w:author="Lutharsanen Kunam" w:date="2019-12-11T15:30:00Z">
            <w:rPr>
              <w:highlight w:val="yellow"/>
            </w:rPr>
          </w:rPrChange>
        </w:rPr>
        <w:t xml:space="preserve">and regularly you run the code much longer than a usual </w:t>
      </w:r>
      <w:r w:rsidR="00CA56D9" w:rsidRPr="00EA3339">
        <w:rPr>
          <w:rPrChange w:id="253" w:author="Lutharsanen Kunam" w:date="2019-12-11T15:30:00Z">
            <w:rPr>
              <w:highlight w:val="yellow"/>
            </w:rPr>
          </w:rPrChange>
        </w:rPr>
        <w:t xml:space="preserve">computer </w:t>
      </w:r>
      <w:r w:rsidR="001A0E60" w:rsidRPr="00EA3339">
        <w:rPr>
          <w:rPrChange w:id="254" w:author="Lutharsanen Kunam" w:date="2019-12-11T15:30:00Z">
            <w:rPr>
              <w:highlight w:val="yellow"/>
            </w:rPr>
          </w:rPrChange>
        </w:rPr>
        <w:t>script to get valuable results.</w:t>
      </w:r>
      <w:r w:rsidR="00CA56D9" w:rsidRPr="00EA3339">
        <w:rPr>
          <w:rPrChange w:id="255" w:author="Lutharsanen Kunam" w:date="2019-12-11T15:30:00Z">
            <w:rPr>
              <w:highlight w:val="yellow"/>
            </w:rPr>
          </w:rPrChange>
        </w:rPr>
        <w:t xml:space="preserve"> </w:t>
      </w:r>
      <w:r w:rsidR="004914B2" w:rsidRPr="00EA3339">
        <w:rPr>
          <w:rPrChange w:id="256" w:author="Lutharsanen Kunam" w:date="2019-12-11T15:30:00Z">
            <w:rPr>
              <w:highlight w:val="yellow"/>
            </w:rPr>
          </w:rPrChange>
        </w:rPr>
        <w:t>Both methods use neural networks, if it is required.</w:t>
      </w:r>
    </w:p>
    <w:p w14:paraId="2849DE92" w14:textId="77777777" w:rsidR="004D1B14" w:rsidRPr="00EA3339" w:rsidRDefault="004914B2" w:rsidP="004914B2">
      <w:pPr>
        <w:spacing w:before="240"/>
        <w:jc w:val="both"/>
        <w:rPr>
          <w:rPrChange w:id="257" w:author="Lutharsanen Kunam" w:date="2019-12-11T15:30:00Z">
            <w:rPr>
              <w:highlight w:val="yellow"/>
            </w:rPr>
          </w:rPrChange>
        </w:rPr>
      </w:pPr>
      <w:r w:rsidRPr="00EA3339">
        <w:rPr>
          <w:rPrChange w:id="258" w:author="Lutharsanen Kunam" w:date="2019-12-11T15:30:00Z">
            <w:rPr>
              <w:highlight w:val="yellow"/>
            </w:rPr>
          </w:rPrChange>
        </w:rPr>
        <w:t xml:space="preserve">The difference between supervised learning and reinforcement learning is that supervised learning receives two data sets, which has two types of data. The first type is a x-value and the second type </w:t>
      </w:r>
      <w:proofErr w:type="gramStart"/>
      <w:r w:rsidRPr="00EA3339">
        <w:rPr>
          <w:rPrChange w:id="259" w:author="Lutharsanen Kunam" w:date="2019-12-11T15:30:00Z">
            <w:rPr>
              <w:highlight w:val="yellow"/>
            </w:rPr>
          </w:rPrChange>
        </w:rPr>
        <w:t>is</w:t>
      </w:r>
      <w:proofErr w:type="gramEnd"/>
      <w:r w:rsidRPr="00EA3339">
        <w:rPr>
          <w:rPrChange w:id="260" w:author="Lutharsanen Kunam" w:date="2019-12-11T15:30:00Z">
            <w:rPr>
              <w:highlight w:val="yellow"/>
            </w:rPr>
          </w:rPrChange>
        </w:rPr>
        <w:t xml:space="preserve"> a y-value. Each x-value is connected with a y-value. Then there are two types of sets: a training set and a test set. </w:t>
      </w:r>
      <w:r w:rsidR="00197B4A" w:rsidRPr="00EA3339">
        <w:rPr>
          <w:rPrChange w:id="261" w:author="Lutharsanen Kunam" w:date="2019-12-11T15:30:00Z">
            <w:rPr>
              <w:highlight w:val="yellow"/>
            </w:rPr>
          </w:rPrChange>
        </w:rPr>
        <w:t>T</w:t>
      </w:r>
      <w:r w:rsidRPr="00EA3339">
        <w:rPr>
          <w:rPrChange w:id="262" w:author="Lutharsanen Kunam" w:date="2019-12-11T15:30:00Z">
            <w:rPr>
              <w:highlight w:val="yellow"/>
            </w:rPr>
          </w:rPrChange>
        </w:rPr>
        <w:t xml:space="preserve">he </w:t>
      </w:r>
      <w:r w:rsidR="00197B4A" w:rsidRPr="00EA3339">
        <w:rPr>
          <w:rPrChange w:id="263" w:author="Lutharsanen Kunam" w:date="2019-12-11T15:30:00Z">
            <w:rPr>
              <w:highlight w:val="yellow"/>
            </w:rPr>
          </w:rPrChange>
        </w:rPr>
        <w:t xml:space="preserve">data from the </w:t>
      </w:r>
      <w:r w:rsidRPr="00EA3339">
        <w:rPr>
          <w:rPrChange w:id="264" w:author="Lutharsanen Kunam" w:date="2019-12-11T15:30:00Z">
            <w:rPr>
              <w:highlight w:val="yellow"/>
            </w:rPr>
          </w:rPrChange>
        </w:rPr>
        <w:t xml:space="preserve">training set </w:t>
      </w:r>
      <w:r w:rsidR="00197B4A" w:rsidRPr="00EA3339">
        <w:rPr>
          <w:rPrChange w:id="265" w:author="Lutharsanen Kunam" w:date="2019-12-11T15:30:00Z">
            <w:rPr>
              <w:highlight w:val="yellow"/>
            </w:rPr>
          </w:rPrChange>
        </w:rPr>
        <w:t xml:space="preserve">you use to train the model. By giving the model a big set of training data, it can easily figure out the relationship between x and y. Then you use the test data to test your model, if it learned appropriately. You always predict a y-value using a x-value from the test set. Then you compare the predicted y with the real y </w:t>
      </w:r>
      <w:r w:rsidR="004D1B14" w:rsidRPr="00EA3339">
        <w:rPr>
          <w:rPrChange w:id="266" w:author="Lutharsanen Kunam" w:date="2019-12-11T15:30:00Z">
            <w:rPr>
              <w:highlight w:val="yellow"/>
            </w:rPr>
          </w:rPrChange>
        </w:rPr>
        <w:t>from your test set and calculate an accuracy. The accuracy should rate your model and describe how precise it recognizes the pattern resp. relationship between x and y.</w:t>
      </w:r>
    </w:p>
    <w:p w14:paraId="2B368CAA" w14:textId="2563B294" w:rsidR="004914B2" w:rsidRPr="00EA3339" w:rsidRDefault="004D1B14" w:rsidP="004914B2">
      <w:pPr>
        <w:spacing w:before="240"/>
        <w:jc w:val="both"/>
        <w:rPr>
          <w:rPrChange w:id="267" w:author="Lutharsanen Kunam" w:date="2019-12-11T15:30:00Z">
            <w:rPr>
              <w:highlight w:val="yellow"/>
            </w:rPr>
          </w:rPrChange>
        </w:rPr>
      </w:pPr>
      <w:r w:rsidRPr="00EA3339">
        <w:rPr>
          <w:rPrChange w:id="268" w:author="Lutharsanen Kunam" w:date="2019-12-11T15:30:00Z">
            <w:rPr>
              <w:highlight w:val="yellow"/>
            </w:rPr>
          </w:rPrChange>
        </w:rPr>
        <w:t>Reinforcement learning on the other side doesn’t need data set. There</w:t>
      </w:r>
      <w:r w:rsidR="007D207E" w:rsidRPr="00EA3339">
        <w:rPr>
          <w:rPrChange w:id="269" w:author="Lutharsanen Kunam" w:date="2019-12-11T15:30:00Z">
            <w:rPr>
              <w:highlight w:val="yellow"/>
            </w:rPr>
          </w:rPrChange>
        </w:rPr>
        <w:t>,</w:t>
      </w:r>
      <w:r w:rsidRPr="00EA3339">
        <w:rPr>
          <w:rPrChange w:id="270" w:author="Lutharsanen Kunam" w:date="2019-12-11T15:30:00Z">
            <w:rPr>
              <w:highlight w:val="yellow"/>
            </w:rPr>
          </w:rPrChange>
        </w:rPr>
        <w:t xml:space="preserve"> you have agents, environments</w:t>
      </w:r>
      <w:r w:rsidR="007D207E" w:rsidRPr="00EA3339">
        <w:rPr>
          <w:rPrChange w:id="271" w:author="Lutharsanen Kunam" w:date="2019-12-11T15:30:00Z">
            <w:rPr>
              <w:highlight w:val="yellow"/>
            </w:rPr>
          </w:rPrChange>
        </w:rPr>
        <w:t>, actions, reward</w:t>
      </w:r>
      <w:r w:rsidRPr="00EA3339">
        <w:rPr>
          <w:rPrChange w:id="272" w:author="Lutharsanen Kunam" w:date="2019-12-11T15:30:00Z">
            <w:rPr>
              <w:highlight w:val="yellow"/>
            </w:rPr>
          </w:rPrChange>
        </w:rPr>
        <w:t xml:space="preserve"> and states. </w:t>
      </w:r>
      <w:r w:rsidR="007D207E" w:rsidRPr="00EA3339">
        <w:rPr>
          <w:rPrChange w:id="273" w:author="Lutharsanen Kunam" w:date="2019-12-11T15:30:00Z">
            <w:rPr>
              <w:highlight w:val="yellow"/>
            </w:rPr>
          </w:rPrChange>
        </w:rPr>
        <w:t xml:space="preserve">The agent, which is usually a model as well tries to explore his environment by trial and error. </w:t>
      </w:r>
      <w:r w:rsidR="00E91F70" w:rsidRPr="00EA3339">
        <w:rPr>
          <w:rPrChange w:id="274" w:author="Lutharsanen Kunam" w:date="2019-12-11T15:30:00Z">
            <w:rPr>
              <w:highlight w:val="yellow"/>
            </w:rPr>
          </w:rPrChange>
        </w:rPr>
        <w:t xml:space="preserve">An environment is usually a game, but it can be also something else. </w:t>
      </w:r>
      <w:r w:rsidR="007D207E" w:rsidRPr="00EA3339">
        <w:rPr>
          <w:rPrChange w:id="275" w:author="Lutharsanen Kunam" w:date="2019-12-11T15:30:00Z">
            <w:rPr>
              <w:highlight w:val="yellow"/>
            </w:rPr>
          </w:rPrChange>
        </w:rPr>
        <w:t xml:space="preserve">Then he memorizes his states and the actions, which he chose. For each action he received e certain reward. Depending the environment, the reward could even be negative. </w:t>
      </w:r>
    </w:p>
    <w:p w14:paraId="7CC6AD41" w14:textId="2840024E" w:rsidR="00E91F70" w:rsidRDefault="00E91F70" w:rsidP="004914B2">
      <w:pPr>
        <w:spacing w:before="240"/>
        <w:jc w:val="both"/>
      </w:pPr>
      <w:r w:rsidRPr="00EA3339">
        <w:rPr>
          <w:rPrChange w:id="276" w:author="Lutharsanen Kunam" w:date="2019-12-11T15:30:00Z">
            <w:rPr>
              <w:highlight w:val="yellow"/>
            </w:rPr>
          </w:rPrChange>
        </w:rPr>
        <w:t xml:space="preserve">So, the main difference is for sure, that the learning in the supervised learning is limited. The model can only learn as good as his training data are. </w:t>
      </w:r>
      <w:r w:rsidR="007546AF" w:rsidRPr="00EA3339">
        <w:rPr>
          <w:rPrChange w:id="277" w:author="Lutharsanen Kunam" w:date="2019-12-11T15:30:00Z">
            <w:rPr>
              <w:highlight w:val="yellow"/>
            </w:rPr>
          </w:rPrChange>
        </w:rPr>
        <w:t>In reinforcement learning a model can adapt to changes in the environment, if the model is optimized.</w:t>
      </w:r>
    </w:p>
    <w:p w14:paraId="70DFEFAC" w14:textId="5D74FA60" w:rsidR="001F52CC" w:rsidRDefault="001F52CC" w:rsidP="00266CED">
      <w:pPr>
        <w:jc w:val="both"/>
      </w:pPr>
      <w:r>
        <w:br w:type="page"/>
      </w:r>
    </w:p>
    <w:p w14:paraId="2E34B0AA" w14:textId="3ED63A05" w:rsidR="00670790" w:rsidRDefault="001F368F" w:rsidP="005A276F">
      <w:pPr>
        <w:pStyle w:val="berschrift1"/>
      </w:pPr>
      <w:bookmarkStart w:id="278" w:name="_Toc26039703"/>
      <w:bookmarkStart w:id="279" w:name="_Toc26966772"/>
      <w:bookmarkStart w:id="280" w:name="_Toc26969658"/>
      <w:r w:rsidRPr="005A276F">
        <w:lastRenderedPageBreak/>
        <w:t>6</w:t>
      </w:r>
      <w:r w:rsidR="003874F4" w:rsidRPr="005A276F">
        <w:t xml:space="preserve">. </w:t>
      </w:r>
      <w:r w:rsidR="00DF542C" w:rsidRPr="005A276F">
        <w:t>Bibliography</w:t>
      </w:r>
      <w:bookmarkEnd w:id="278"/>
      <w:bookmarkEnd w:id="279"/>
      <w:bookmarkEnd w:id="280"/>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664E5941" w14:textId="77777777" w:rsidR="00FA36F8" w:rsidRPr="00A016B6" w:rsidRDefault="00FA36F8"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proofErr w:type="spellStart"/>
      <w:r w:rsidRPr="00A016B6">
        <w:t>Sentdex</w:t>
      </w:r>
      <w:proofErr w:type="spellEnd"/>
      <w:r w:rsidRPr="00A016B6">
        <w:t xml:space="preserve"> (2019) </w:t>
      </w:r>
      <w:r w:rsidRPr="00A016B6">
        <w:rPr>
          <w:i/>
          <w:iCs/>
        </w:rPr>
        <w:t>Q Learning Intro/Table - Reinforcement Learning p.1.</w:t>
      </w:r>
      <w:r w:rsidRPr="00A016B6">
        <w:t xml:space="preserve"> Accessed on November 22, 2019, https://www.youtube.com/watch?v=yMk_XtIEzH8&amp;list=PLQVvvaa0QuDezJFIOU5wDdfy4e9vdnx-7.</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proofErr w:type="spellStart"/>
      <w:proofErr w:type="gramStart"/>
      <w:r w:rsidRPr="00144A48">
        <w:t>Szepesv</w:t>
      </w:r>
      <w:r>
        <w:t>á</w:t>
      </w:r>
      <w:r w:rsidRPr="00144A48">
        <w:t>ri</w:t>
      </w:r>
      <w:r>
        <w:t>,C</w:t>
      </w:r>
      <w:proofErr w:type="spellEnd"/>
      <w:r>
        <w:t>.</w:t>
      </w:r>
      <w:proofErr w:type="gramEnd"/>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9"/>
      <w:footerReference w:type="first" r:id="rId50"/>
      <w:pgSz w:w="11900" w:h="16840"/>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Matteo Braendli" w:date="2019-12-11T14:34:00Z" w:initials="MB">
    <w:p w14:paraId="707714CB" w14:textId="4E31F084" w:rsidR="00046C04" w:rsidRPr="00530073" w:rsidRDefault="00D07BC1">
      <w:pPr>
        <w:pStyle w:val="Kommentartext"/>
        <w:rPr>
          <w:lang w:val="de-CH"/>
        </w:rPr>
      </w:pPr>
      <w:r>
        <w:rPr>
          <w:rStyle w:val="Kommentarzeichen"/>
        </w:rPr>
        <w:annotationRef/>
      </w:r>
      <w:r w:rsidRPr="00530073">
        <w:rPr>
          <w:lang w:val="de-CH"/>
        </w:rPr>
        <w:t>Which problem?</w:t>
      </w:r>
    </w:p>
  </w:comment>
  <w:comment w:id="28" w:author="Matteo Braendli" w:date="2019-12-11T14:30:00Z" w:initials="MB">
    <w:p w14:paraId="0ED7A6E2" w14:textId="02F2316C" w:rsidR="00746CB8" w:rsidRPr="00746CB8" w:rsidRDefault="00746CB8">
      <w:pPr>
        <w:pStyle w:val="Kommentartext"/>
        <w:rPr>
          <w:lang w:val="de-CH"/>
        </w:rPr>
      </w:pPr>
      <w:r>
        <w:rPr>
          <w:rStyle w:val="Kommentarzeichen"/>
        </w:rPr>
        <w:annotationRef/>
      </w:r>
      <w:r w:rsidRPr="00746CB8">
        <w:rPr>
          <w:lang w:val="de-CH"/>
        </w:rPr>
        <w:t xml:space="preserve">Hammer ja </w:t>
      </w:r>
      <w:r w:rsidRPr="00746CB8">
        <w:rPr>
          <w:lang w:val="de-CH"/>
        </w:rPr>
        <w:t>nöd würkli und h</w:t>
      </w:r>
      <w:r>
        <w:rPr>
          <w:lang w:val="de-CH"/>
        </w:rPr>
        <w:t xml:space="preserve">uere vill plots denn. </w:t>
      </w:r>
      <w:r w:rsidR="0090340F">
        <w:rPr>
          <w:lang w:val="de-CH"/>
        </w:rPr>
        <w:t>Drum hani une de absatz «comparison group gmacht</w:t>
      </w:r>
      <w:r w:rsidR="00C17EFD">
        <w:rPr>
          <w:lang w:val="de-CH"/>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7714CB" w15:done="0"/>
  <w15:commentEx w15:paraId="0ED7A6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7714CB" w16cid:durableId="219B7CE3"/>
  <w16cid:commentId w16cid:paraId="0ED7A6E2" w16cid:durableId="219B7C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20F87" w14:textId="77777777" w:rsidR="0085645A" w:rsidRDefault="0085645A" w:rsidP="008758CC">
      <w:r>
        <w:separator/>
      </w:r>
    </w:p>
  </w:endnote>
  <w:endnote w:type="continuationSeparator" w:id="0">
    <w:p w14:paraId="1AD64DCE" w14:textId="77777777" w:rsidR="0085645A" w:rsidRDefault="0085645A"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CA56D9" w:rsidRDefault="00CA56D9"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CA56D9" w:rsidRDefault="00CA56D9"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CA56D9" w:rsidRDefault="00CA56D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CA56D9" w:rsidRDefault="00CA56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CA56D9" w:rsidRPr="00AD4B67" w:rsidRDefault="00CA56D9"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CA56D9" w:rsidRDefault="00CA56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5F926" w14:textId="77777777" w:rsidR="0085645A" w:rsidRDefault="0085645A" w:rsidP="008758CC">
      <w:r>
        <w:separator/>
      </w:r>
    </w:p>
  </w:footnote>
  <w:footnote w:type="continuationSeparator" w:id="0">
    <w:p w14:paraId="68B89901" w14:textId="77777777" w:rsidR="0085645A" w:rsidRDefault="0085645A" w:rsidP="008758CC">
      <w:r>
        <w:continuationSeparator/>
      </w:r>
    </w:p>
  </w:footnote>
  <w:footnote w:id="1">
    <w:p w14:paraId="75DA786E" w14:textId="592F68B2" w:rsidR="009206A9" w:rsidRPr="00A52502" w:rsidRDefault="009206A9">
      <w:pPr>
        <w:pStyle w:val="Funotentext"/>
        <w:rPr>
          <w:lang w:val="de-CH"/>
        </w:rPr>
      </w:pPr>
      <w:r>
        <w:rPr>
          <w:rStyle w:val="Funotenzeichen"/>
        </w:rPr>
        <w:footnoteRef/>
      </w:r>
      <w:r>
        <w:t xml:space="preserve"> </w:t>
      </w:r>
      <w:del w:id="113" w:author="Matteo Braendli" w:date="2019-12-11T15:07:00Z">
        <w:r w:rsidDel="00A92DBE">
          <w:delText>episodes (</w:delText>
        </w:r>
      </w:del>
      <w:ins w:id="114" w:author="Matteo Braendli" w:date="2019-12-11T15:08:00Z">
        <w:r w:rsidR="00811235">
          <w:t>W</w:t>
        </w:r>
      </w:ins>
      <w:del w:id="115" w:author="Matteo Braendli" w:date="2019-12-11T15:08:00Z">
        <w:r w:rsidDel="00811235">
          <w:delText>w</w:delText>
        </w:r>
      </w:del>
      <w:r>
        <w:t xml:space="preserve">e initially forgot to specify those measures in the code and thus extrapolated the average of the test performance as intercept + 50*slope of each statistic in the performance test. Rounding errors </w:t>
      </w:r>
      <w:del w:id="116" w:author="Matteo Braendli" w:date="2019-12-11T15:08:00Z">
        <w:r w:rsidDel="006B25E0">
          <w:delText xml:space="preserve">will </w:delText>
        </w:r>
      </w:del>
      <w:ins w:id="117" w:author="Matteo Braendli" w:date="2019-12-11T15:09:00Z">
        <w:r w:rsidR="00A52502">
          <w:t>may have</w:t>
        </w:r>
      </w:ins>
      <w:ins w:id="118" w:author="Matteo Braendli" w:date="2019-12-11T15:08:00Z">
        <w:r w:rsidR="006B25E0">
          <w:t xml:space="preserve"> </w:t>
        </w:r>
      </w:ins>
      <w:r>
        <w:t>occur</w:t>
      </w:r>
      <w:ins w:id="119" w:author="Matteo Braendli" w:date="2019-12-11T15:09:00Z">
        <w:r w:rsidR="00A52502">
          <w:t>ed</w:t>
        </w:r>
      </w:ins>
      <w:del w:id="120" w:author="Matteo Braendli" w:date="2019-12-11T15:09:00Z">
        <w:r w:rsidDel="00A52502">
          <w:delText xml:space="preserve"> but are omitted from consideration</w:delText>
        </w:r>
      </w:del>
      <w:del w:id="121" w:author="Matteo Braendli" w:date="2019-12-11T15:08:00Z">
        <w:r w:rsidDel="00D91370">
          <w:delText>)</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CA56D9" w:rsidRDefault="00CA56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CA56D9" w:rsidRPr="00C31DE2" w:rsidRDefault="00CA56D9" w:rsidP="00F9738C">
    <w:pPr>
      <w:pStyle w:val="Kopfzeile"/>
      <w:jc w:val="right"/>
      <w:rPr>
        <w:lang w:val="de-CH"/>
      </w:rPr>
    </w:pPr>
    <w:r w:rsidRPr="00C31DE2">
      <w:rPr>
        <w:lang w:val="de-CH"/>
      </w:rPr>
      <w:t>Lutharsanen Kunam</w:t>
    </w:r>
  </w:p>
  <w:p w14:paraId="4EF94565" w14:textId="77777777" w:rsidR="00CA56D9" w:rsidRPr="00C31DE2" w:rsidRDefault="00CA56D9" w:rsidP="00F9738C">
    <w:pPr>
      <w:pStyle w:val="Kopfzeile"/>
      <w:jc w:val="right"/>
      <w:rPr>
        <w:lang w:val="de-CH"/>
      </w:rPr>
    </w:pPr>
    <w:r w:rsidRPr="00C31DE2">
      <w:rPr>
        <w:lang w:val="de-CH"/>
      </w:rPr>
      <w:t>Matteo Brändli</w:t>
    </w:r>
  </w:p>
  <w:p w14:paraId="4BE80B6F" w14:textId="77777777" w:rsidR="00CA56D9" w:rsidRPr="00C31DE2" w:rsidRDefault="00CA56D9" w:rsidP="00F9738C">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7E45CEBA" w14:textId="77777777" w:rsidR="00CA56D9" w:rsidRPr="00C31DE2" w:rsidRDefault="00CA56D9" w:rsidP="00A20C31">
    <w:pPr>
      <w:pStyle w:val="Kopfzeile"/>
      <w:rPr>
        <w:lang w:val="de-CH"/>
      </w:rPr>
    </w:pPr>
  </w:p>
  <w:p w14:paraId="5718AC1B" w14:textId="77777777" w:rsidR="00CA56D9" w:rsidRPr="00C31DE2" w:rsidRDefault="00CA56D9"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CA56D9" w:rsidRPr="00C31DE2" w:rsidRDefault="00CA56D9" w:rsidP="00FE0C9A">
    <w:pPr>
      <w:pStyle w:val="Kopfzeile"/>
      <w:jc w:val="right"/>
      <w:rPr>
        <w:lang w:val="de-CH"/>
      </w:rPr>
    </w:pPr>
    <w:r w:rsidRPr="00C31DE2">
      <w:rPr>
        <w:lang w:val="de-CH"/>
      </w:rPr>
      <w:t>Lutharsanen Kunam</w:t>
    </w:r>
  </w:p>
  <w:p w14:paraId="10191F28" w14:textId="558C063A" w:rsidR="00CA56D9" w:rsidRPr="00C31DE2" w:rsidRDefault="00CA56D9" w:rsidP="00FE0C9A">
    <w:pPr>
      <w:pStyle w:val="Kopfzeile"/>
      <w:jc w:val="right"/>
      <w:rPr>
        <w:lang w:val="de-CH"/>
      </w:rPr>
    </w:pPr>
    <w:r w:rsidRPr="00C31DE2">
      <w:rPr>
        <w:lang w:val="de-CH"/>
      </w:rPr>
      <w:t>Matteo Brändli</w:t>
    </w:r>
  </w:p>
  <w:p w14:paraId="77D7B11D" w14:textId="61324820" w:rsidR="00CA56D9" w:rsidRPr="00C31DE2" w:rsidRDefault="00CA56D9" w:rsidP="00FE0C9A">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26BAA539" w14:textId="77777777" w:rsidR="00CA56D9" w:rsidRPr="00C31DE2" w:rsidRDefault="00CA56D9">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Braendli">
    <w15:presenceInfo w15:providerId="Windows Live" w15:userId="caa01c13dfb6bdb4"/>
  </w15:person>
  <w15:person w15:author="Lutharsanen Kunam">
    <w15:presenceInfo w15:providerId="Windows Live" w15:userId="089cb2e3dd5ae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AE9"/>
    <w:rsid w:val="00021437"/>
    <w:rsid w:val="00021527"/>
    <w:rsid w:val="00023F7D"/>
    <w:rsid w:val="00025562"/>
    <w:rsid w:val="000334FB"/>
    <w:rsid w:val="000340D8"/>
    <w:rsid w:val="0003736D"/>
    <w:rsid w:val="00041D2A"/>
    <w:rsid w:val="00042A8F"/>
    <w:rsid w:val="00046C04"/>
    <w:rsid w:val="00055A94"/>
    <w:rsid w:val="00056A8B"/>
    <w:rsid w:val="00057ADF"/>
    <w:rsid w:val="000643D6"/>
    <w:rsid w:val="0006588D"/>
    <w:rsid w:val="00066AC5"/>
    <w:rsid w:val="00070DEB"/>
    <w:rsid w:val="00071251"/>
    <w:rsid w:val="0007635E"/>
    <w:rsid w:val="00082710"/>
    <w:rsid w:val="0008302C"/>
    <w:rsid w:val="000848BC"/>
    <w:rsid w:val="000859BA"/>
    <w:rsid w:val="0009091F"/>
    <w:rsid w:val="00091380"/>
    <w:rsid w:val="000930DA"/>
    <w:rsid w:val="00094603"/>
    <w:rsid w:val="00094FCD"/>
    <w:rsid w:val="000A043B"/>
    <w:rsid w:val="000A1E52"/>
    <w:rsid w:val="000A310E"/>
    <w:rsid w:val="000A3BE6"/>
    <w:rsid w:val="000A481F"/>
    <w:rsid w:val="000A4B0B"/>
    <w:rsid w:val="000A517A"/>
    <w:rsid w:val="000A74FA"/>
    <w:rsid w:val="000B49FF"/>
    <w:rsid w:val="000B70F6"/>
    <w:rsid w:val="000B7E16"/>
    <w:rsid w:val="000C0E3A"/>
    <w:rsid w:val="000C20F3"/>
    <w:rsid w:val="000C2658"/>
    <w:rsid w:val="000C484F"/>
    <w:rsid w:val="000C4953"/>
    <w:rsid w:val="000C6FC9"/>
    <w:rsid w:val="000D72F4"/>
    <w:rsid w:val="000E1035"/>
    <w:rsid w:val="000E4738"/>
    <w:rsid w:val="000E5039"/>
    <w:rsid w:val="000E6E6A"/>
    <w:rsid w:val="000E71D1"/>
    <w:rsid w:val="000E725F"/>
    <w:rsid w:val="000F22DC"/>
    <w:rsid w:val="000F2AAF"/>
    <w:rsid w:val="000F4643"/>
    <w:rsid w:val="00100F71"/>
    <w:rsid w:val="0010154D"/>
    <w:rsid w:val="00102B6D"/>
    <w:rsid w:val="00103E97"/>
    <w:rsid w:val="00103EBF"/>
    <w:rsid w:val="0010536F"/>
    <w:rsid w:val="00110888"/>
    <w:rsid w:val="001111FA"/>
    <w:rsid w:val="001158AC"/>
    <w:rsid w:val="00121E26"/>
    <w:rsid w:val="00126DAE"/>
    <w:rsid w:val="00130446"/>
    <w:rsid w:val="00130808"/>
    <w:rsid w:val="00131763"/>
    <w:rsid w:val="00133438"/>
    <w:rsid w:val="00141276"/>
    <w:rsid w:val="00141934"/>
    <w:rsid w:val="001429AB"/>
    <w:rsid w:val="00144A48"/>
    <w:rsid w:val="001476DF"/>
    <w:rsid w:val="00151EDA"/>
    <w:rsid w:val="001632BC"/>
    <w:rsid w:val="00163C04"/>
    <w:rsid w:val="00166603"/>
    <w:rsid w:val="00166FA5"/>
    <w:rsid w:val="00167971"/>
    <w:rsid w:val="00170960"/>
    <w:rsid w:val="001711DF"/>
    <w:rsid w:val="00184352"/>
    <w:rsid w:val="00184736"/>
    <w:rsid w:val="0018505D"/>
    <w:rsid w:val="0018642D"/>
    <w:rsid w:val="00190D0A"/>
    <w:rsid w:val="001922B2"/>
    <w:rsid w:val="00197B4A"/>
    <w:rsid w:val="00197DEB"/>
    <w:rsid w:val="001A0E60"/>
    <w:rsid w:val="001A33C8"/>
    <w:rsid w:val="001A51E7"/>
    <w:rsid w:val="001A58FE"/>
    <w:rsid w:val="001A77FC"/>
    <w:rsid w:val="001B2B8D"/>
    <w:rsid w:val="001C2466"/>
    <w:rsid w:val="001C31A3"/>
    <w:rsid w:val="001D3F41"/>
    <w:rsid w:val="001D5306"/>
    <w:rsid w:val="001D5B97"/>
    <w:rsid w:val="001D64D5"/>
    <w:rsid w:val="001E6680"/>
    <w:rsid w:val="001F0118"/>
    <w:rsid w:val="001F1F19"/>
    <w:rsid w:val="001F368F"/>
    <w:rsid w:val="001F3D47"/>
    <w:rsid w:val="001F3EDF"/>
    <w:rsid w:val="001F4253"/>
    <w:rsid w:val="001F42D7"/>
    <w:rsid w:val="001F52CC"/>
    <w:rsid w:val="002002E9"/>
    <w:rsid w:val="00202506"/>
    <w:rsid w:val="00203AC4"/>
    <w:rsid w:val="002064BF"/>
    <w:rsid w:val="00217150"/>
    <w:rsid w:val="00217577"/>
    <w:rsid w:val="0022070F"/>
    <w:rsid w:val="002242D6"/>
    <w:rsid w:val="00224ECA"/>
    <w:rsid w:val="0022724F"/>
    <w:rsid w:val="002273B9"/>
    <w:rsid w:val="002354FE"/>
    <w:rsid w:val="00246F86"/>
    <w:rsid w:val="002568F2"/>
    <w:rsid w:val="00260234"/>
    <w:rsid w:val="0026298C"/>
    <w:rsid w:val="00263ADE"/>
    <w:rsid w:val="00266CED"/>
    <w:rsid w:val="00267CDC"/>
    <w:rsid w:val="00267EFD"/>
    <w:rsid w:val="00267F31"/>
    <w:rsid w:val="00271AC8"/>
    <w:rsid w:val="0027267E"/>
    <w:rsid w:val="00273241"/>
    <w:rsid w:val="0028090A"/>
    <w:rsid w:val="00282DA7"/>
    <w:rsid w:val="00283B8D"/>
    <w:rsid w:val="0029434F"/>
    <w:rsid w:val="002946B7"/>
    <w:rsid w:val="002A11C5"/>
    <w:rsid w:val="002A423C"/>
    <w:rsid w:val="002A432A"/>
    <w:rsid w:val="002A4939"/>
    <w:rsid w:val="002A5D36"/>
    <w:rsid w:val="002B02DE"/>
    <w:rsid w:val="002B039F"/>
    <w:rsid w:val="002B13CE"/>
    <w:rsid w:val="002B23D0"/>
    <w:rsid w:val="002B34CC"/>
    <w:rsid w:val="002B4014"/>
    <w:rsid w:val="002B474E"/>
    <w:rsid w:val="002B4D8A"/>
    <w:rsid w:val="002C04F1"/>
    <w:rsid w:val="002C2AC6"/>
    <w:rsid w:val="002C3DB6"/>
    <w:rsid w:val="002C5909"/>
    <w:rsid w:val="002C6041"/>
    <w:rsid w:val="002D2A09"/>
    <w:rsid w:val="002D40F0"/>
    <w:rsid w:val="002D5026"/>
    <w:rsid w:val="002E0869"/>
    <w:rsid w:val="002E36A2"/>
    <w:rsid w:val="002E6FAC"/>
    <w:rsid w:val="002F3708"/>
    <w:rsid w:val="002F54AC"/>
    <w:rsid w:val="002F6EE7"/>
    <w:rsid w:val="00300F06"/>
    <w:rsid w:val="00307056"/>
    <w:rsid w:val="0031204B"/>
    <w:rsid w:val="0031386F"/>
    <w:rsid w:val="003149DB"/>
    <w:rsid w:val="00321AB8"/>
    <w:rsid w:val="00331530"/>
    <w:rsid w:val="003329A5"/>
    <w:rsid w:val="00333BFB"/>
    <w:rsid w:val="00337D42"/>
    <w:rsid w:val="00343628"/>
    <w:rsid w:val="00344F12"/>
    <w:rsid w:val="003508F1"/>
    <w:rsid w:val="00350E1A"/>
    <w:rsid w:val="0035103E"/>
    <w:rsid w:val="00357683"/>
    <w:rsid w:val="003607E4"/>
    <w:rsid w:val="00361D1B"/>
    <w:rsid w:val="00363CA5"/>
    <w:rsid w:val="00366DFA"/>
    <w:rsid w:val="003761A4"/>
    <w:rsid w:val="00382CF5"/>
    <w:rsid w:val="00383CA5"/>
    <w:rsid w:val="00385558"/>
    <w:rsid w:val="003874F4"/>
    <w:rsid w:val="003878EA"/>
    <w:rsid w:val="00387DFE"/>
    <w:rsid w:val="00387F0F"/>
    <w:rsid w:val="003914D1"/>
    <w:rsid w:val="00392631"/>
    <w:rsid w:val="003932F9"/>
    <w:rsid w:val="00394870"/>
    <w:rsid w:val="00395F9C"/>
    <w:rsid w:val="003A6531"/>
    <w:rsid w:val="003A6B5A"/>
    <w:rsid w:val="003B1258"/>
    <w:rsid w:val="003B12B6"/>
    <w:rsid w:val="003B5876"/>
    <w:rsid w:val="003C467A"/>
    <w:rsid w:val="003C677A"/>
    <w:rsid w:val="003C7BE9"/>
    <w:rsid w:val="003D0D5C"/>
    <w:rsid w:val="003D247F"/>
    <w:rsid w:val="003D6468"/>
    <w:rsid w:val="003E1CAC"/>
    <w:rsid w:val="003E335C"/>
    <w:rsid w:val="003E6C3E"/>
    <w:rsid w:val="003E6F16"/>
    <w:rsid w:val="003F2DDB"/>
    <w:rsid w:val="003F450F"/>
    <w:rsid w:val="00401D36"/>
    <w:rsid w:val="00403172"/>
    <w:rsid w:val="00404BC4"/>
    <w:rsid w:val="00405382"/>
    <w:rsid w:val="0041111C"/>
    <w:rsid w:val="00411264"/>
    <w:rsid w:val="00411A07"/>
    <w:rsid w:val="00412049"/>
    <w:rsid w:val="00415853"/>
    <w:rsid w:val="004172B5"/>
    <w:rsid w:val="004202C5"/>
    <w:rsid w:val="004206DB"/>
    <w:rsid w:val="0042394E"/>
    <w:rsid w:val="00425798"/>
    <w:rsid w:val="00432355"/>
    <w:rsid w:val="00437BD1"/>
    <w:rsid w:val="00440E46"/>
    <w:rsid w:val="00447F9D"/>
    <w:rsid w:val="0045076B"/>
    <w:rsid w:val="00453981"/>
    <w:rsid w:val="00455F05"/>
    <w:rsid w:val="00456BD7"/>
    <w:rsid w:val="0045724F"/>
    <w:rsid w:val="00457712"/>
    <w:rsid w:val="004625FF"/>
    <w:rsid w:val="00463D22"/>
    <w:rsid w:val="004667C5"/>
    <w:rsid w:val="004678DF"/>
    <w:rsid w:val="00470431"/>
    <w:rsid w:val="00472697"/>
    <w:rsid w:val="00473156"/>
    <w:rsid w:val="0047354D"/>
    <w:rsid w:val="00477DAF"/>
    <w:rsid w:val="0048239B"/>
    <w:rsid w:val="0048338D"/>
    <w:rsid w:val="00483EB0"/>
    <w:rsid w:val="00490CFE"/>
    <w:rsid w:val="004914B2"/>
    <w:rsid w:val="00493A91"/>
    <w:rsid w:val="00494782"/>
    <w:rsid w:val="004A3576"/>
    <w:rsid w:val="004A7389"/>
    <w:rsid w:val="004B2074"/>
    <w:rsid w:val="004B20FE"/>
    <w:rsid w:val="004B348A"/>
    <w:rsid w:val="004C0615"/>
    <w:rsid w:val="004C076D"/>
    <w:rsid w:val="004C20F6"/>
    <w:rsid w:val="004C72A5"/>
    <w:rsid w:val="004D0016"/>
    <w:rsid w:val="004D1B14"/>
    <w:rsid w:val="004D4130"/>
    <w:rsid w:val="004D7013"/>
    <w:rsid w:val="004D704A"/>
    <w:rsid w:val="004E005E"/>
    <w:rsid w:val="004E332A"/>
    <w:rsid w:val="004E40BD"/>
    <w:rsid w:val="004E5B44"/>
    <w:rsid w:val="004F09D4"/>
    <w:rsid w:val="004F7306"/>
    <w:rsid w:val="00500582"/>
    <w:rsid w:val="005011FB"/>
    <w:rsid w:val="00502A29"/>
    <w:rsid w:val="00502AAB"/>
    <w:rsid w:val="005054AA"/>
    <w:rsid w:val="005147BF"/>
    <w:rsid w:val="00514D75"/>
    <w:rsid w:val="00516C8F"/>
    <w:rsid w:val="00517C41"/>
    <w:rsid w:val="005231C7"/>
    <w:rsid w:val="005237FA"/>
    <w:rsid w:val="005258EC"/>
    <w:rsid w:val="00525D98"/>
    <w:rsid w:val="00530073"/>
    <w:rsid w:val="00535796"/>
    <w:rsid w:val="00536DEC"/>
    <w:rsid w:val="00542A86"/>
    <w:rsid w:val="00543D2D"/>
    <w:rsid w:val="00547FE1"/>
    <w:rsid w:val="005533A6"/>
    <w:rsid w:val="0055735B"/>
    <w:rsid w:val="00560495"/>
    <w:rsid w:val="0056450A"/>
    <w:rsid w:val="00571398"/>
    <w:rsid w:val="00571613"/>
    <w:rsid w:val="00571922"/>
    <w:rsid w:val="00572CD5"/>
    <w:rsid w:val="0057670A"/>
    <w:rsid w:val="005770D3"/>
    <w:rsid w:val="00581C2D"/>
    <w:rsid w:val="00590D86"/>
    <w:rsid w:val="00592B1B"/>
    <w:rsid w:val="005A1469"/>
    <w:rsid w:val="005A22BB"/>
    <w:rsid w:val="005A276F"/>
    <w:rsid w:val="005A29FB"/>
    <w:rsid w:val="005A2E56"/>
    <w:rsid w:val="005A49B9"/>
    <w:rsid w:val="005A79A1"/>
    <w:rsid w:val="005B0F37"/>
    <w:rsid w:val="005B418A"/>
    <w:rsid w:val="005C02D9"/>
    <w:rsid w:val="005C4892"/>
    <w:rsid w:val="005C53E3"/>
    <w:rsid w:val="005C7DB9"/>
    <w:rsid w:val="005D3CDA"/>
    <w:rsid w:val="005E12A4"/>
    <w:rsid w:val="005E1414"/>
    <w:rsid w:val="005E525A"/>
    <w:rsid w:val="005E586D"/>
    <w:rsid w:val="005E7C7D"/>
    <w:rsid w:val="005F05B0"/>
    <w:rsid w:val="005F58CF"/>
    <w:rsid w:val="005F77B7"/>
    <w:rsid w:val="00600FA6"/>
    <w:rsid w:val="00601705"/>
    <w:rsid w:val="006172B7"/>
    <w:rsid w:val="006214FD"/>
    <w:rsid w:val="0062261F"/>
    <w:rsid w:val="006228B9"/>
    <w:rsid w:val="00623152"/>
    <w:rsid w:val="00624777"/>
    <w:rsid w:val="00625F55"/>
    <w:rsid w:val="00627733"/>
    <w:rsid w:val="006279A7"/>
    <w:rsid w:val="00633A6F"/>
    <w:rsid w:val="00633ECA"/>
    <w:rsid w:val="00635C76"/>
    <w:rsid w:val="006374CD"/>
    <w:rsid w:val="0064377A"/>
    <w:rsid w:val="00643A72"/>
    <w:rsid w:val="00645503"/>
    <w:rsid w:val="006456E1"/>
    <w:rsid w:val="0065157B"/>
    <w:rsid w:val="00653E78"/>
    <w:rsid w:val="00655991"/>
    <w:rsid w:val="00657306"/>
    <w:rsid w:val="00660509"/>
    <w:rsid w:val="00662E97"/>
    <w:rsid w:val="0066613E"/>
    <w:rsid w:val="00666405"/>
    <w:rsid w:val="00670790"/>
    <w:rsid w:val="006729DD"/>
    <w:rsid w:val="00675730"/>
    <w:rsid w:val="00675E9B"/>
    <w:rsid w:val="006837D8"/>
    <w:rsid w:val="0068493D"/>
    <w:rsid w:val="00692744"/>
    <w:rsid w:val="00696411"/>
    <w:rsid w:val="00696F36"/>
    <w:rsid w:val="00697D01"/>
    <w:rsid w:val="006A3147"/>
    <w:rsid w:val="006A60B0"/>
    <w:rsid w:val="006B25E0"/>
    <w:rsid w:val="006B538C"/>
    <w:rsid w:val="006B5A35"/>
    <w:rsid w:val="006C115D"/>
    <w:rsid w:val="006C195A"/>
    <w:rsid w:val="006C721F"/>
    <w:rsid w:val="006D0919"/>
    <w:rsid w:val="006D1A70"/>
    <w:rsid w:val="006D1CD3"/>
    <w:rsid w:val="006E0D9D"/>
    <w:rsid w:val="006E12E6"/>
    <w:rsid w:val="006E7E46"/>
    <w:rsid w:val="006F11DB"/>
    <w:rsid w:val="006F1A46"/>
    <w:rsid w:val="00702016"/>
    <w:rsid w:val="007045C4"/>
    <w:rsid w:val="00704C6D"/>
    <w:rsid w:val="00714DC9"/>
    <w:rsid w:val="00721E97"/>
    <w:rsid w:val="0072731C"/>
    <w:rsid w:val="00734B25"/>
    <w:rsid w:val="0073552D"/>
    <w:rsid w:val="00737C2B"/>
    <w:rsid w:val="00746767"/>
    <w:rsid w:val="00746CB8"/>
    <w:rsid w:val="007546AF"/>
    <w:rsid w:val="00766578"/>
    <w:rsid w:val="00766BE1"/>
    <w:rsid w:val="00766F5E"/>
    <w:rsid w:val="0077398E"/>
    <w:rsid w:val="007748FC"/>
    <w:rsid w:val="00781FDE"/>
    <w:rsid w:val="00791834"/>
    <w:rsid w:val="007A66AD"/>
    <w:rsid w:val="007A69F5"/>
    <w:rsid w:val="007A6BE6"/>
    <w:rsid w:val="007B11B3"/>
    <w:rsid w:val="007B4510"/>
    <w:rsid w:val="007B4FEB"/>
    <w:rsid w:val="007B72B4"/>
    <w:rsid w:val="007C434B"/>
    <w:rsid w:val="007C5287"/>
    <w:rsid w:val="007C7726"/>
    <w:rsid w:val="007D132D"/>
    <w:rsid w:val="007D207E"/>
    <w:rsid w:val="007D3942"/>
    <w:rsid w:val="007D4112"/>
    <w:rsid w:val="007D5620"/>
    <w:rsid w:val="007D64A2"/>
    <w:rsid w:val="007E07C3"/>
    <w:rsid w:val="007E2594"/>
    <w:rsid w:val="007E3C97"/>
    <w:rsid w:val="007F1FA9"/>
    <w:rsid w:val="007F5B2B"/>
    <w:rsid w:val="00800975"/>
    <w:rsid w:val="00811235"/>
    <w:rsid w:val="00817959"/>
    <w:rsid w:val="008224A1"/>
    <w:rsid w:val="00823082"/>
    <w:rsid w:val="00824DEB"/>
    <w:rsid w:val="00825B2D"/>
    <w:rsid w:val="00826449"/>
    <w:rsid w:val="00826F62"/>
    <w:rsid w:val="00830B5D"/>
    <w:rsid w:val="00832AB1"/>
    <w:rsid w:val="008334F1"/>
    <w:rsid w:val="00835782"/>
    <w:rsid w:val="00840CF3"/>
    <w:rsid w:val="0084252A"/>
    <w:rsid w:val="00846CDC"/>
    <w:rsid w:val="008504E0"/>
    <w:rsid w:val="00850FE5"/>
    <w:rsid w:val="00851780"/>
    <w:rsid w:val="00852038"/>
    <w:rsid w:val="0085645A"/>
    <w:rsid w:val="00857302"/>
    <w:rsid w:val="00862D68"/>
    <w:rsid w:val="00866110"/>
    <w:rsid w:val="008758CC"/>
    <w:rsid w:val="00880E4F"/>
    <w:rsid w:val="00885047"/>
    <w:rsid w:val="00885AE9"/>
    <w:rsid w:val="008860B2"/>
    <w:rsid w:val="0088679E"/>
    <w:rsid w:val="00890141"/>
    <w:rsid w:val="00894188"/>
    <w:rsid w:val="0089582B"/>
    <w:rsid w:val="0089699C"/>
    <w:rsid w:val="008A02F2"/>
    <w:rsid w:val="008A110A"/>
    <w:rsid w:val="008A6BC5"/>
    <w:rsid w:val="008A797C"/>
    <w:rsid w:val="008B03C6"/>
    <w:rsid w:val="008B2962"/>
    <w:rsid w:val="008B2A79"/>
    <w:rsid w:val="008C0A62"/>
    <w:rsid w:val="008C2D0F"/>
    <w:rsid w:val="008C4942"/>
    <w:rsid w:val="008C71BF"/>
    <w:rsid w:val="008D63BD"/>
    <w:rsid w:val="008D7E77"/>
    <w:rsid w:val="008E6B89"/>
    <w:rsid w:val="008E76C5"/>
    <w:rsid w:val="008F08B9"/>
    <w:rsid w:val="008F4D2A"/>
    <w:rsid w:val="009007AC"/>
    <w:rsid w:val="00902E35"/>
    <w:rsid w:val="0090340F"/>
    <w:rsid w:val="0090453F"/>
    <w:rsid w:val="00906BE6"/>
    <w:rsid w:val="009118A4"/>
    <w:rsid w:val="00912DA4"/>
    <w:rsid w:val="00913493"/>
    <w:rsid w:val="009206A9"/>
    <w:rsid w:val="00920C66"/>
    <w:rsid w:val="0092218C"/>
    <w:rsid w:val="00923612"/>
    <w:rsid w:val="00925F68"/>
    <w:rsid w:val="009267B7"/>
    <w:rsid w:val="009272CE"/>
    <w:rsid w:val="00927E57"/>
    <w:rsid w:val="0093151C"/>
    <w:rsid w:val="00931C0B"/>
    <w:rsid w:val="00935282"/>
    <w:rsid w:val="00940D29"/>
    <w:rsid w:val="00941F99"/>
    <w:rsid w:val="009443EB"/>
    <w:rsid w:val="00947EE9"/>
    <w:rsid w:val="00961032"/>
    <w:rsid w:val="00963DBF"/>
    <w:rsid w:val="00966983"/>
    <w:rsid w:val="0097158A"/>
    <w:rsid w:val="0097180D"/>
    <w:rsid w:val="00973738"/>
    <w:rsid w:val="0097424E"/>
    <w:rsid w:val="00977980"/>
    <w:rsid w:val="00982ED7"/>
    <w:rsid w:val="00984024"/>
    <w:rsid w:val="0098579F"/>
    <w:rsid w:val="00987701"/>
    <w:rsid w:val="009878F2"/>
    <w:rsid w:val="00987D33"/>
    <w:rsid w:val="00993E50"/>
    <w:rsid w:val="00994000"/>
    <w:rsid w:val="00996936"/>
    <w:rsid w:val="009A0B55"/>
    <w:rsid w:val="009A18B5"/>
    <w:rsid w:val="009A19E9"/>
    <w:rsid w:val="009A533A"/>
    <w:rsid w:val="009A6716"/>
    <w:rsid w:val="009A7D22"/>
    <w:rsid w:val="009A7F59"/>
    <w:rsid w:val="009B43F9"/>
    <w:rsid w:val="009B6445"/>
    <w:rsid w:val="009C6637"/>
    <w:rsid w:val="009D310C"/>
    <w:rsid w:val="009D3EC4"/>
    <w:rsid w:val="009D6014"/>
    <w:rsid w:val="009E2875"/>
    <w:rsid w:val="009E654F"/>
    <w:rsid w:val="009E6EE5"/>
    <w:rsid w:val="009E7F3D"/>
    <w:rsid w:val="009F3076"/>
    <w:rsid w:val="009F7DDA"/>
    <w:rsid w:val="00A015D2"/>
    <w:rsid w:val="00A016B6"/>
    <w:rsid w:val="00A03CDA"/>
    <w:rsid w:val="00A0442B"/>
    <w:rsid w:val="00A050AF"/>
    <w:rsid w:val="00A06FE3"/>
    <w:rsid w:val="00A06FF8"/>
    <w:rsid w:val="00A10302"/>
    <w:rsid w:val="00A150B1"/>
    <w:rsid w:val="00A16030"/>
    <w:rsid w:val="00A20C31"/>
    <w:rsid w:val="00A24441"/>
    <w:rsid w:val="00A260BB"/>
    <w:rsid w:val="00A44742"/>
    <w:rsid w:val="00A44979"/>
    <w:rsid w:val="00A44981"/>
    <w:rsid w:val="00A47ED1"/>
    <w:rsid w:val="00A5158B"/>
    <w:rsid w:val="00A52502"/>
    <w:rsid w:val="00A5534F"/>
    <w:rsid w:val="00A577C3"/>
    <w:rsid w:val="00A64037"/>
    <w:rsid w:val="00A640FD"/>
    <w:rsid w:val="00A70F14"/>
    <w:rsid w:val="00A71431"/>
    <w:rsid w:val="00A73D3E"/>
    <w:rsid w:val="00A7472F"/>
    <w:rsid w:val="00A74E29"/>
    <w:rsid w:val="00A80008"/>
    <w:rsid w:val="00A829B1"/>
    <w:rsid w:val="00A83EF9"/>
    <w:rsid w:val="00A856D4"/>
    <w:rsid w:val="00A906D2"/>
    <w:rsid w:val="00A91B97"/>
    <w:rsid w:val="00A92DBE"/>
    <w:rsid w:val="00A93F61"/>
    <w:rsid w:val="00A962FB"/>
    <w:rsid w:val="00A975CE"/>
    <w:rsid w:val="00AA35B6"/>
    <w:rsid w:val="00AB0694"/>
    <w:rsid w:val="00AC1243"/>
    <w:rsid w:val="00AC31D0"/>
    <w:rsid w:val="00AC411C"/>
    <w:rsid w:val="00AC5321"/>
    <w:rsid w:val="00AC543C"/>
    <w:rsid w:val="00AD0BB7"/>
    <w:rsid w:val="00AD1A62"/>
    <w:rsid w:val="00AD2A0D"/>
    <w:rsid w:val="00AD4B67"/>
    <w:rsid w:val="00AD5983"/>
    <w:rsid w:val="00AD761E"/>
    <w:rsid w:val="00AE08F9"/>
    <w:rsid w:val="00AE2ECA"/>
    <w:rsid w:val="00AF01AB"/>
    <w:rsid w:val="00AF5207"/>
    <w:rsid w:val="00AF533F"/>
    <w:rsid w:val="00AF6307"/>
    <w:rsid w:val="00AF700A"/>
    <w:rsid w:val="00B0047B"/>
    <w:rsid w:val="00B02483"/>
    <w:rsid w:val="00B03425"/>
    <w:rsid w:val="00B036AF"/>
    <w:rsid w:val="00B058AA"/>
    <w:rsid w:val="00B06EEA"/>
    <w:rsid w:val="00B076E0"/>
    <w:rsid w:val="00B12860"/>
    <w:rsid w:val="00B132CF"/>
    <w:rsid w:val="00B15E88"/>
    <w:rsid w:val="00B20F7A"/>
    <w:rsid w:val="00B22073"/>
    <w:rsid w:val="00B23A47"/>
    <w:rsid w:val="00B2748B"/>
    <w:rsid w:val="00B2783D"/>
    <w:rsid w:val="00B353BE"/>
    <w:rsid w:val="00B377BB"/>
    <w:rsid w:val="00B378FF"/>
    <w:rsid w:val="00B42134"/>
    <w:rsid w:val="00B46970"/>
    <w:rsid w:val="00B51166"/>
    <w:rsid w:val="00B53AB5"/>
    <w:rsid w:val="00B56EEB"/>
    <w:rsid w:val="00B57D7F"/>
    <w:rsid w:val="00B61F72"/>
    <w:rsid w:val="00B62F6D"/>
    <w:rsid w:val="00B6525F"/>
    <w:rsid w:val="00B65CE0"/>
    <w:rsid w:val="00B702B5"/>
    <w:rsid w:val="00B707A8"/>
    <w:rsid w:val="00B710CA"/>
    <w:rsid w:val="00B710CC"/>
    <w:rsid w:val="00B72300"/>
    <w:rsid w:val="00B726D3"/>
    <w:rsid w:val="00B7453D"/>
    <w:rsid w:val="00B75DE5"/>
    <w:rsid w:val="00B760C3"/>
    <w:rsid w:val="00B81459"/>
    <w:rsid w:val="00B82B7B"/>
    <w:rsid w:val="00B83A79"/>
    <w:rsid w:val="00B84200"/>
    <w:rsid w:val="00B84216"/>
    <w:rsid w:val="00B860E0"/>
    <w:rsid w:val="00B916DE"/>
    <w:rsid w:val="00B92E41"/>
    <w:rsid w:val="00BA07AC"/>
    <w:rsid w:val="00BA3D1F"/>
    <w:rsid w:val="00BA44B9"/>
    <w:rsid w:val="00BA4A3D"/>
    <w:rsid w:val="00BA6D0C"/>
    <w:rsid w:val="00BA7CB3"/>
    <w:rsid w:val="00BB024C"/>
    <w:rsid w:val="00BB20EF"/>
    <w:rsid w:val="00BC230B"/>
    <w:rsid w:val="00BC29B0"/>
    <w:rsid w:val="00BC49F1"/>
    <w:rsid w:val="00BC6D58"/>
    <w:rsid w:val="00BE07A1"/>
    <w:rsid w:val="00BE12C0"/>
    <w:rsid w:val="00BE4858"/>
    <w:rsid w:val="00BF1B22"/>
    <w:rsid w:val="00BF1D05"/>
    <w:rsid w:val="00BF2FD0"/>
    <w:rsid w:val="00BF4D59"/>
    <w:rsid w:val="00BF61C0"/>
    <w:rsid w:val="00C02FB9"/>
    <w:rsid w:val="00C04412"/>
    <w:rsid w:val="00C06307"/>
    <w:rsid w:val="00C10BCF"/>
    <w:rsid w:val="00C13264"/>
    <w:rsid w:val="00C14090"/>
    <w:rsid w:val="00C161CE"/>
    <w:rsid w:val="00C17EFD"/>
    <w:rsid w:val="00C31DE2"/>
    <w:rsid w:val="00C3306C"/>
    <w:rsid w:val="00C331CC"/>
    <w:rsid w:val="00C34B9C"/>
    <w:rsid w:val="00C36444"/>
    <w:rsid w:val="00C43A19"/>
    <w:rsid w:val="00C478E9"/>
    <w:rsid w:val="00C55DCA"/>
    <w:rsid w:val="00C5752C"/>
    <w:rsid w:val="00C622A0"/>
    <w:rsid w:val="00C623FE"/>
    <w:rsid w:val="00C627FD"/>
    <w:rsid w:val="00C635A5"/>
    <w:rsid w:val="00C64B38"/>
    <w:rsid w:val="00C72082"/>
    <w:rsid w:val="00C72D9A"/>
    <w:rsid w:val="00C7451B"/>
    <w:rsid w:val="00C75AA8"/>
    <w:rsid w:val="00C76D19"/>
    <w:rsid w:val="00C7712C"/>
    <w:rsid w:val="00C77565"/>
    <w:rsid w:val="00C83478"/>
    <w:rsid w:val="00C84C27"/>
    <w:rsid w:val="00C84ED7"/>
    <w:rsid w:val="00C91EA7"/>
    <w:rsid w:val="00C940CA"/>
    <w:rsid w:val="00C94335"/>
    <w:rsid w:val="00C97C9B"/>
    <w:rsid w:val="00CA1891"/>
    <w:rsid w:val="00CA2CEF"/>
    <w:rsid w:val="00CA3924"/>
    <w:rsid w:val="00CA4005"/>
    <w:rsid w:val="00CA5247"/>
    <w:rsid w:val="00CA56D9"/>
    <w:rsid w:val="00CA7BA5"/>
    <w:rsid w:val="00CB3E66"/>
    <w:rsid w:val="00CB51A3"/>
    <w:rsid w:val="00CB596B"/>
    <w:rsid w:val="00CB69E5"/>
    <w:rsid w:val="00CC54A3"/>
    <w:rsid w:val="00CD4246"/>
    <w:rsid w:val="00CD59D0"/>
    <w:rsid w:val="00CD59F3"/>
    <w:rsid w:val="00CE0559"/>
    <w:rsid w:val="00CE0E33"/>
    <w:rsid w:val="00CE36FC"/>
    <w:rsid w:val="00CE71C4"/>
    <w:rsid w:val="00CF41E4"/>
    <w:rsid w:val="00CF4423"/>
    <w:rsid w:val="00CF490F"/>
    <w:rsid w:val="00CF6F20"/>
    <w:rsid w:val="00D024ED"/>
    <w:rsid w:val="00D04752"/>
    <w:rsid w:val="00D054AB"/>
    <w:rsid w:val="00D07997"/>
    <w:rsid w:val="00D07BC1"/>
    <w:rsid w:val="00D10468"/>
    <w:rsid w:val="00D106DF"/>
    <w:rsid w:val="00D113D1"/>
    <w:rsid w:val="00D114DB"/>
    <w:rsid w:val="00D13047"/>
    <w:rsid w:val="00D17E14"/>
    <w:rsid w:val="00D22FCB"/>
    <w:rsid w:val="00D237E8"/>
    <w:rsid w:val="00D2704A"/>
    <w:rsid w:val="00D27C2F"/>
    <w:rsid w:val="00D3054B"/>
    <w:rsid w:val="00D30DEB"/>
    <w:rsid w:val="00D31C98"/>
    <w:rsid w:val="00D342FE"/>
    <w:rsid w:val="00D35A1C"/>
    <w:rsid w:val="00D45039"/>
    <w:rsid w:val="00D4760F"/>
    <w:rsid w:val="00D51D01"/>
    <w:rsid w:val="00D52F37"/>
    <w:rsid w:val="00D5327F"/>
    <w:rsid w:val="00D55178"/>
    <w:rsid w:val="00D55F01"/>
    <w:rsid w:val="00D60EF4"/>
    <w:rsid w:val="00D67172"/>
    <w:rsid w:val="00D67D14"/>
    <w:rsid w:val="00D7081B"/>
    <w:rsid w:val="00D71C39"/>
    <w:rsid w:val="00D80B1B"/>
    <w:rsid w:val="00D83129"/>
    <w:rsid w:val="00D83990"/>
    <w:rsid w:val="00D83B77"/>
    <w:rsid w:val="00D9016F"/>
    <w:rsid w:val="00D91370"/>
    <w:rsid w:val="00DA0726"/>
    <w:rsid w:val="00DA210E"/>
    <w:rsid w:val="00DA2E09"/>
    <w:rsid w:val="00DA3033"/>
    <w:rsid w:val="00DB2A66"/>
    <w:rsid w:val="00DB2DE3"/>
    <w:rsid w:val="00DB3B48"/>
    <w:rsid w:val="00DB40C1"/>
    <w:rsid w:val="00DB4B9D"/>
    <w:rsid w:val="00DC0350"/>
    <w:rsid w:val="00DC4635"/>
    <w:rsid w:val="00DC71D6"/>
    <w:rsid w:val="00DD1CEA"/>
    <w:rsid w:val="00DD3E0F"/>
    <w:rsid w:val="00DD4ABF"/>
    <w:rsid w:val="00DD5C6F"/>
    <w:rsid w:val="00DE2542"/>
    <w:rsid w:val="00DF1BF4"/>
    <w:rsid w:val="00DF1F12"/>
    <w:rsid w:val="00DF542C"/>
    <w:rsid w:val="00DF621D"/>
    <w:rsid w:val="00E0041D"/>
    <w:rsid w:val="00E00D6C"/>
    <w:rsid w:val="00E01DF7"/>
    <w:rsid w:val="00E028F5"/>
    <w:rsid w:val="00E035F4"/>
    <w:rsid w:val="00E04866"/>
    <w:rsid w:val="00E1052D"/>
    <w:rsid w:val="00E11F30"/>
    <w:rsid w:val="00E22CA1"/>
    <w:rsid w:val="00E25C04"/>
    <w:rsid w:val="00E278FF"/>
    <w:rsid w:val="00E363C4"/>
    <w:rsid w:val="00E40D51"/>
    <w:rsid w:val="00E41B8C"/>
    <w:rsid w:val="00E427A4"/>
    <w:rsid w:val="00E4359E"/>
    <w:rsid w:val="00E46ED1"/>
    <w:rsid w:val="00E50BDD"/>
    <w:rsid w:val="00E512D9"/>
    <w:rsid w:val="00E52108"/>
    <w:rsid w:val="00E56782"/>
    <w:rsid w:val="00E6045F"/>
    <w:rsid w:val="00E61532"/>
    <w:rsid w:val="00E618B7"/>
    <w:rsid w:val="00E62A6F"/>
    <w:rsid w:val="00E62E2D"/>
    <w:rsid w:val="00E64412"/>
    <w:rsid w:val="00E6508C"/>
    <w:rsid w:val="00E6698A"/>
    <w:rsid w:val="00E67259"/>
    <w:rsid w:val="00E70004"/>
    <w:rsid w:val="00E72B12"/>
    <w:rsid w:val="00E72E75"/>
    <w:rsid w:val="00E73B96"/>
    <w:rsid w:val="00E74B63"/>
    <w:rsid w:val="00E75783"/>
    <w:rsid w:val="00E75C70"/>
    <w:rsid w:val="00E82657"/>
    <w:rsid w:val="00E836D7"/>
    <w:rsid w:val="00E83EA5"/>
    <w:rsid w:val="00E83FA1"/>
    <w:rsid w:val="00E86445"/>
    <w:rsid w:val="00E87F37"/>
    <w:rsid w:val="00E90233"/>
    <w:rsid w:val="00E91CEA"/>
    <w:rsid w:val="00E91F70"/>
    <w:rsid w:val="00E95307"/>
    <w:rsid w:val="00EA3339"/>
    <w:rsid w:val="00EA35F2"/>
    <w:rsid w:val="00EA4E7C"/>
    <w:rsid w:val="00EA67A6"/>
    <w:rsid w:val="00EB02C1"/>
    <w:rsid w:val="00EB05E3"/>
    <w:rsid w:val="00EB2988"/>
    <w:rsid w:val="00EB5258"/>
    <w:rsid w:val="00EB674F"/>
    <w:rsid w:val="00EC0233"/>
    <w:rsid w:val="00EC191E"/>
    <w:rsid w:val="00EC1F56"/>
    <w:rsid w:val="00EC45B5"/>
    <w:rsid w:val="00EC6347"/>
    <w:rsid w:val="00EC7E64"/>
    <w:rsid w:val="00ED20B8"/>
    <w:rsid w:val="00ED24BC"/>
    <w:rsid w:val="00ED261A"/>
    <w:rsid w:val="00ED263F"/>
    <w:rsid w:val="00ED29D6"/>
    <w:rsid w:val="00ED69C6"/>
    <w:rsid w:val="00EE1ACE"/>
    <w:rsid w:val="00EE2BD8"/>
    <w:rsid w:val="00EE5B75"/>
    <w:rsid w:val="00EE6D25"/>
    <w:rsid w:val="00EE74E5"/>
    <w:rsid w:val="00EF023B"/>
    <w:rsid w:val="00EF10AB"/>
    <w:rsid w:val="00EF2164"/>
    <w:rsid w:val="00EF2C6E"/>
    <w:rsid w:val="00EF6431"/>
    <w:rsid w:val="00EF6E56"/>
    <w:rsid w:val="00F0471A"/>
    <w:rsid w:val="00F07AC3"/>
    <w:rsid w:val="00F13CCE"/>
    <w:rsid w:val="00F2092D"/>
    <w:rsid w:val="00F235E7"/>
    <w:rsid w:val="00F238DC"/>
    <w:rsid w:val="00F239AA"/>
    <w:rsid w:val="00F23F33"/>
    <w:rsid w:val="00F24376"/>
    <w:rsid w:val="00F25730"/>
    <w:rsid w:val="00F2673A"/>
    <w:rsid w:val="00F27F7D"/>
    <w:rsid w:val="00F30505"/>
    <w:rsid w:val="00F3252E"/>
    <w:rsid w:val="00F32B2D"/>
    <w:rsid w:val="00F3775C"/>
    <w:rsid w:val="00F437FC"/>
    <w:rsid w:val="00F45424"/>
    <w:rsid w:val="00F553DB"/>
    <w:rsid w:val="00F56B8B"/>
    <w:rsid w:val="00F56D22"/>
    <w:rsid w:val="00F63642"/>
    <w:rsid w:val="00F64293"/>
    <w:rsid w:val="00F7053A"/>
    <w:rsid w:val="00F718A7"/>
    <w:rsid w:val="00F736BB"/>
    <w:rsid w:val="00F828D9"/>
    <w:rsid w:val="00F8508F"/>
    <w:rsid w:val="00F86F29"/>
    <w:rsid w:val="00F87A2A"/>
    <w:rsid w:val="00F9021B"/>
    <w:rsid w:val="00F959BA"/>
    <w:rsid w:val="00F96003"/>
    <w:rsid w:val="00F96085"/>
    <w:rsid w:val="00F9738C"/>
    <w:rsid w:val="00F97C8E"/>
    <w:rsid w:val="00FA0A10"/>
    <w:rsid w:val="00FA18E6"/>
    <w:rsid w:val="00FA2BEB"/>
    <w:rsid w:val="00FA36F8"/>
    <w:rsid w:val="00FA5FCC"/>
    <w:rsid w:val="00FB00E9"/>
    <w:rsid w:val="00FB3D3B"/>
    <w:rsid w:val="00FB4811"/>
    <w:rsid w:val="00FC1A9E"/>
    <w:rsid w:val="00FC3268"/>
    <w:rsid w:val="00FC6942"/>
    <w:rsid w:val="00FD013C"/>
    <w:rsid w:val="00FD0D05"/>
    <w:rsid w:val="00FD4468"/>
    <w:rsid w:val="00FD4A7A"/>
    <w:rsid w:val="00FD690E"/>
    <w:rsid w:val="00FE07AF"/>
    <w:rsid w:val="00FE0C9A"/>
    <w:rsid w:val="00FE28FF"/>
    <w:rsid w:val="00FE3825"/>
    <w:rsid w:val="00FE7FFE"/>
    <w:rsid w:val="00FF0A0D"/>
    <w:rsid w:val="00FF161F"/>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 w:type="paragraph" w:styleId="Funotentext">
    <w:name w:val="footnote text"/>
    <w:basedOn w:val="Standard"/>
    <w:link w:val="FunotentextZchn"/>
    <w:uiPriority w:val="99"/>
    <w:semiHidden/>
    <w:unhideWhenUsed/>
    <w:rsid w:val="009206A9"/>
    <w:rPr>
      <w:sz w:val="20"/>
      <w:szCs w:val="20"/>
    </w:rPr>
  </w:style>
  <w:style w:type="character" w:customStyle="1" w:styleId="FunotentextZchn">
    <w:name w:val="Fußnotentext Zchn"/>
    <w:basedOn w:val="Absatz-Standardschriftart"/>
    <w:link w:val="Funotentext"/>
    <w:uiPriority w:val="99"/>
    <w:semiHidden/>
    <w:rsid w:val="009206A9"/>
    <w:rPr>
      <w:rFonts w:ascii="Times New Roman" w:hAnsi="Times New Roman" w:cs="Times New Roman"/>
      <w:sz w:val="20"/>
      <w:szCs w:val="20"/>
      <w:lang w:val="en-GB"/>
    </w:rPr>
  </w:style>
  <w:style w:type="character" w:styleId="Funotenzeichen">
    <w:name w:val="footnote reference"/>
    <w:basedOn w:val="Absatz-Standardschriftart"/>
    <w:uiPriority w:val="99"/>
    <w:semiHidden/>
    <w:unhideWhenUsed/>
    <w:rsid w:val="00920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jpe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jpeg"/><Relationship Id="rId50"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jpe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jpeg"/><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jpeg"/><Relationship Id="rId49"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E141B-4778-4FF4-9296-D10208D26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5013</Words>
  <Characters>31582</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Matteo Braendli</cp:lastModifiedBy>
  <cp:revision>122</cp:revision>
  <dcterms:created xsi:type="dcterms:W3CDTF">2019-12-11T13:09:00Z</dcterms:created>
  <dcterms:modified xsi:type="dcterms:W3CDTF">2019-12-11T15:37:00Z</dcterms:modified>
</cp:coreProperties>
</file>
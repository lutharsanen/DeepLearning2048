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77777777"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ShaLuMa</w:t>
      </w:r>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Lutharsanen Ku</w:t>
      </w:r>
      <w:r w:rsidR="0027267E">
        <w:rPr>
          <w:rFonts w:ascii="TimesNewRomanPSMT" w:hAnsi="TimesNewRomanPSMT"/>
          <w:sz w:val="28"/>
          <w:szCs w:val="28"/>
          <w:lang w:val="en-US"/>
        </w:rPr>
        <w:t>nam</w:t>
      </w:r>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77777777"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Matteo Brändli</w:t>
      </w:r>
      <w:r w:rsidR="00940D29">
        <w:rPr>
          <w:rFonts w:ascii="TimesNewRomanPSMT" w:hAnsi="TimesNewRomanPSMT"/>
          <w:sz w:val="28"/>
          <w:szCs w:val="28"/>
          <w:lang w:val="en-US"/>
        </w:rPr>
        <w:t>,</w:t>
      </w:r>
    </w:p>
    <w:p w14:paraId="513F387C" w14:textId="77777777" w:rsidR="007B72B4"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Shabarna Chandrabala</w:t>
      </w:r>
      <w:r w:rsidR="00E01DF7">
        <w:rPr>
          <w:rFonts w:ascii="TimesNewRomanPSMT" w:hAnsi="TimesNewRomanPSMT"/>
          <w:sz w:val="28"/>
          <w:szCs w:val="28"/>
          <w:lang w:val="en-US"/>
        </w:rPr>
        <w:t xml:space="preserve">, </w:t>
      </w:r>
      <w:r w:rsidRPr="0077398E">
        <w:rPr>
          <w:rFonts w:ascii="TimesNewRomanPSMT" w:hAnsi="TimesNewRomanPSMT"/>
          <w:sz w:val="28"/>
          <w:szCs w:val="28"/>
          <w:lang w:val="en-US"/>
        </w:rPr>
        <w:t>15-734-650</w:t>
      </w:r>
    </w:p>
    <w:p w14:paraId="0166CC5C" w14:textId="77777777" w:rsidR="00A44981" w:rsidRPr="0077398E" w:rsidRDefault="00A44981"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End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4C557ADC" w14:textId="54585A45" w:rsidR="00E1259F" w:rsidRDefault="00F13CCE">
          <w:pPr>
            <w:pStyle w:val="Verzeichnis1"/>
            <w:tabs>
              <w:tab w:val="right" w:leader="dot" w:pos="9056"/>
            </w:tabs>
            <w:rPr>
              <w:ins w:id="0" w:author="Matteo Braendli" w:date="2019-12-11T21:04:00Z"/>
              <w:rFonts w:eastAsiaTheme="minorEastAsia" w:cstheme="minorBidi"/>
              <w:b w:val="0"/>
              <w:bCs w:val="0"/>
              <w:noProof/>
              <w:sz w:val="22"/>
              <w:szCs w:val="22"/>
              <w:lang w:val="de-CH" w:eastAsia="de-CH"/>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ins w:id="1" w:author="Matteo Braendli" w:date="2019-12-11T21:04:00Z">
            <w:r w:rsidR="00E1259F" w:rsidRPr="0071510F">
              <w:rPr>
                <w:rStyle w:val="Hyperlink"/>
                <w:noProof/>
              </w:rPr>
              <w:fldChar w:fldCharType="begin"/>
            </w:r>
            <w:r w:rsidR="00E1259F" w:rsidRPr="0071510F">
              <w:rPr>
                <w:rStyle w:val="Hyperlink"/>
                <w:noProof/>
              </w:rPr>
              <w:instrText xml:space="preserve"> </w:instrText>
            </w:r>
            <w:r w:rsidR="00E1259F">
              <w:rPr>
                <w:noProof/>
              </w:rPr>
              <w:instrText>HYPERLINK \l "_Toc26990694"</w:instrText>
            </w:r>
            <w:r w:rsidR="00E1259F" w:rsidRPr="0071510F">
              <w:rPr>
                <w:rStyle w:val="Hyperlink"/>
                <w:noProof/>
              </w:rPr>
              <w:instrText xml:space="preserve"> </w:instrText>
            </w:r>
            <w:r w:rsidR="00E1259F" w:rsidRPr="0071510F">
              <w:rPr>
                <w:rStyle w:val="Hyperlink"/>
                <w:noProof/>
              </w:rPr>
              <w:fldChar w:fldCharType="separate"/>
            </w:r>
            <w:r w:rsidR="00E1259F" w:rsidRPr="0071510F">
              <w:rPr>
                <w:rStyle w:val="Hyperlink"/>
                <w:noProof/>
              </w:rPr>
              <w:t>0. Contribution of the group members to the project</w:t>
            </w:r>
            <w:r w:rsidR="00E1259F">
              <w:rPr>
                <w:noProof/>
                <w:webHidden/>
              </w:rPr>
              <w:tab/>
            </w:r>
            <w:r w:rsidR="00E1259F">
              <w:rPr>
                <w:noProof/>
                <w:webHidden/>
              </w:rPr>
              <w:fldChar w:fldCharType="begin"/>
            </w:r>
            <w:r w:rsidR="00E1259F">
              <w:rPr>
                <w:noProof/>
                <w:webHidden/>
              </w:rPr>
              <w:instrText xml:space="preserve"> PAGEREF _Toc26990694 \h </w:instrText>
            </w:r>
          </w:ins>
          <w:r w:rsidR="00E1259F">
            <w:rPr>
              <w:noProof/>
              <w:webHidden/>
            </w:rPr>
          </w:r>
          <w:r w:rsidR="00E1259F">
            <w:rPr>
              <w:noProof/>
              <w:webHidden/>
            </w:rPr>
            <w:fldChar w:fldCharType="separate"/>
          </w:r>
          <w:ins w:id="2" w:author="Matteo Braendli" w:date="2019-12-11T21:04:00Z">
            <w:r w:rsidR="00E1259F">
              <w:rPr>
                <w:noProof/>
                <w:webHidden/>
              </w:rPr>
              <w:t>1</w:t>
            </w:r>
            <w:r w:rsidR="00E1259F">
              <w:rPr>
                <w:noProof/>
                <w:webHidden/>
              </w:rPr>
              <w:fldChar w:fldCharType="end"/>
            </w:r>
            <w:r w:rsidR="00E1259F" w:rsidRPr="0071510F">
              <w:rPr>
                <w:rStyle w:val="Hyperlink"/>
                <w:noProof/>
              </w:rPr>
              <w:fldChar w:fldCharType="end"/>
            </w:r>
          </w:ins>
        </w:p>
        <w:p w14:paraId="06572AE2" w14:textId="3C8DD62D" w:rsidR="00E1259F" w:rsidRDefault="00E1259F">
          <w:pPr>
            <w:pStyle w:val="Verzeichnis1"/>
            <w:tabs>
              <w:tab w:val="right" w:leader="dot" w:pos="9056"/>
            </w:tabs>
            <w:rPr>
              <w:ins w:id="3" w:author="Matteo Braendli" w:date="2019-12-11T21:04:00Z"/>
              <w:rFonts w:eastAsiaTheme="minorEastAsia" w:cstheme="minorBidi"/>
              <w:b w:val="0"/>
              <w:bCs w:val="0"/>
              <w:noProof/>
              <w:sz w:val="22"/>
              <w:szCs w:val="22"/>
              <w:lang w:val="de-CH" w:eastAsia="de-CH"/>
            </w:rPr>
          </w:pPr>
          <w:ins w:id="4"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"_Toc26990695"</w:instrText>
            </w:r>
            <w:r w:rsidRPr="0071510F">
              <w:rPr>
                <w:rStyle w:val="Hyperlink"/>
                <w:noProof/>
              </w:rPr>
              <w:instrText xml:space="preserve"> </w:instrText>
            </w:r>
            <w:r w:rsidRPr="0071510F">
              <w:rPr>
                <w:rStyle w:val="Hyperlink"/>
                <w:noProof/>
              </w:rPr>
              <w:fldChar w:fldCharType="separate"/>
            </w:r>
            <w:r w:rsidRPr="0071510F">
              <w:rPr>
                <w:rStyle w:val="Hyperlink"/>
                <w:noProof/>
              </w:rPr>
              <w:t>1. Project- programming 2048 with deep reinforcement learning</w:t>
            </w:r>
            <w:r>
              <w:rPr>
                <w:noProof/>
                <w:webHidden/>
              </w:rPr>
              <w:tab/>
            </w:r>
            <w:r>
              <w:rPr>
                <w:noProof/>
                <w:webHidden/>
              </w:rPr>
              <w:fldChar w:fldCharType="begin"/>
            </w:r>
            <w:r>
              <w:rPr>
                <w:noProof/>
                <w:webHidden/>
              </w:rPr>
              <w:instrText xml:space="preserve"> PAGEREF _Toc26990695 \h </w:instrText>
            </w:r>
          </w:ins>
          <w:r>
            <w:rPr>
              <w:noProof/>
              <w:webHidden/>
            </w:rPr>
          </w:r>
          <w:r>
            <w:rPr>
              <w:noProof/>
              <w:webHidden/>
            </w:rPr>
            <w:fldChar w:fldCharType="separate"/>
          </w:r>
          <w:ins w:id="5" w:author="Matteo Braendli" w:date="2019-12-11T21:04:00Z">
            <w:r>
              <w:rPr>
                <w:noProof/>
                <w:webHidden/>
              </w:rPr>
              <w:t>1</w:t>
            </w:r>
            <w:r>
              <w:rPr>
                <w:noProof/>
                <w:webHidden/>
              </w:rPr>
              <w:fldChar w:fldCharType="end"/>
            </w:r>
            <w:r w:rsidRPr="0071510F">
              <w:rPr>
                <w:rStyle w:val="Hyperlink"/>
                <w:noProof/>
              </w:rPr>
              <w:fldChar w:fldCharType="end"/>
            </w:r>
          </w:ins>
        </w:p>
        <w:p w14:paraId="5914D539" w14:textId="75750553" w:rsidR="00E1259F" w:rsidRDefault="00E1259F">
          <w:pPr>
            <w:pStyle w:val="Verzeichnis2"/>
            <w:tabs>
              <w:tab w:val="left" w:pos="720"/>
              <w:tab w:val="right" w:leader="dot" w:pos="9056"/>
            </w:tabs>
            <w:rPr>
              <w:ins w:id="6" w:author="Matteo Braendli" w:date="2019-12-11T21:04:00Z"/>
              <w:rFonts w:eastAsiaTheme="minorEastAsia" w:cstheme="minorBidi"/>
              <w:i w:val="0"/>
              <w:iCs w:val="0"/>
              <w:noProof/>
              <w:sz w:val="22"/>
              <w:szCs w:val="22"/>
              <w:lang w:val="de-CH" w:eastAsia="de-CH"/>
            </w:rPr>
          </w:pPr>
          <w:ins w:id="7"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"_Toc26990696"</w:instrText>
            </w:r>
            <w:r w:rsidRPr="0071510F">
              <w:rPr>
                <w:rStyle w:val="Hyperlink"/>
                <w:noProof/>
              </w:rPr>
              <w:instrText xml:space="preserve"> </w:instrText>
            </w:r>
            <w:r w:rsidRPr="0071510F">
              <w:rPr>
                <w:rStyle w:val="Hyperlink"/>
                <w:noProof/>
              </w:rPr>
              <w:fldChar w:fldCharType="separate"/>
            </w:r>
            <w:r w:rsidRPr="0071510F">
              <w:rPr>
                <w:rStyle w:val="Hyperlink"/>
                <w:noProof/>
              </w:rPr>
              <w:t>1.1</w:t>
            </w:r>
            <w:r>
              <w:rPr>
                <w:rFonts w:eastAsiaTheme="minorEastAsia" w:cstheme="minorBidi"/>
                <w:i w:val="0"/>
                <w:iCs w:val="0"/>
                <w:noProof/>
                <w:sz w:val="22"/>
                <w:szCs w:val="22"/>
                <w:lang w:val="de-CH" w:eastAsia="de-CH"/>
              </w:rPr>
              <w:tab/>
            </w:r>
            <w:r w:rsidRPr="0071510F">
              <w:rPr>
                <w:rStyle w:val="Hyperlink"/>
                <w:noProof/>
              </w:rPr>
              <w:t>Our reinforcement problem</w:t>
            </w:r>
            <w:r>
              <w:rPr>
                <w:noProof/>
                <w:webHidden/>
              </w:rPr>
              <w:tab/>
            </w:r>
            <w:r>
              <w:rPr>
                <w:noProof/>
                <w:webHidden/>
              </w:rPr>
              <w:fldChar w:fldCharType="begin"/>
            </w:r>
            <w:r>
              <w:rPr>
                <w:noProof/>
                <w:webHidden/>
              </w:rPr>
              <w:instrText xml:space="preserve"> PAGEREF _Toc26990696 \h </w:instrText>
            </w:r>
          </w:ins>
          <w:r>
            <w:rPr>
              <w:noProof/>
              <w:webHidden/>
            </w:rPr>
          </w:r>
          <w:r>
            <w:rPr>
              <w:noProof/>
              <w:webHidden/>
            </w:rPr>
            <w:fldChar w:fldCharType="separate"/>
          </w:r>
          <w:ins w:id="8" w:author="Matteo Braendli" w:date="2019-12-11T21:04:00Z">
            <w:r>
              <w:rPr>
                <w:noProof/>
                <w:webHidden/>
              </w:rPr>
              <w:t>1</w:t>
            </w:r>
            <w:r>
              <w:rPr>
                <w:noProof/>
                <w:webHidden/>
              </w:rPr>
              <w:fldChar w:fldCharType="end"/>
            </w:r>
            <w:r w:rsidRPr="0071510F">
              <w:rPr>
                <w:rStyle w:val="Hyperlink"/>
                <w:noProof/>
              </w:rPr>
              <w:fldChar w:fldCharType="end"/>
            </w:r>
          </w:ins>
        </w:p>
        <w:p w14:paraId="0F44E398" w14:textId="4219E07A" w:rsidR="00E1259F" w:rsidRDefault="00E1259F">
          <w:pPr>
            <w:pStyle w:val="Verzeichnis2"/>
            <w:tabs>
              <w:tab w:val="left" w:pos="720"/>
              <w:tab w:val="right" w:leader="dot" w:pos="9056"/>
            </w:tabs>
            <w:rPr>
              <w:ins w:id="9" w:author="Matteo Braendli" w:date="2019-12-11T21:04:00Z"/>
              <w:rFonts w:eastAsiaTheme="minorEastAsia" w:cstheme="minorBidi"/>
              <w:i w:val="0"/>
              <w:iCs w:val="0"/>
              <w:noProof/>
              <w:sz w:val="22"/>
              <w:szCs w:val="22"/>
              <w:lang w:val="de-CH" w:eastAsia="de-CH"/>
            </w:rPr>
          </w:pPr>
          <w:ins w:id="10"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"_Toc26990697"</w:instrText>
            </w:r>
            <w:r w:rsidRPr="0071510F">
              <w:rPr>
                <w:rStyle w:val="Hyperlink"/>
                <w:noProof/>
              </w:rPr>
              <w:instrText xml:space="preserve"> </w:instrText>
            </w:r>
            <w:r w:rsidRPr="0071510F">
              <w:rPr>
                <w:rStyle w:val="Hyperlink"/>
                <w:noProof/>
              </w:rPr>
              <w:fldChar w:fldCharType="separate"/>
            </w:r>
            <w:r w:rsidRPr="0071510F">
              <w:rPr>
                <w:rStyle w:val="Hyperlink"/>
                <w:noProof/>
              </w:rPr>
              <w:t>1.2</w:t>
            </w:r>
            <w:r>
              <w:rPr>
                <w:rFonts w:eastAsiaTheme="minorEastAsia" w:cstheme="minorBidi"/>
                <w:i w:val="0"/>
                <w:iCs w:val="0"/>
                <w:noProof/>
                <w:sz w:val="22"/>
                <w:szCs w:val="22"/>
                <w:lang w:val="de-CH" w:eastAsia="de-CH"/>
              </w:rPr>
              <w:tab/>
            </w:r>
            <w:r w:rsidRPr="0071510F">
              <w:rPr>
                <w:rStyle w:val="Hyperlink"/>
                <w:noProof/>
              </w:rPr>
              <w:t>Q-Learning</w:t>
            </w:r>
            <w:r>
              <w:rPr>
                <w:noProof/>
                <w:webHidden/>
              </w:rPr>
              <w:tab/>
            </w:r>
            <w:r>
              <w:rPr>
                <w:noProof/>
                <w:webHidden/>
              </w:rPr>
              <w:fldChar w:fldCharType="begin"/>
            </w:r>
            <w:r>
              <w:rPr>
                <w:noProof/>
                <w:webHidden/>
              </w:rPr>
              <w:instrText xml:space="preserve"> PAGEREF _Toc26990697 \h </w:instrText>
            </w:r>
          </w:ins>
          <w:r>
            <w:rPr>
              <w:noProof/>
              <w:webHidden/>
            </w:rPr>
          </w:r>
          <w:r>
            <w:rPr>
              <w:noProof/>
              <w:webHidden/>
            </w:rPr>
            <w:fldChar w:fldCharType="separate"/>
          </w:r>
          <w:ins w:id="11" w:author="Matteo Braendli" w:date="2019-12-11T21:04:00Z">
            <w:r>
              <w:rPr>
                <w:noProof/>
                <w:webHidden/>
              </w:rPr>
              <w:t>2</w:t>
            </w:r>
            <w:r>
              <w:rPr>
                <w:noProof/>
                <w:webHidden/>
              </w:rPr>
              <w:fldChar w:fldCharType="end"/>
            </w:r>
            <w:r w:rsidRPr="0071510F">
              <w:rPr>
                <w:rStyle w:val="Hyperlink"/>
                <w:noProof/>
              </w:rPr>
              <w:fldChar w:fldCharType="end"/>
            </w:r>
          </w:ins>
        </w:p>
        <w:p w14:paraId="60DC09AB" w14:textId="17F9C0CE" w:rsidR="00E1259F" w:rsidRDefault="00E1259F">
          <w:pPr>
            <w:pStyle w:val="Verzeichnis3"/>
            <w:tabs>
              <w:tab w:val="left" w:pos="1200"/>
              <w:tab w:val="right" w:leader="dot" w:pos="9056"/>
            </w:tabs>
            <w:rPr>
              <w:ins w:id="12" w:author="Matteo Braendli" w:date="2019-12-11T21:04:00Z"/>
              <w:rFonts w:eastAsiaTheme="minorEastAsia" w:cstheme="minorBidi"/>
              <w:noProof/>
              <w:sz w:val="22"/>
              <w:szCs w:val="22"/>
              <w:lang w:val="de-CH" w:eastAsia="de-CH"/>
            </w:rPr>
          </w:pPr>
          <w:ins w:id="13"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"_Toc26990699"</w:instrText>
            </w:r>
            <w:r w:rsidRPr="0071510F">
              <w:rPr>
                <w:rStyle w:val="Hyperlink"/>
                <w:noProof/>
              </w:rPr>
              <w:instrText xml:space="preserve"> </w:instrText>
            </w:r>
            <w:r w:rsidRPr="0071510F">
              <w:rPr>
                <w:rStyle w:val="Hyperlink"/>
                <w:noProof/>
              </w:rPr>
              <w:fldChar w:fldCharType="separate"/>
            </w:r>
            <w:r w:rsidRPr="0071510F">
              <w:rPr>
                <w:rStyle w:val="Hyperlink"/>
                <w:noProof/>
              </w:rPr>
              <w:t>1.2.1</w:t>
            </w:r>
            <w:r>
              <w:rPr>
                <w:rFonts w:eastAsiaTheme="minorEastAsia" w:cstheme="minorBidi"/>
                <w:noProof/>
                <w:sz w:val="22"/>
                <w:szCs w:val="22"/>
                <w:lang w:val="de-CH" w:eastAsia="de-CH"/>
              </w:rPr>
              <w:tab/>
            </w:r>
            <w:r w:rsidRPr="0071510F">
              <w:rPr>
                <w:rStyle w:val="Hyperlink"/>
                <w:noProof/>
              </w:rPr>
              <w:t>Pre-test runs</w:t>
            </w:r>
            <w:r>
              <w:rPr>
                <w:noProof/>
                <w:webHidden/>
              </w:rPr>
              <w:tab/>
            </w:r>
            <w:r>
              <w:rPr>
                <w:noProof/>
                <w:webHidden/>
              </w:rPr>
              <w:fldChar w:fldCharType="begin"/>
            </w:r>
            <w:r>
              <w:rPr>
                <w:noProof/>
                <w:webHidden/>
              </w:rPr>
              <w:instrText xml:space="preserve"> PAGEREF _Toc26990699 \h </w:instrText>
            </w:r>
          </w:ins>
          <w:r>
            <w:rPr>
              <w:noProof/>
              <w:webHidden/>
            </w:rPr>
          </w:r>
          <w:r>
            <w:rPr>
              <w:noProof/>
              <w:webHidden/>
            </w:rPr>
            <w:fldChar w:fldCharType="separate"/>
          </w:r>
          <w:ins w:id="14" w:author="Matteo Braendli" w:date="2019-12-11T21:04:00Z">
            <w:r>
              <w:rPr>
                <w:noProof/>
                <w:webHidden/>
              </w:rPr>
              <w:t>3</w:t>
            </w:r>
            <w:r>
              <w:rPr>
                <w:noProof/>
                <w:webHidden/>
              </w:rPr>
              <w:fldChar w:fldCharType="end"/>
            </w:r>
            <w:r w:rsidRPr="0071510F">
              <w:rPr>
                <w:rStyle w:val="Hyperlink"/>
                <w:noProof/>
              </w:rPr>
              <w:fldChar w:fldCharType="end"/>
            </w:r>
          </w:ins>
        </w:p>
        <w:p w14:paraId="746BE1F3" w14:textId="033997A2" w:rsidR="00E1259F" w:rsidRDefault="00E1259F">
          <w:pPr>
            <w:pStyle w:val="Verzeichnis3"/>
            <w:tabs>
              <w:tab w:val="right" w:leader="dot" w:pos="9056"/>
            </w:tabs>
            <w:rPr>
              <w:ins w:id="15" w:author="Matteo Braendli" w:date="2019-12-11T21:04:00Z"/>
              <w:rFonts w:eastAsiaTheme="minorEastAsia" w:cstheme="minorBidi"/>
              <w:noProof/>
              <w:sz w:val="22"/>
              <w:szCs w:val="22"/>
              <w:lang w:val="de-CH" w:eastAsia="de-CH"/>
            </w:rPr>
          </w:pPr>
          <w:ins w:id="16"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"_Toc26990700"</w:instrText>
            </w:r>
            <w:r w:rsidRPr="0071510F">
              <w:rPr>
                <w:rStyle w:val="Hyperlink"/>
                <w:noProof/>
              </w:rPr>
              <w:instrText xml:space="preserve"> </w:instrText>
            </w:r>
            <w:r w:rsidRPr="0071510F">
              <w:rPr>
                <w:rStyle w:val="Hyperlink"/>
                <w:noProof/>
              </w:rPr>
              <w:fldChar w:fldCharType="separate"/>
            </w:r>
            <w:r w:rsidRPr="0071510F">
              <w:rPr>
                <w:rStyle w:val="Hyperlink"/>
                <w:noProof/>
              </w:rPr>
              <w:t>1.2.2 Q-learning test series: experimental design &amp; results</w:t>
            </w:r>
            <w:r>
              <w:rPr>
                <w:noProof/>
                <w:webHidden/>
              </w:rPr>
              <w:tab/>
            </w:r>
            <w:r>
              <w:rPr>
                <w:noProof/>
                <w:webHidden/>
              </w:rPr>
              <w:fldChar w:fldCharType="begin"/>
            </w:r>
            <w:r>
              <w:rPr>
                <w:noProof/>
                <w:webHidden/>
              </w:rPr>
              <w:instrText xml:space="preserve"> PAGEREF _Toc26990700 \h </w:instrText>
            </w:r>
          </w:ins>
          <w:r>
            <w:rPr>
              <w:noProof/>
              <w:webHidden/>
            </w:rPr>
          </w:r>
          <w:r>
            <w:rPr>
              <w:noProof/>
              <w:webHidden/>
            </w:rPr>
            <w:fldChar w:fldCharType="separate"/>
          </w:r>
          <w:ins w:id="17" w:author="Matteo Braendli" w:date="2019-12-11T21:04:00Z">
            <w:r>
              <w:rPr>
                <w:noProof/>
                <w:webHidden/>
              </w:rPr>
              <w:t>5</w:t>
            </w:r>
            <w:r>
              <w:rPr>
                <w:noProof/>
                <w:webHidden/>
              </w:rPr>
              <w:fldChar w:fldCharType="end"/>
            </w:r>
            <w:r w:rsidRPr="0071510F">
              <w:rPr>
                <w:rStyle w:val="Hyperlink"/>
                <w:noProof/>
              </w:rPr>
              <w:fldChar w:fldCharType="end"/>
            </w:r>
          </w:ins>
        </w:p>
        <w:p w14:paraId="69C818A4" w14:textId="66E77CCA" w:rsidR="00E1259F" w:rsidRDefault="00E1259F">
          <w:pPr>
            <w:pStyle w:val="Verzeichnis3"/>
            <w:tabs>
              <w:tab w:val="right" w:leader="dot" w:pos="9056"/>
            </w:tabs>
            <w:rPr>
              <w:ins w:id="18" w:author="Matteo Braendli" w:date="2019-12-11T21:04:00Z"/>
              <w:rFonts w:eastAsiaTheme="minorEastAsia" w:cstheme="minorBidi"/>
              <w:noProof/>
              <w:sz w:val="22"/>
              <w:szCs w:val="22"/>
              <w:lang w:val="de-CH" w:eastAsia="de-CH"/>
            </w:rPr>
          </w:pPr>
          <w:ins w:id="19"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"_Toc26990701"</w:instrText>
            </w:r>
            <w:r w:rsidRPr="0071510F">
              <w:rPr>
                <w:rStyle w:val="Hyperlink"/>
                <w:noProof/>
              </w:rPr>
              <w:instrText xml:space="preserve"> </w:instrText>
            </w:r>
            <w:r w:rsidRPr="0071510F">
              <w:rPr>
                <w:rStyle w:val="Hyperlink"/>
                <w:noProof/>
              </w:rPr>
              <w:fldChar w:fldCharType="separate"/>
            </w:r>
            <w:r w:rsidRPr="0071510F">
              <w:rPr>
                <w:rStyle w:val="Hyperlink"/>
                <w:noProof/>
              </w:rPr>
              <w:t>1.2.3 Q-learning test series: comparison</w:t>
            </w:r>
            <w:r>
              <w:rPr>
                <w:noProof/>
                <w:webHidden/>
              </w:rPr>
              <w:tab/>
            </w:r>
            <w:r>
              <w:rPr>
                <w:noProof/>
                <w:webHidden/>
              </w:rPr>
              <w:fldChar w:fldCharType="begin"/>
            </w:r>
            <w:r>
              <w:rPr>
                <w:noProof/>
                <w:webHidden/>
              </w:rPr>
              <w:instrText xml:space="preserve"> PAGEREF _Toc26990701 \h </w:instrText>
            </w:r>
          </w:ins>
          <w:r>
            <w:rPr>
              <w:noProof/>
              <w:webHidden/>
            </w:rPr>
          </w:r>
          <w:r>
            <w:rPr>
              <w:noProof/>
              <w:webHidden/>
            </w:rPr>
            <w:fldChar w:fldCharType="separate"/>
          </w:r>
          <w:ins w:id="20" w:author="Matteo Braendli" w:date="2019-12-11T21:04:00Z">
            <w:r>
              <w:rPr>
                <w:noProof/>
                <w:webHidden/>
              </w:rPr>
              <w:t>5</w:t>
            </w:r>
            <w:r>
              <w:rPr>
                <w:noProof/>
                <w:webHidden/>
              </w:rPr>
              <w:fldChar w:fldCharType="end"/>
            </w:r>
            <w:r w:rsidRPr="0071510F">
              <w:rPr>
                <w:rStyle w:val="Hyperlink"/>
                <w:noProof/>
              </w:rPr>
              <w:fldChar w:fldCharType="end"/>
            </w:r>
          </w:ins>
        </w:p>
        <w:p w14:paraId="3C66450A" w14:textId="288F6C8B" w:rsidR="00E1259F" w:rsidRDefault="00E1259F">
          <w:pPr>
            <w:pStyle w:val="Verzeichnis3"/>
            <w:tabs>
              <w:tab w:val="right" w:leader="dot" w:pos="9056"/>
            </w:tabs>
            <w:rPr>
              <w:ins w:id="21" w:author="Matteo Braendli" w:date="2019-12-11T21:04:00Z"/>
              <w:rFonts w:eastAsiaTheme="minorEastAsia" w:cstheme="minorBidi"/>
              <w:noProof/>
              <w:sz w:val="22"/>
              <w:szCs w:val="22"/>
              <w:lang w:val="de-CH" w:eastAsia="de-CH"/>
            </w:rPr>
          </w:pPr>
          <w:ins w:id="22"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"_Toc26990702"</w:instrText>
            </w:r>
            <w:r w:rsidRPr="0071510F">
              <w:rPr>
                <w:rStyle w:val="Hyperlink"/>
                <w:noProof/>
              </w:rPr>
              <w:instrText xml:space="preserve"> </w:instrText>
            </w:r>
            <w:r w:rsidRPr="0071510F">
              <w:rPr>
                <w:rStyle w:val="Hyperlink"/>
                <w:noProof/>
              </w:rPr>
              <w:fldChar w:fldCharType="separate"/>
            </w:r>
            <w:r w:rsidRPr="0071510F">
              <w:rPr>
                <w:rStyle w:val="Hyperlink"/>
                <w:noProof/>
              </w:rPr>
              <w:t>1.2.3 Q-learning test series: conclusion</w:t>
            </w:r>
            <w:r>
              <w:rPr>
                <w:noProof/>
                <w:webHidden/>
              </w:rPr>
              <w:tab/>
            </w:r>
            <w:r>
              <w:rPr>
                <w:noProof/>
                <w:webHidden/>
              </w:rPr>
              <w:fldChar w:fldCharType="begin"/>
            </w:r>
            <w:r>
              <w:rPr>
                <w:noProof/>
                <w:webHidden/>
              </w:rPr>
              <w:instrText xml:space="preserve"> PAGEREF _Toc26990702 \h </w:instrText>
            </w:r>
          </w:ins>
          <w:r>
            <w:rPr>
              <w:noProof/>
              <w:webHidden/>
            </w:rPr>
          </w:r>
          <w:r>
            <w:rPr>
              <w:noProof/>
              <w:webHidden/>
            </w:rPr>
            <w:fldChar w:fldCharType="separate"/>
          </w:r>
          <w:ins w:id="23" w:author="Matteo Braendli" w:date="2019-12-11T21:04:00Z">
            <w:r>
              <w:rPr>
                <w:noProof/>
                <w:webHidden/>
              </w:rPr>
              <w:t>5</w:t>
            </w:r>
            <w:r>
              <w:rPr>
                <w:noProof/>
                <w:webHidden/>
              </w:rPr>
              <w:fldChar w:fldCharType="end"/>
            </w:r>
            <w:r w:rsidRPr="0071510F">
              <w:rPr>
                <w:rStyle w:val="Hyperlink"/>
                <w:noProof/>
              </w:rPr>
              <w:fldChar w:fldCharType="end"/>
            </w:r>
          </w:ins>
        </w:p>
        <w:p w14:paraId="3A7354F8" w14:textId="50351C7E" w:rsidR="00E1259F" w:rsidRDefault="00E1259F">
          <w:pPr>
            <w:pStyle w:val="Verzeichnis2"/>
            <w:tabs>
              <w:tab w:val="left" w:pos="720"/>
              <w:tab w:val="right" w:leader="dot" w:pos="9056"/>
            </w:tabs>
            <w:rPr>
              <w:ins w:id="24" w:author="Matteo Braendli" w:date="2019-12-11T21:04:00Z"/>
              <w:rFonts w:eastAsiaTheme="minorEastAsia" w:cstheme="minorBidi"/>
              <w:i w:val="0"/>
              <w:iCs w:val="0"/>
              <w:noProof/>
              <w:sz w:val="22"/>
              <w:szCs w:val="22"/>
              <w:lang w:val="de-CH" w:eastAsia="de-CH"/>
            </w:rPr>
          </w:pPr>
          <w:ins w:id="25"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"_Toc26990703"</w:instrText>
            </w:r>
            <w:r w:rsidRPr="0071510F">
              <w:rPr>
                <w:rStyle w:val="Hyperlink"/>
                <w:noProof/>
              </w:rPr>
              <w:instrText xml:space="preserve"> </w:instrText>
            </w:r>
            <w:r w:rsidRPr="0071510F">
              <w:rPr>
                <w:rStyle w:val="Hyperlink"/>
                <w:noProof/>
              </w:rPr>
              <w:fldChar w:fldCharType="separate"/>
            </w:r>
            <w:r w:rsidRPr="0071510F">
              <w:rPr>
                <w:rStyle w:val="Hyperlink"/>
                <w:noProof/>
              </w:rPr>
              <w:t>1.3</w:t>
            </w:r>
            <w:r>
              <w:rPr>
                <w:rFonts w:eastAsiaTheme="minorEastAsia" w:cstheme="minorBidi"/>
                <w:i w:val="0"/>
                <w:iCs w:val="0"/>
                <w:noProof/>
                <w:sz w:val="22"/>
                <w:szCs w:val="22"/>
                <w:lang w:val="de-CH" w:eastAsia="de-CH"/>
              </w:rPr>
              <w:tab/>
            </w:r>
            <w:r w:rsidRPr="0071510F">
              <w:rPr>
                <w:rStyle w:val="Hyperlink"/>
                <w:noProof/>
              </w:rPr>
              <w:t>SARSA</w:t>
            </w:r>
            <w:r>
              <w:rPr>
                <w:noProof/>
                <w:webHidden/>
              </w:rPr>
              <w:tab/>
            </w:r>
            <w:r>
              <w:rPr>
                <w:noProof/>
                <w:webHidden/>
              </w:rPr>
              <w:fldChar w:fldCharType="begin"/>
            </w:r>
            <w:r>
              <w:rPr>
                <w:noProof/>
                <w:webHidden/>
              </w:rPr>
              <w:instrText xml:space="preserve"> PAGEREF _Toc26990703 \h </w:instrText>
            </w:r>
          </w:ins>
          <w:r>
            <w:rPr>
              <w:noProof/>
              <w:webHidden/>
            </w:rPr>
          </w:r>
          <w:r>
            <w:rPr>
              <w:noProof/>
              <w:webHidden/>
            </w:rPr>
            <w:fldChar w:fldCharType="separate"/>
          </w:r>
          <w:ins w:id="26" w:author="Matteo Braendli" w:date="2019-12-11T21:04:00Z">
            <w:r>
              <w:rPr>
                <w:noProof/>
                <w:webHidden/>
              </w:rPr>
              <w:t>6</w:t>
            </w:r>
            <w:r>
              <w:rPr>
                <w:noProof/>
                <w:webHidden/>
              </w:rPr>
              <w:fldChar w:fldCharType="end"/>
            </w:r>
            <w:r w:rsidRPr="0071510F">
              <w:rPr>
                <w:rStyle w:val="Hyperlink"/>
                <w:noProof/>
              </w:rPr>
              <w:fldChar w:fldCharType="end"/>
            </w:r>
          </w:ins>
        </w:p>
        <w:p w14:paraId="758F7ABE" w14:textId="329F67FF" w:rsidR="00E1259F" w:rsidRDefault="00E1259F">
          <w:pPr>
            <w:pStyle w:val="Verzeichnis3"/>
            <w:tabs>
              <w:tab w:val="left" w:pos="1200"/>
              <w:tab w:val="right" w:leader="dot" w:pos="9056"/>
            </w:tabs>
            <w:rPr>
              <w:ins w:id="27" w:author="Matteo Braendli" w:date="2019-12-11T21:04:00Z"/>
              <w:rFonts w:eastAsiaTheme="minorEastAsia" w:cstheme="minorBidi"/>
              <w:noProof/>
              <w:sz w:val="22"/>
              <w:szCs w:val="22"/>
              <w:lang w:val="de-CH" w:eastAsia="de-CH"/>
            </w:rPr>
          </w:pPr>
          <w:ins w:id="28"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"_Toc26990704"</w:instrText>
            </w:r>
            <w:r w:rsidRPr="0071510F">
              <w:rPr>
                <w:rStyle w:val="Hyperlink"/>
                <w:noProof/>
              </w:rPr>
              <w:instrText xml:space="preserve"> </w:instrText>
            </w:r>
            <w:r w:rsidRPr="0071510F">
              <w:rPr>
                <w:rStyle w:val="Hyperlink"/>
                <w:noProof/>
              </w:rPr>
              <w:fldChar w:fldCharType="separate"/>
            </w:r>
            <w:r w:rsidRPr="0071510F">
              <w:rPr>
                <w:rStyle w:val="Hyperlink"/>
                <w:noProof/>
              </w:rPr>
              <w:t>1.3.1</w:t>
            </w:r>
            <w:r>
              <w:rPr>
                <w:rFonts w:eastAsiaTheme="minorEastAsia" w:cstheme="minorBidi"/>
                <w:noProof/>
                <w:sz w:val="22"/>
                <w:szCs w:val="22"/>
                <w:lang w:val="de-CH" w:eastAsia="de-CH"/>
              </w:rPr>
              <w:tab/>
            </w:r>
            <w:r w:rsidRPr="0071510F">
              <w:rPr>
                <w:rStyle w:val="Hyperlink"/>
                <w:noProof/>
              </w:rPr>
              <w:t>Pre-test-runs</w:t>
            </w:r>
            <w:r>
              <w:rPr>
                <w:noProof/>
                <w:webHidden/>
              </w:rPr>
              <w:tab/>
            </w:r>
            <w:r>
              <w:rPr>
                <w:noProof/>
                <w:webHidden/>
              </w:rPr>
              <w:fldChar w:fldCharType="begin"/>
            </w:r>
            <w:r>
              <w:rPr>
                <w:noProof/>
                <w:webHidden/>
              </w:rPr>
              <w:instrText xml:space="preserve"> PAGEREF _Toc26990704 \h </w:instrText>
            </w:r>
          </w:ins>
          <w:r>
            <w:rPr>
              <w:noProof/>
              <w:webHidden/>
            </w:rPr>
          </w:r>
          <w:r>
            <w:rPr>
              <w:noProof/>
              <w:webHidden/>
            </w:rPr>
            <w:fldChar w:fldCharType="separate"/>
          </w:r>
          <w:ins w:id="29" w:author="Matteo Braendli" w:date="2019-12-11T21:04:00Z">
            <w:r>
              <w:rPr>
                <w:noProof/>
                <w:webHidden/>
              </w:rPr>
              <w:t>6</w:t>
            </w:r>
            <w:r>
              <w:rPr>
                <w:noProof/>
                <w:webHidden/>
              </w:rPr>
              <w:fldChar w:fldCharType="end"/>
            </w:r>
            <w:r w:rsidRPr="0071510F">
              <w:rPr>
                <w:rStyle w:val="Hyperlink"/>
                <w:noProof/>
              </w:rPr>
              <w:fldChar w:fldCharType="end"/>
            </w:r>
          </w:ins>
        </w:p>
        <w:p w14:paraId="1C64C443" w14:textId="3EA21EDC" w:rsidR="00E1259F" w:rsidRDefault="00E1259F">
          <w:pPr>
            <w:pStyle w:val="Verzeichnis3"/>
            <w:tabs>
              <w:tab w:val="right" w:leader="dot" w:pos="9056"/>
            </w:tabs>
            <w:rPr>
              <w:ins w:id="30" w:author="Matteo Braendli" w:date="2019-12-11T21:04:00Z"/>
              <w:rFonts w:eastAsiaTheme="minorEastAsia" w:cstheme="minorBidi"/>
              <w:noProof/>
              <w:sz w:val="22"/>
              <w:szCs w:val="22"/>
              <w:lang w:val="de-CH" w:eastAsia="de-CH"/>
            </w:rPr>
          </w:pPr>
          <w:ins w:id="31"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"_Toc26990705"</w:instrText>
            </w:r>
            <w:r w:rsidRPr="0071510F">
              <w:rPr>
                <w:rStyle w:val="Hyperlink"/>
                <w:noProof/>
              </w:rPr>
              <w:instrText xml:space="preserve"> </w:instrText>
            </w:r>
            <w:r w:rsidRPr="0071510F">
              <w:rPr>
                <w:rStyle w:val="Hyperlink"/>
                <w:noProof/>
              </w:rPr>
              <w:fldChar w:fldCharType="separate"/>
            </w:r>
            <w:r w:rsidRPr="0071510F">
              <w:rPr>
                <w:rStyle w:val="Hyperlink"/>
                <w:noProof/>
              </w:rPr>
              <w:t>1.3.2 SARSA test series: experimental design &amp; results</w:t>
            </w:r>
            <w:r>
              <w:rPr>
                <w:noProof/>
                <w:webHidden/>
              </w:rPr>
              <w:tab/>
            </w:r>
            <w:r>
              <w:rPr>
                <w:noProof/>
                <w:webHidden/>
              </w:rPr>
              <w:fldChar w:fldCharType="begin"/>
            </w:r>
            <w:r>
              <w:rPr>
                <w:noProof/>
                <w:webHidden/>
              </w:rPr>
              <w:instrText xml:space="preserve"> PAGEREF _Toc26990705 \h </w:instrText>
            </w:r>
          </w:ins>
          <w:r>
            <w:rPr>
              <w:noProof/>
              <w:webHidden/>
            </w:rPr>
          </w:r>
          <w:r>
            <w:rPr>
              <w:noProof/>
              <w:webHidden/>
            </w:rPr>
            <w:fldChar w:fldCharType="separate"/>
          </w:r>
          <w:ins w:id="32" w:author="Matteo Braendli" w:date="2019-12-11T21:04:00Z">
            <w:r>
              <w:rPr>
                <w:noProof/>
                <w:webHidden/>
              </w:rPr>
              <w:t>8</w:t>
            </w:r>
            <w:r>
              <w:rPr>
                <w:noProof/>
                <w:webHidden/>
              </w:rPr>
              <w:fldChar w:fldCharType="end"/>
            </w:r>
            <w:r w:rsidRPr="0071510F">
              <w:rPr>
                <w:rStyle w:val="Hyperlink"/>
                <w:noProof/>
              </w:rPr>
              <w:fldChar w:fldCharType="end"/>
            </w:r>
          </w:ins>
        </w:p>
        <w:p w14:paraId="60C9EDEB" w14:textId="41A9204A" w:rsidR="00E1259F" w:rsidRDefault="00E1259F">
          <w:pPr>
            <w:pStyle w:val="Verzeichnis3"/>
            <w:tabs>
              <w:tab w:val="right" w:leader="dot" w:pos="9056"/>
            </w:tabs>
            <w:rPr>
              <w:ins w:id="33" w:author="Matteo Braendli" w:date="2019-12-11T21:04:00Z"/>
              <w:rFonts w:eastAsiaTheme="minorEastAsia" w:cstheme="minorBidi"/>
              <w:noProof/>
              <w:sz w:val="22"/>
              <w:szCs w:val="22"/>
              <w:lang w:val="de-CH" w:eastAsia="de-CH"/>
            </w:rPr>
          </w:pPr>
          <w:ins w:id="34"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"_Toc26990706"</w:instrText>
            </w:r>
            <w:r w:rsidRPr="0071510F">
              <w:rPr>
                <w:rStyle w:val="Hyperlink"/>
                <w:noProof/>
              </w:rPr>
              <w:instrText xml:space="preserve"> </w:instrText>
            </w:r>
            <w:r w:rsidRPr="0071510F">
              <w:rPr>
                <w:rStyle w:val="Hyperlink"/>
                <w:noProof/>
              </w:rPr>
              <w:fldChar w:fldCharType="separate"/>
            </w:r>
            <w:r w:rsidRPr="0071510F">
              <w:rPr>
                <w:rStyle w:val="Hyperlink"/>
                <w:noProof/>
              </w:rPr>
              <w:t>1.3.3 Q-learning test series: comparison</w:t>
            </w:r>
            <w:r>
              <w:rPr>
                <w:noProof/>
                <w:webHidden/>
              </w:rPr>
              <w:tab/>
            </w:r>
            <w:r>
              <w:rPr>
                <w:noProof/>
                <w:webHidden/>
              </w:rPr>
              <w:fldChar w:fldCharType="begin"/>
            </w:r>
            <w:r>
              <w:rPr>
                <w:noProof/>
                <w:webHidden/>
              </w:rPr>
              <w:instrText xml:space="preserve"> PAGEREF _Toc26990706 \h </w:instrText>
            </w:r>
          </w:ins>
          <w:r>
            <w:rPr>
              <w:noProof/>
              <w:webHidden/>
            </w:rPr>
          </w:r>
          <w:r>
            <w:rPr>
              <w:noProof/>
              <w:webHidden/>
            </w:rPr>
            <w:fldChar w:fldCharType="separate"/>
          </w:r>
          <w:ins w:id="35" w:author="Matteo Braendli" w:date="2019-12-11T21:04:00Z">
            <w:r>
              <w:rPr>
                <w:noProof/>
                <w:webHidden/>
              </w:rPr>
              <w:t>9</w:t>
            </w:r>
            <w:r>
              <w:rPr>
                <w:noProof/>
                <w:webHidden/>
              </w:rPr>
              <w:fldChar w:fldCharType="end"/>
            </w:r>
            <w:r w:rsidRPr="0071510F">
              <w:rPr>
                <w:rStyle w:val="Hyperlink"/>
                <w:noProof/>
              </w:rPr>
              <w:fldChar w:fldCharType="end"/>
            </w:r>
          </w:ins>
        </w:p>
        <w:p w14:paraId="3DB93753" w14:textId="1CD4671A" w:rsidR="00E1259F" w:rsidRDefault="00E1259F">
          <w:pPr>
            <w:pStyle w:val="Verzeichnis3"/>
            <w:tabs>
              <w:tab w:val="right" w:leader="dot" w:pos="9056"/>
            </w:tabs>
            <w:rPr>
              <w:ins w:id="36" w:author="Matteo Braendli" w:date="2019-12-11T21:04:00Z"/>
              <w:rFonts w:eastAsiaTheme="minorEastAsia" w:cstheme="minorBidi"/>
              <w:noProof/>
              <w:sz w:val="22"/>
              <w:szCs w:val="22"/>
              <w:lang w:val="de-CH" w:eastAsia="de-CH"/>
            </w:rPr>
          </w:pPr>
          <w:ins w:id="37"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"_Toc26990707"</w:instrText>
            </w:r>
            <w:r w:rsidRPr="0071510F">
              <w:rPr>
                <w:rStyle w:val="Hyperlink"/>
                <w:noProof/>
              </w:rPr>
              <w:instrText xml:space="preserve"> </w:instrText>
            </w:r>
            <w:r w:rsidRPr="0071510F">
              <w:rPr>
                <w:rStyle w:val="Hyperlink"/>
                <w:noProof/>
              </w:rPr>
              <w:fldChar w:fldCharType="separate"/>
            </w:r>
            <w:r w:rsidRPr="0071510F">
              <w:rPr>
                <w:rStyle w:val="Hyperlink"/>
                <w:noProof/>
              </w:rPr>
              <w:t>1.3.4 Q-Learning test series: conclusion</w:t>
            </w:r>
            <w:r>
              <w:rPr>
                <w:noProof/>
                <w:webHidden/>
              </w:rPr>
              <w:tab/>
            </w:r>
            <w:r>
              <w:rPr>
                <w:noProof/>
                <w:webHidden/>
              </w:rPr>
              <w:fldChar w:fldCharType="begin"/>
            </w:r>
            <w:r>
              <w:rPr>
                <w:noProof/>
                <w:webHidden/>
              </w:rPr>
              <w:instrText xml:space="preserve"> PAGEREF _Toc26990707 \h </w:instrText>
            </w:r>
          </w:ins>
          <w:r>
            <w:rPr>
              <w:noProof/>
              <w:webHidden/>
            </w:rPr>
          </w:r>
          <w:r>
            <w:rPr>
              <w:noProof/>
              <w:webHidden/>
            </w:rPr>
            <w:fldChar w:fldCharType="separate"/>
          </w:r>
          <w:ins w:id="38" w:author="Matteo Braendli" w:date="2019-12-11T21:04:00Z">
            <w:r>
              <w:rPr>
                <w:noProof/>
                <w:webHidden/>
              </w:rPr>
              <w:t>9</w:t>
            </w:r>
            <w:r>
              <w:rPr>
                <w:noProof/>
                <w:webHidden/>
              </w:rPr>
              <w:fldChar w:fldCharType="end"/>
            </w:r>
            <w:r w:rsidRPr="0071510F">
              <w:rPr>
                <w:rStyle w:val="Hyperlink"/>
                <w:noProof/>
              </w:rPr>
              <w:fldChar w:fldCharType="end"/>
            </w:r>
          </w:ins>
        </w:p>
        <w:p w14:paraId="058C34A9" w14:textId="1328BB6C" w:rsidR="00E1259F" w:rsidRDefault="00E1259F">
          <w:pPr>
            <w:pStyle w:val="Verzeichnis2"/>
            <w:tabs>
              <w:tab w:val="left" w:pos="720"/>
              <w:tab w:val="right" w:leader="dot" w:pos="9056"/>
            </w:tabs>
            <w:rPr>
              <w:ins w:id="39" w:author="Matteo Braendli" w:date="2019-12-11T21:04:00Z"/>
              <w:rFonts w:eastAsiaTheme="minorEastAsia" w:cstheme="minorBidi"/>
              <w:i w:val="0"/>
              <w:iCs w:val="0"/>
              <w:noProof/>
              <w:sz w:val="22"/>
              <w:szCs w:val="22"/>
              <w:lang w:val="de-CH" w:eastAsia="de-CH"/>
            </w:rPr>
          </w:pPr>
          <w:ins w:id="40"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"_Toc26990708"</w:instrText>
            </w:r>
            <w:r w:rsidRPr="0071510F">
              <w:rPr>
                <w:rStyle w:val="Hyperlink"/>
                <w:noProof/>
              </w:rPr>
              <w:instrText xml:space="preserve"> </w:instrText>
            </w:r>
            <w:r w:rsidRPr="0071510F">
              <w:rPr>
                <w:rStyle w:val="Hyperlink"/>
                <w:noProof/>
              </w:rPr>
              <w:fldChar w:fldCharType="separate"/>
            </w:r>
            <w:r w:rsidRPr="0071510F">
              <w:rPr>
                <w:rStyle w:val="Hyperlink"/>
                <w:noProof/>
              </w:rPr>
              <w:t>1.4</w:t>
            </w:r>
            <w:r>
              <w:rPr>
                <w:rFonts w:eastAsiaTheme="minorEastAsia" w:cstheme="minorBidi"/>
                <w:i w:val="0"/>
                <w:iCs w:val="0"/>
                <w:noProof/>
                <w:sz w:val="22"/>
                <w:szCs w:val="22"/>
                <w:lang w:val="de-CH" w:eastAsia="de-CH"/>
              </w:rPr>
              <w:tab/>
            </w:r>
            <w:r w:rsidRPr="0071510F">
              <w:rPr>
                <w:rStyle w:val="Hyperlink"/>
                <w:noProof/>
              </w:rPr>
              <w:t xml:space="preserve">Comparing Q-Learning and SARSA </w:t>
            </w:r>
            <w:r>
              <w:rPr>
                <w:noProof/>
                <w:webHidden/>
              </w:rPr>
              <w:tab/>
            </w:r>
            <w:r>
              <w:rPr>
                <w:noProof/>
                <w:webHidden/>
              </w:rPr>
              <w:fldChar w:fldCharType="begin"/>
            </w:r>
            <w:r>
              <w:rPr>
                <w:noProof/>
                <w:webHidden/>
              </w:rPr>
              <w:instrText xml:space="preserve"> PAGEREF _Toc26990708 \h </w:instrText>
            </w:r>
          </w:ins>
          <w:r>
            <w:rPr>
              <w:noProof/>
              <w:webHidden/>
            </w:rPr>
          </w:r>
          <w:r>
            <w:rPr>
              <w:noProof/>
              <w:webHidden/>
            </w:rPr>
            <w:fldChar w:fldCharType="separate"/>
          </w:r>
          <w:ins w:id="41" w:author="Matteo Braendli" w:date="2019-12-11T21:04:00Z">
            <w:r>
              <w:rPr>
                <w:noProof/>
                <w:webHidden/>
              </w:rPr>
              <w:t>9</w:t>
            </w:r>
            <w:r>
              <w:rPr>
                <w:noProof/>
                <w:webHidden/>
              </w:rPr>
              <w:fldChar w:fldCharType="end"/>
            </w:r>
            <w:r w:rsidRPr="0071510F">
              <w:rPr>
                <w:rStyle w:val="Hyperlink"/>
                <w:noProof/>
              </w:rPr>
              <w:fldChar w:fldCharType="end"/>
            </w:r>
          </w:ins>
        </w:p>
        <w:p w14:paraId="6ECCF223" w14:textId="092DFB1C" w:rsidR="00E1259F" w:rsidRDefault="00E1259F">
          <w:pPr>
            <w:pStyle w:val="Verzeichnis2"/>
            <w:tabs>
              <w:tab w:val="left" w:pos="720"/>
              <w:tab w:val="right" w:leader="dot" w:pos="9056"/>
            </w:tabs>
            <w:rPr>
              <w:ins w:id="42" w:author="Matteo Braendli" w:date="2019-12-11T21:04:00Z"/>
              <w:rFonts w:eastAsiaTheme="minorEastAsia" w:cstheme="minorBidi"/>
              <w:i w:val="0"/>
              <w:iCs w:val="0"/>
              <w:noProof/>
              <w:sz w:val="22"/>
              <w:szCs w:val="22"/>
              <w:lang w:val="de-CH" w:eastAsia="de-CH"/>
            </w:rPr>
          </w:pPr>
          <w:ins w:id="43"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"_Toc26990709"</w:instrText>
            </w:r>
            <w:r w:rsidRPr="0071510F">
              <w:rPr>
                <w:rStyle w:val="Hyperlink"/>
                <w:noProof/>
              </w:rPr>
              <w:instrText xml:space="preserve"> </w:instrText>
            </w:r>
            <w:r w:rsidRPr="0071510F">
              <w:rPr>
                <w:rStyle w:val="Hyperlink"/>
                <w:noProof/>
              </w:rPr>
              <w:fldChar w:fldCharType="separate"/>
            </w:r>
            <w:r w:rsidRPr="0071510F">
              <w:rPr>
                <w:rStyle w:val="Hyperlink"/>
                <w:noProof/>
              </w:rPr>
              <w:t>1.5</w:t>
            </w:r>
            <w:r>
              <w:rPr>
                <w:rFonts w:eastAsiaTheme="minorEastAsia" w:cstheme="minorBidi"/>
                <w:i w:val="0"/>
                <w:iCs w:val="0"/>
                <w:noProof/>
                <w:sz w:val="22"/>
                <w:szCs w:val="22"/>
                <w:lang w:val="de-CH" w:eastAsia="de-CH"/>
              </w:rPr>
              <w:tab/>
            </w:r>
            <w:r w:rsidRPr="0071510F">
              <w:rPr>
                <w:rStyle w:val="Hyperlink"/>
                <w:noProof/>
              </w:rPr>
              <w:t>Deep Q-Learning</w:t>
            </w:r>
            <w:r>
              <w:rPr>
                <w:noProof/>
                <w:webHidden/>
              </w:rPr>
              <w:tab/>
            </w:r>
            <w:r>
              <w:rPr>
                <w:noProof/>
                <w:webHidden/>
              </w:rPr>
              <w:fldChar w:fldCharType="begin"/>
            </w:r>
            <w:r>
              <w:rPr>
                <w:noProof/>
                <w:webHidden/>
              </w:rPr>
              <w:instrText xml:space="preserve"> PAGEREF _Toc26990709 \h </w:instrText>
            </w:r>
          </w:ins>
          <w:r>
            <w:rPr>
              <w:noProof/>
              <w:webHidden/>
            </w:rPr>
          </w:r>
          <w:r>
            <w:rPr>
              <w:noProof/>
              <w:webHidden/>
            </w:rPr>
            <w:fldChar w:fldCharType="separate"/>
          </w:r>
          <w:ins w:id="44" w:author="Matteo Braendli" w:date="2019-12-11T21:04:00Z">
            <w:r>
              <w:rPr>
                <w:noProof/>
                <w:webHidden/>
              </w:rPr>
              <w:t>10</w:t>
            </w:r>
            <w:r>
              <w:rPr>
                <w:noProof/>
                <w:webHidden/>
              </w:rPr>
              <w:fldChar w:fldCharType="end"/>
            </w:r>
            <w:r w:rsidRPr="0071510F">
              <w:rPr>
                <w:rStyle w:val="Hyperlink"/>
                <w:noProof/>
              </w:rPr>
              <w:fldChar w:fldCharType="end"/>
            </w:r>
          </w:ins>
        </w:p>
        <w:p w14:paraId="47721224" w14:textId="4C076EDB" w:rsidR="00E1259F" w:rsidRDefault="00E1259F">
          <w:pPr>
            <w:pStyle w:val="Verzeichnis3"/>
            <w:tabs>
              <w:tab w:val="right" w:leader="dot" w:pos="9056"/>
            </w:tabs>
            <w:rPr>
              <w:ins w:id="45" w:author="Matteo Braendli" w:date="2019-12-11T21:04:00Z"/>
              <w:rFonts w:eastAsiaTheme="minorEastAsia" w:cstheme="minorBidi"/>
              <w:noProof/>
              <w:sz w:val="22"/>
              <w:szCs w:val="22"/>
              <w:lang w:val="de-CH" w:eastAsia="de-CH"/>
            </w:rPr>
          </w:pPr>
          <w:ins w:id="46"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"_Toc26990710"</w:instrText>
            </w:r>
            <w:r w:rsidRPr="0071510F">
              <w:rPr>
                <w:rStyle w:val="Hyperlink"/>
                <w:noProof/>
              </w:rPr>
              <w:instrText xml:space="preserve"> </w:instrText>
            </w:r>
            <w:r w:rsidRPr="0071510F">
              <w:rPr>
                <w:rStyle w:val="Hyperlink"/>
                <w:noProof/>
              </w:rPr>
              <w:fldChar w:fldCharType="separate"/>
            </w:r>
            <w:r w:rsidRPr="0071510F">
              <w:rPr>
                <w:rStyle w:val="Hyperlink"/>
                <w:noProof/>
              </w:rPr>
              <w:t>1.5.1 Pre-test runs</w:t>
            </w:r>
            <w:r>
              <w:rPr>
                <w:noProof/>
                <w:webHidden/>
              </w:rPr>
              <w:tab/>
            </w:r>
            <w:r>
              <w:rPr>
                <w:noProof/>
                <w:webHidden/>
              </w:rPr>
              <w:fldChar w:fldCharType="begin"/>
            </w:r>
            <w:r>
              <w:rPr>
                <w:noProof/>
                <w:webHidden/>
              </w:rPr>
              <w:instrText xml:space="preserve"> PAGEREF _Toc26990710 \h </w:instrText>
            </w:r>
          </w:ins>
          <w:r>
            <w:rPr>
              <w:noProof/>
              <w:webHidden/>
            </w:rPr>
          </w:r>
          <w:r>
            <w:rPr>
              <w:noProof/>
              <w:webHidden/>
            </w:rPr>
            <w:fldChar w:fldCharType="separate"/>
          </w:r>
          <w:ins w:id="47" w:author="Matteo Braendli" w:date="2019-12-11T21:04:00Z">
            <w:r>
              <w:rPr>
                <w:noProof/>
                <w:webHidden/>
              </w:rPr>
              <w:t>10</w:t>
            </w:r>
            <w:r>
              <w:rPr>
                <w:noProof/>
                <w:webHidden/>
              </w:rPr>
              <w:fldChar w:fldCharType="end"/>
            </w:r>
            <w:r w:rsidRPr="0071510F">
              <w:rPr>
                <w:rStyle w:val="Hyperlink"/>
                <w:noProof/>
              </w:rPr>
              <w:fldChar w:fldCharType="end"/>
            </w:r>
          </w:ins>
        </w:p>
        <w:p w14:paraId="7E2EB86E" w14:textId="7D2A95A8" w:rsidR="00E1259F" w:rsidRDefault="00E1259F">
          <w:pPr>
            <w:pStyle w:val="Verzeichnis3"/>
            <w:tabs>
              <w:tab w:val="right" w:leader="dot" w:pos="9056"/>
            </w:tabs>
            <w:rPr>
              <w:ins w:id="48" w:author="Matteo Braendli" w:date="2019-12-11T21:04:00Z"/>
              <w:rFonts w:eastAsiaTheme="minorEastAsia" w:cstheme="minorBidi"/>
              <w:noProof/>
              <w:sz w:val="22"/>
              <w:szCs w:val="22"/>
              <w:lang w:val="de-CH" w:eastAsia="de-CH"/>
            </w:rPr>
          </w:pPr>
          <w:ins w:id="49"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"_Toc26990711"</w:instrText>
            </w:r>
            <w:r w:rsidRPr="0071510F">
              <w:rPr>
                <w:rStyle w:val="Hyperlink"/>
                <w:noProof/>
              </w:rPr>
              <w:instrText xml:space="preserve"> </w:instrText>
            </w:r>
            <w:r w:rsidRPr="0071510F">
              <w:rPr>
                <w:rStyle w:val="Hyperlink"/>
                <w:noProof/>
              </w:rPr>
              <w:fldChar w:fldCharType="separate"/>
            </w:r>
            <w:r w:rsidRPr="0071510F">
              <w:rPr>
                <w:rStyle w:val="Hyperlink"/>
                <w:noProof/>
              </w:rPr>
              <w:t>1.5.2 Deep Neural Q-Learning (DQN) test series: experimental design &amp; results</w:t>
            </w:r>
            <w:r>
              <w:rPr>
                <w:noProof/>
                <w:webHidden/>
              </w:rPr>
              <w:tab/>
            </w:r>
            <w:r>
              <w:rPr>
                <w:noProof/>
                <w:webHidden/>
              </w:rPr>
              <w:fldChar w:fldCharType="begin"/>
            </w:r>
            <w:r>
              <w:rPr>
                <w:noProof/>
                <w:webHidden/>
              </w:rPr>
              <w:instrText xml:space="preserve"> PAGEREF _Toc26990711 \h </w:instrText>
            </w:r>
          </w:ins>
          <w:r>
            <w:rPr>
              <w:noProof/>
              <w:webHidden/>
            </w:rPr>
          </w:r>
          <w:r>
            <w:rPr>
              <w:noProof/>
              <w:webHidden/>
            </w:rPr>
            <w:fldChar w:fldCharType="separate"/>
          </w:r>
          <w:ins w:id="50" w:author="Matteo Braendli" w:date="2019-12-11T21:04:00Z">
            <w:r>
              <w:rPr>
                <w:noProof/>
                <w:webHidden/>
              </w:rPr>
              <w:t>12</w:t>
            </w:r>
            <w:r>
              <w:rPr>
                <w:noProof/>
                <w:webHidden/>
              </w:rPr>
              <w:fldChar w:fldCharType="end"/>
            </w:r>
            <w:r w:rsidRPr="0071510F">
              <w:rPr>
                <w:rStyle w:val="Hyperlink"/>
                <w:noProof/>
              </w:rPr>
              <w:fldChar w:fldCharType="end"/>
            </w:r>
          </w:ins>
        </w:p>
        <w:p w14:paraId="61664D7E" w14:textId="02E28140" w:rsidR="00E1259F" w:rsidRDefault="00E1259F">
          <w:pPr>
            <w:pStyle w:val="Verzeichnis3"/>
            <w:tabs>
              <w:tab w:val="right" w:leader="dot" w:pos="9056"/>
            </w:tabs>
            <w:rPr>
              <w:ins w:id="51" w:author="Matteo Braendli" w:date="2019-12-11T21:04:00Z"/>
              <w:rFonts w:eastAsiaTheme="minorEastAsia" w:cstheme="minorBidi"/>
              <w:noProof/>
              <w:sz w:val="22"/>
              <w:szCs w:val="22"/>
              <w:lang w:val="de-CH" w:eastAsia="de-CH"/>
            </w:rPr>
          </w:pPr>
          <w:ins w:id="52"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"_Toc26990712"</w:instrText>
            </w:r>
            <w:r w:rsidRPr="0071510F">
              <w:rPr>
                <w:rStyle w:val="Hyperlink"/>
                <w:noProof/>
              </w:rPr>
              <w:instrText xml:space="preserve"> </w:instrText>
            </w:r>
            <w:r w:rsidRPr="0071510F">
              <w:rPr>
                <w:rStyle w:val="Hyperlink"/>
                <w:noProof/>
              </w:rPr>
              <w:fldChar w:fldCharType="separate"/>
            </w:r>
            <w:r w:rsidRPr="0071510F">
              <w:rPr>
                <w:rStyle w:val="Hyperlink"/>
                <w:noProof/>
              </w:rPr>
              <w:t>1.5.3 DQN test series: comparison</w:t>
            </w:r>
            <w:r>
              <w:rPr>
                <w:noProof/>
                <w:webHidden/>
              </w:rPr>
              <w:tab/>
            </w:r>
            <w:r>
              <w:rPr>
                <w:noProof/>
                <w:webHidden/>
              </w:rPr>
              <w:fldChar w:fldCharType="begin"/>
            </w:r>
            <w:r>
              <w:rPr>
                <w:noProof/>
                <w:webHidden/>
              </w:rPr>
              <w:instrText xml:space="preserve"> PAGEREF _Toc26990712 \h </w:instrText>
            </w:r>
          </w:ins>
          <w:r>
            <w:rPr>
              <w:noProof/>
              <w:webHidden/>
            </w:rPr>
          </w:r>
          <w:r>
            <w:rPr>
              <w:noProof/>
              <w:webHidden/>
            </w:rPr>
            <w:fldChar w:fldCharType="separate"/>
          </w:r>
          <w:ins w:id="53" w:author="Matteo Braendli" w:date="2019-12-11T21:04:00Z">
            <w:r>
              <w:rPr>
                <w:noProof/>
                <w:webHidden/>
              </w:rPr>
              <w:t>13</w:t>
            </w:r>
            <w:r>
              <w:rPr>
                <w:noProof/>
                <w:webHidden/>
              </w:rPr>
              <w:fldChar w:fldCharType="end"/>
            </w:r>
            <w:r w:rsidRPr="0071510F">
              <w:rPr>
                <w:rStyle w:val="Hyperlink"/>
                <w:noProof/>
              </w:rPr>
              <w:fldChar w:fldCharType="end"/>
            </w:r>
          </w:ins>
        </w:p>
        <w:p w14:paraId="2CB7CC97" w14:textId="3447ADD5" w:rsidR="00E1259F" w:rsidRDefault="00E1259F">
          <w:pPr>
            <w:pStyle w:val="Verzeichnis3"/>
            <w:tabs>
              <w:tab w:val="right" w:leader="dot" w:pos="9056"/>
            </w:tabs>
            <w:rPr>
              <w:ins w:id="54" w:author="Matteo Braendli" w:date="2019-12-11T21:04:00Z"/>
              <w:rFonts w:eastAsiaTheme="minorEastAsia" w:cstheme="minorBidi"/>
              <w:noProof/>
              <w:sz w:val="22"/>
              <w:szCs w:val="22"/>
              <w:lang w:val="de-CH" w:eastAsia="de-CH"/>
            </w:rPr>
          </w:pPr>
          <w:ins w:id="55"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"_Toc26990713"</w:instrText>
            </w:r>
            <w:r w:rsidRPr="0071510F">
              <w:rPr>
                <w:rStyle w:val="Hyperlink"/>
                <w:noProof/>
              </w:rPr>
              <w:instrText xml:space="preserve"> </w:instrText>
            </w:r>
            <w:r w:rsidRPr="0071510F">
              <w:rPr>
                <w:rStyle w:val="Hyperlink"/>
                <w:noProof/>
              </w:rPr>
              <w:fldChar w:fldCharType="separate"/>
            </w:r>
            <w:r w:rsidRPr="0071510F">
              <w:rPr>
                <w:rStyle w:val="Hyperlink"/>
                <w:noProof/>
              </w:rPr>
              <w:t>1.5.4 DQN test series: conclusion</w:t>
            </w:r>
            <w:r>
              <w:rPr>
                <w:noProof/>
                <w:webHidden/>
              </w:rPr>
              <w:tab/>
            </w:r>
            <w:r>
              <w:rPr>
                <w:noProof/>
                <w:webHidden/>
              </w:rPr>
              <w:fldChar w:fldCharType="begin"/>
            </w:r>
            <w:r>
              <w:rPr>
                <w:noProof/>
                <w:webHidden/>
              </w:rPr>
              <w:instrText xml:space="preserve"> PAGEREF _Toc26990713 \h </w:instrText>
            </w:r>
          </w:ins>
          <w:r>
            <w:rPr>
              <w:noProof/>
              <w:webHidden/>
            </w:rPr>
          </w:r>
          <w:r>
            <w:rPr>
              <w:noProof/>
              <w:webHidden/>
            </w:rPr>
            <w:fldChar w:fldCharType="separate"/>
          </w:r>
          <w:ins w:id="56" w:author="Matteo Braendli" w:date="2019-12-11T21:04:00Z">
            <w:r>
              <w:rPr>
                <w:noProof/>
                <w:webHidden/>
              </w:rPr>
              <w:t>13</w:t>
            </w:r>
            <w:r>
              <w:rPr>
                <w:noProof/>
                <w:webHidden/>
              </w:rPr>
              <w:fldChar w:fldCharType="end"/>
            </w:r>
            <w:r w:rsidRPr="0071510F">
              <w:rPr>
                <w:rStyle w:val="Hyperlink"/>
                <w:noProof/>
              </w:rPr>
              <w:fldChar w:fldCharType="end"/>
            </w:r>
          </w:ins>
        </w:p>
        <w:p w14:paraId="22309353" w14:textId="369809E7" w:rsidR="00E1259F" w:rsidRDefault="00E1259F">
          <w:pPr>
            <w:pStyle w:val="Verzeichnis2"/>
            <w:tabs>
              <w:tab w:val="left" w:pos="720"/>
              <w:tab w:val="right" w:leader="dot" w:pos="9056"/>
            </w:tabs>
            <w:rPr>
              <w:ins w:id="57" w:author="Matteo Braendli" w:date="2019-12-11T21:04:00Z"/>
              <w:rFonts w:eastAsiaTheme="minorEastAsia" w:cstheme="minorBidi"/>
              <w:i w:val="0"/>
              <w:iCs w:val="0"/>
              <w:noProof/>
              <w:sz w:val="22"/>
              <w:szCs w:val="22"/>
              <w:lang w:val="de-CH" w:eastAsia="de-CH"/>
            </w:rPr>
          </w:pPr>
          <w:ins w:id="58"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"_Toc26990714"</w:instrText>
            </w:r>
            <w:r w:rsidRPr="0071510F">
              <w:rPr>
                <w:rStyle w:val="Hyperlink"/>
                <w:noProof/>
              </w:rPr>
              <w:instrText xml:space="preserve"> </w:instrText>
            </w:r>
            <w:r w:rsidRPr="0071510F">
              <w:rPr>
                <w:rStyle w:val="Hyperlink"/>
                <w:noProof/>
              </w:rPr>
              <w:fldChar w:fldCharType="separate"/>
            </w:r>
            <w:r w:rsidRPr="0071510F">
              <w:rPr>
                <w:rStyle w:val="Hyperlink"/>
                <w:noProof/>
              </w:rPr>
              <w:t>1.6</w:t>
            </w:r>
            <w:r>
              <w:rPr>
                <w:rFonts w:eastAsiaTheme="minorEastAsia" w:cstheme="minorBidi"/>
                <w:i w:val="0"/>
                <w:iCs w:val="0"/>
                <w:noProof/>
                <w:sz w:val="22"/>
                <w:szCs w:val="22"/>
                <w:lang w:val="de-CH" w:eastAsia="de-CH"/>
              </w:rPr>
              <w:tab/>
            </w:r>
            <w:r w:rsidRPr="0071510F">
              <w:rPr>
                <w:rStyle w:val="Hyperlink"/>
                <w:noProof/>
              </w:rPr>
              <w:t>Conclusion</w:t>
            </w:r>
            <w:r>
              <w:rPr>
                <w:noProof/>
                <w:webHidden/>
              </w:rPr>
              <w:tab/>
            </w:r>
            <w:r>
              <w:rPr>
                <w:noProof/>
                <w:webHidden/>
              </w:rPr>
              <w:fldChar w:fldCharType="begin"/>
            </w:r>
            <w:r>
              <w:rPr>
                <w:noProof/>
                <w:webHidden/>
              </w:rPr>
              <w:instrText xml:space="preserve"> PAGEREF _Toc26990714 \h </w:instrText>
            </w:r>
          </w:ins>
          <w:r>
            <w:rPr>
              <w:noProof/>
              <w:webHidden/>
            </w:rPr>
          </w:r>
          <w:r>
            <w:rPr>
              <w:noProof/>
              <w:webHidden/>
            </w:rPr>
            <w:fldChar w:fldCharType="separate"/>
          </w:r>
          <w:ins w:id="59" w:author="Matteo Braendli" w:date="2019-12-11T21:04:00Z">
            <w:r>
              <w:rPr>
                <w:noProof/>
                <w:webHidden/>
              </w:rPr>
              <w:t>14</w:t>
            </w:r>
            <w:r>
              <w:rPr>
                <w:noProof/>
                <w:webHidden/>
              </w:rPr>
              <w:fldChar w:fldCharType="end"/>
            </w:r>
            <w:r w:rsidRPr="0071510F">
              <w:rPr>
                <w:rStyle w:val="Hyperlink"/>
                <w:noProof/>
              </w:rPr>
              <w:fldChar w:fldCharType="end"/>
            </w:r>
          </w:ins>
        </w:p>
        <w:p w14:paraId="3C90A228" w14:textId="20BC505A" w:rsidR="00E1259F" w:rsidRDefault="00E1259F">
          <w:pPr>
            <w:pStyle w:val="Verzeichnis1"/>
            <w:tabs>
              <w:tab w:val="right" w:leader="dot" w:pos="9056"/>
            </w:tabs>
            <w:rPr>
              <w:ins w:id="60" w:author="Matteo Braendli" w:date="2019-12-11T21:04:00Z"/>
              <w:rFonts w:eastAsiaTheme="minorEastAsia" w:cstheme="minorBidi"/>
              <w:b w:val="0"/>
              <w:bCs w:val="0"/>
              <w:noProof/>
              <w:sz w:val="22"/>
              <w:szCs w:val="22"/>
              <w:lang w:val="de-CH" w:eastAsia="de-CH"/>
            </w:rPr>
          </w:pPr>
          <w:ins w:id="61"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"_Toc26990715"</w:instrText>
            </w:r>
            <w:r w:rsidRPr="0071510F">
              <w:rPr>
                <w:rStyle w:val="Hyperlink"/>
                <w:noProof/>
              </w:rPr>
              <w:instrText xml:space="preserve"> </w:instrText>
            </w:r>
            <w:r w:rsidRPr="0071510F">
              <w:rPr>
                <w:rStyle w:val="Hyperlink"/>
                <w:noProof/>
              </w:rPr>
              <w:fldChar w:fldCharType="separate"/>
            </w:r>
            <w:r w:rsidRPr="0071510F">
              <w:rPr>
                <w:rStyle w:val="Hyperlink"/>
                <w:noProof/>
              </w:rPr>
              <w:t>2. Question 1</w:t>
            </w:r>
            <w:r>
              <w:rPr>
                <w:noProof/>
                <w:webHidden/>
              </w:rPr>
              <w:tab/>
            </w:r>
            <w:r>
              <w:rPr>
                <w:noProof/>
                <w:webHidden/>
              </w:rPr>
              <w:fldChar w:fldCharType="begin"/>
            </w:r>
            <w:r>
              <w:rPr>
                <w:noProof/>
                <w:webHidden/>
              </w:rPr>
              <w:instrText xml:space="preserve"> PAGEREF _Toc26990715 \h </w:instrText>
            </w:r>
          </w:ins>
          <w:r>
            <w:rPr>
              <w:noProof/>
              <w:webHidden/>
            </w:rPr>
          </w:r>
          <w:r>
            <w:rPr>
              <w:noProof/>
              <w:webHidden/>
            </w:rPr>
            <w:fldChar w:fldCharType="separate"/>
          </w:r>
          <w:ins w:id="62" w:author="Matteo Braendli" w:date="2019-12-11T21:04:00Z">
            <w:r>
              <w:rPr>
                <w:noProof/>
                <w:webHidden/>
              </w:rPr>
              <w:t>15</w:t>
            </w:r>
            <w:r>
              <w:rPr>
                <w:noProof/>
                <w:webHidden/>
              </w:rPr>
              <w:fldChar w:fldCharType="end"/>
            </w:r>
            <w:r w:rsidRPr="0071510F">
              <w:rPr>
                <w:rStyle w:val="Hyperlink"/>
                <w:noProof/>
              </w:rPr>
              <w:fldChar w:fldCharType="end"/>
            </w:r>
          </w:ins>
        </w:p>
        <w:p w14:paraId="13A9AB8E" w14:textId="213CE9AE" w:rsidR="00E1259F" w:rsidRDefault="00E1259F">
          <w:pPr>
            <w:pStyle w:val="Verzeichnis1"/>
            <w:tabs>
              <w:tab w:val="right" w:leader="dot" w:pos="9056"/>
            </w:tabs>
            <w:rPr>
              <w:ins w:id="63" w:author="Matteo Braendli" w:date="2019-12-11T21:04:00Z"/>
              <w:rFonts w:eastAsiaTheme="minorEastAsia" w:cstheme="minorBidi"/>
              <w:b w:val="0"/>
              <w:bCs w:val="0"/>
              <w:noProof/>
              <w:sz w:val="22"/>
              <w:szCs w:val="22"/>
              <w:lang w:val="de-CH" w:eastAsia="de-CH"/>
            </w:rPr>
          </w:pPr>
          <w:ins w:id="64"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"_Toc26990716"</w:instrText>
            </w:r>
            <w:r w:rsidRPr="0071510F">
              <w:rPr>
                <w:rStyle w:val="Hyperlink"/>
                <w:noProof/>
              </w:rPr>
              <w:instrText xml:space="preserve"> </w:instrText>
            </w:r>
            <w:r w:rsidRPr="0071510F">
              <w:rPr>
                <w:rStyle w:val="Hyperlink"/>
                <w:noProof/>
              </w:rPr>
              <w:fldChar w:fldCharType="separate"/>
            </w:r>
            <w:r w:rsidRPr="0071510F">
              <w:rPr>
                <w:rStyle w:val="Hyperlink"/>
                <w:noProof/>
              </w:rPr>
              <w:t>3. Question 2</w:t>
            </w:r>
            <w:r>
              <w:rPr>
                <w:noProof/>
                <w:webHidden/>
              </w:rPr>
              <w:tab/>
            </w:r>
            <w:r>
              <w:rPr>
                <w:noProof/>
                <w:webHidden/>
              </w:rPr>
              <w:fldChar w:fldCharType="begin"/>
            </w:r>
            <w:r>
              <w:rPr>
                <w:noProof/>
                <w:webHidden/>
              </w:rPr>
              <w:instrText xml:space="preserve"> PAGEREF _Toc26990716 \h </w:instrText>
            </w:r>
          </w:ins>
          <w:r>
            <w:rPr>
              <w:noProof/>
              <w:webHidden/>
            </w:rPr>
          </w:r>
          <w:r>
            <w:rPr>
              <w:noProof/>
              <w:webHidden/>
            </w:rPr>
            <w:fldChar w:fldCharType="separate"/>
          </w:r>
          <w:ins w:id="65" w:author="Matteo Braendli" w:date="2019-12-11T21:04:00Z">
            <w:r>
              <w:rPr>
                <w:noProof/>
                <w:webHidden/>
              </w:rPr>
              <w:t>16</w:t>
            </w:r>
            <w:r>
              <w:rPr>
                <w:noProof/>
                <w:webHidden/>
              </w:rPr>
              <w:fldChar w:fldCharType="end"/>
            </w:r>
            <w:r w:rsidRPr="0071510F">
              <w:rPr>
                <w:rStyle w:val="Hyperlink"/>
                <w:noProof/>
              </w:rPr>
              <w:fldChar w:fldCharType="end"/>
            </w:r>
          </w:ins>
        </w:p>
        <w:p w14:paraId="6F2723F3" w14:textId="153602A5" w:rsidR="00E1259F" w:rsidRDefault="00E1259F">
          <w:pPr>
            <w:pStyle w:val="Verzeichnis1"/>
            <w:tabs>
              <w:tab w:val="right" w:leader="dot" w:pos="9056"/>
            </w:tabs>
            <w:rPr>
              <w:ins w:id="66" w:author="Matteo Braendli" w:date="2019-12-11T21:04:00Z"/>
              <w:rFonts w:eastAsiaTheme="minorEastAsia" w:cstheme="minorBidi"/>
              <w:b w:val="0"/>
              <w:bCs w:val="0"/>
              <w:noProof/>
              <w:sz w:val="22"/>
              <w:szCs w:val="22"/>
              <w:lang w:val="de-CH" w:eastAsia="de-CH"/>
            </w:rPr>
          </w:pPr>
          <w:ins w:id="67"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"_Toc26990717"</w:instrText>
            </w:r>
            <w:r w:rsidRPr="0071510F">
              <w:rPr>
                <w:rStyle w:val="Hyperlink"/>
                <w:noProof/>
              </w:rPr>
              <w:instrText xml:space="preserve"> </w:instrText>
            </w:r>
            <w:r w:rsidRPr="0071510F">
              <w:rPr>
                <w:rStyle w:val="Hyperlink"/>
                <w:noProof/>
              </w:rPr>
              <w:fldChar w:fldCharType="separate"/>
            </w:r>
            <w:r w:rsidRPr="0071510F">
              <w:rPr>
                <w:rStyle w:val="Hyperlink"/>
                <w:noProof/>
              </w:rPr>
              <w:t>4. Question 3</w:t>
            </w:r>
            <w:r>
              <w:rPr>
                <w:noProof/>
                <w:webHidden/>
              </w:rPr>
              <w:tab/>
            </w:r>
            <w:r>
              <w:rPr>
                <w:noProof/>
                <w:webHidden/>
              </w:rPr>
              <w:fldChar w:fldCharType="begin"/>
            </w:r>
            <w:r>
              <w:rPr>
                <w:noProof/>
                <w:webHidden/>
              </w:rPr>
              <w:instrText xml:space="preserve"> PAGEREF _Toc26990717 \h </w:instrText>
            </w:r>
          </w:ins>
          <w:r>
            <w:rPr>
              <w:noProof/>
              <w:webHidden/>
            </w:rPr>
          </w:r>
          <w:r>
            <w:rPr>
              <w:noProof/>
              <w:webHidden/>
            </w:rPr>
            <w:fldChar w:fldCharType="separate"/>
          </w:r>
          <w:ins w:id="68" w:author="Matteo Braendli" w:date="2019-12-11T21:04:00Z">
            <w:r>
              <w:rPr>
                <w:noProof/>
                <w:webHidden/>
              </w:rPr>
              <w:t>17</w:t>
            </w:r>
            <w:r>
              <w:rPr>
                <w:noProof/>
                <w:webHidden/>
              </w:rPr>
              <w:fldChar w:fldCharType="end"/>
            </w:r>
            <w:r w:rsidRPr="0071510F">
              <w:rPr>
                <w:rStyle w:val="Hyperlink"/>
                <w:noProof/>
              </w:rPr>
              <w:fldChar w:fldCharType="end"/>
            </w:r>
          </w:ins>
        </w:p>
        <w:p w14:paraId="4B9B186A" w14:textId="70D15D6E" w:rsidR="00E1259F" w:rsidRDefault="00E1259F">
          <w:pPr>
            <w:pStyle w:val="Verzeichnis1"/>
            <w:tabs>
              <w:tab w:val="right" w:leader="dot" w:pos="9056"/>
            </w:tabs>
            <w:rPr>
              <w:ins w:id="69" w:author="Matteo Braendli" w:date="2019-12-11T21:04:00Z"/>
              <w:rFonts w:eastAsiaTheme="minorEastAsia" w:cstheme="minorBidi"/>
              <w:b w:val="0"/>
              <w:bCs w:val="0"/>
              <w:noProof/>
              <w:sz w:val="22"/>
              <w:szCs w:val="22"/>
              <w:lang w:val="de-CH" w:eastAsia="de-CH"/>
            </w:rPr>
          </w:pPr>
          <w:ins w:id="70"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"_Toc26990718"</w:instrText>
            </w:r>
            <w:r w:rsidRPr="0071510F">
              <w:rPr>
                <w:rStyle w:val="Hyperlink"/>
                <w:noProof/>
              </w:rPr>
              <w:instrText xml:space="preserve"> </w:instrText>
            </w:r>
            <w:r w:rsidRPr="0071510F">
              <w:rPr>
                <w:rStyle w:val="Hyperlink"/>
                <w:noProof/>
              </w:rPr>
              <w:fldChar w:fldCharType="separate"/>
            </w:r>
            <w:r w:rsidRPr="0071510F">
              <w:rPr>
                <w:rStyle w:val="Hyperlink"/>
                <w:noProof/>
              </w:rPr>
              <w:t>6. Bibliography</w:t>
            </w:r>
            <w:r>
              <w:rPr>
                <w:noProof/>
                <w:webHidden/>
              </w:rPr>
              <w:tab/>
            </w:r>
            <w:r>
              <w:rPr>
                <w:noProof/>
                <w:webHidden/>
              </w:rPr>
              <w:fldChar w:fldCharType="begin"/>
            </w:r>
            <w:r>
              <w:rPr>
                <w:noProof/>
                <w:webHidden/>
              </w:rPr>
              <w:instrText xml:space="preserve"> PAGEREF _Toc26990718 \h </w:instrText>
            </w:r>
          </w:ins>
          <w:r>
            <w:rPr>
              <w:noProof/>
              <w:webHidden/>
            </w:rPr>
          </w:r>
          <w:r>
            <w:rPr>
              <w:noProof/>
              <w:webHidden/>
            </w:rPr>
            <w:fldChar w:fldCharType="separate"/>
          </w:r>
          <w:ins w:id="71" w:author="Matteo Braendli" w:date="2019-12-11T21:04:00Z">
            <w:r>
              <w:rPr>
                <w:noProof/>
                <w:webHidden/>
              </w:rPr>
              <w:t>18</w:t>
            </w:r>
            <w:r>
              <w:rPr>
                <w:noProof/>
                <w:webHidden/>
              </w:rPr>
              <w:fldChar w:fldCharType="end"/>
            </w:r>
            <w:r w:rsidRPr="0071510F">
              <w:rPr>
                <w:rStyle w:val="Hyperlink"/>
                <w:noProof/>
              </w:rPr>
              <w:fldChar w:fldCharType="end"/>
            </w:r>
          </w:ins>
        </w:p>
        <w:p w14:paraId="037D443F" w14:textId="18046D28" w:rsidR="002A7640" w:rsidDel="00E1259F" w:rsidRDefault="002A7640">
          <w:pPr>
            <w:pStyle w:val="Verzeichnis1"/>
            <w:tabs>
              <w:tab w:val="right" w:leader="dot" w:pos="9056"/>
            </w:tabs>
            <w:rPr>
              <w:del w:id="72" w:author="Matteo Braendli" w:date="2019-12-11T21:04:00Z"/>
              <w:rFonts w:eastAsiaTheme="minorEastAsia" w:cstheme="minorBidi"/>
              <w:b w:val="0"/>
              <w:bCs w:val="0"/>
              <w:noProof/>
              <w:sz w:val="22"/>
              <w:szCs w:val="22"/>
              <w:lang w:val="de-CH" w:eastAsia="de-CH"/>
            </w:rPr>
          </w:pPr>
          <w:del w:id="73" w:author="Matteo Braendli" w:date="2019-12-11T21:04:00Z">
            <w:r w:rsidRPr="00322D92" w:rsidDel="00E1259F">
              <w:rPr>
                <w:rStyle w:val="Hyperlink"/>
                <w:noProof/>
              </w:rPr>
              <w:delText>0. Contribution of the group members to the project</w:delText>
            </w:r>
            <w:r w:rsidDel="00E1259F">
              <w:rPr>
                <w:noProof/>
                <w:webHidden/>
              </w:rPr>
              <w:tab/>
              <w:delText>1</w:delText>
            </w:r>
          </w:del>
        </w:p>
        <w:p w14:paraId="77AFCB3F" w14:textId="1274E417" w:rsidR="002A7640" w:rsidDel="00E1259F" w:rsidRDefault="002A7640">
          <w:pPr>
            <w:pStyle w:val="Verzeichnis1"/>
            <w:tabs>
              <w:tab w:val="right" w:leader="dot" w:pos="9056"/>
            </w:tabs>
            <w:rPr>
              <w:del w:id="74" w:author="Matteo Braendli" w:date="2019-12-11T21:04:00Z"/>
              <w:rFonts w:eastAsiaTheme="minorEastAsia" w:cstheme="minorBidi"/>
              <w:b w:val="0"/>
              <w:bCs w:val="0"/>
              <w:noProof/>
              <w:sz w:val="22"/>
              <w:szCs w:val="22"/>
              <w:lang w:val="de-CH" w:eastAsia="de-CH"/>
            </w:rPr>
          </w:pPr>
          <w:del w:id="75" w:author="Matteo Braendli" w:date="2019-12-11T21:04:00Z">
            <w:r w:rsidRPr="00322D92" w:rsidDel="00E1259F">
              <w:rPr>
                <w:rStyle w:val="Hyperlink"/>
                <w:noProof/>
              </w:rPr>
              <w:delText>1. Project- programming 2048 with deep reinforcement learning</w:delText>
            </w:r>
            <w:r w:rsidDel="00E1259F">
              <w:rPr>
                <w:noProof/>
                <w:webHidden/>
              </w:rPr>
              <w:tab/>
              <w:delText>1</w:delText>
            </w:r>
          </w:del>
        </w:p>
        <w:p w14:paraId="2E153017" w14:textId="0692C247" w:rsidR="002A7640" w:rsidDel="00E1259F" w:rsidRDefault="002A7640">
          <w:pPr>
            <w:pStyle w:val="Verzeichnis2"/>
            <w:tabs>
              <w:tab w:val="left" w:pos="720"/>
              <w:tab w:val="right" w:leader="dot" w:pos="9056"/>
            </w:tabs>
            <w:rPr>
              <w:del w:id="76" w:author="Matteo Braendli" w:date="2019-12-11T21:04:00Z"/>
              <w:rFonts w:eastAsiaTheme="minorEastAsia" w:cstheme="minorBidi"/>
              <w:i w:val="0"/>
              <w:iCs w:val="0"/>
              <w:noProof/>
              <w:sz w:val="22"/>
              <w:szCs w:val="22"/>
              <w:lang w:val="de-CH" w:eastAsia="de-CH"/>
            </w:rPr>
          </w:pPr>
          <w:del w:id="77" w:author="Matteo Braendli" w:date="2019-12-11T21:04:00Z">
            <w:r w:rsidRPr="00322D92" w:rsidDel="00E1259F">
              <w:rPr>
                <w:rStyle w:val="Hyperlink"/>
                <w:noProof/>
              </w:rPr>
              <w:delText>1.1</w:delText>
            </w:r>
            <w:r w:rsidDel="00E1259F">
              <w:rPr>
                <w:rFonts w:eastAsiaTheme="minorEastAsia" w:cstheme="minorBidi"/>
                <w:i w:val="0"/>
                <w:iCs w:val="0"/>
                <w:noProof/>
                <w:sz w:val="22"/>
                <w:szCs w:val="22"/>
                <w:lang w:val="de-CH" w:eastAsia="de-CH"/>
              </w:rPr>
              <w:tab/>
            </w:r>
            <w:r w:rsidRPr="00322D92" w:rsidDel="00E1259F">
              <w:rPr>
                <w:rStyle w:val="Hyperlink"/>
                <w:noProof/>
              </w:rPr>
              <w:delText>Our reinforcement problem</w:delText>
            </w:r>
            <w:r w:rsidDel="00E1259F">
              <w:rPr>
                <w:noProof/>
                <w:webHidden/>
              </w:rPr>
              <w:tab/>
              <w:delText>1</w:delText>
            </w:r>
          </w:del>
        </w:p>
        <w:p w14:paraId="7DE2B419" w14:textId="7D7E3892" w:rsidR="002A7640" w:rsidDel="00E1259F" w:rsidRDefault="002A7640">
          <w:pPr>
            <w:pStyle w:val="Verzeichnis2"/>
            <w:tabs>
              <w:tab w:val="left" w:pos="720"/>
              <w:tab w:val="right" w:leader="dot" w:pos="9056"/>
            </w:tabs>
            <w:rPr>
              <w:del w:id="78" w:author="Matteo Braendli" w:date="2019-12-11T21:04:00Z"/>
              <w:rFonts w:eastAsiaTheme="minorEastAsia" w:cstheme="minorBidi"/>
              <w:i w:val="0"/>
              <w:iCs w:val="0"/>
              <w:noProof/>
              <w:sz w:val="22"/>
              <w:szCs w:val="22"/>
              <w:lang w:val="de-CH" w:eastAsia="de-CH"/>
            </w:rPr>
          </w:pPr>
          <w:del w:id="79" w:author="Matteo Braendli" w:date="2019-12-11T21:04:00Z">
            <w:r w:rsidRPr="00322D92" w:rsidDel="00E1259F">
              <w:rPr>
                <w:rStyle w:val="Hyperlink"/>
                <w:noProof/>
              </w:rPr>
              <w:delText>1.2</w:delText>
            </w:r>
            <w:r w:rsidDel="00E1259F">
              <w:rPr>
                <w:rFonts w:eastAsiaTheme="minorEastAsia" w:cstheme="minorBidi"/>
                <w:i w:val="0"/>
                <w:iCs w:val="0"/>
                <w:noProof/>
                <w:sz w:val="22"/>
                <w:szCs w:val="22"/>
                <w:lang w:val="de-CH" w:eastAsia="de-CH"/>
              </w:rPr>
              <w:tab/>
            </w:r>
            <w:r w:rsidRPr="00322D92" w:rsidDel="00E1259F">
              <w:rPr>
                <w:rStyle w:val="Hyperlink"/>
                <w:noProof/>
              </w:rPr>
              <w:delText>Q-Learning</w:delText>
            </w:r>
            <w:r w:rsidDel="00E1259F">
              <w:rPr>
                <w:noProof/>
                <w:webHidden/>
              </w:rPr>
              <w:tab/>
              <w:delText>2</w:delText>
            </w:r>
          </w:del>
        </w:p>
        <w:p w14:paraId="7D2429CD" w14:textId="5797756F" w:rsidR="002A7640" w:rsidDel="00E1259F" w:rsidRDefault="002A7640">
          <w:pPr>
            <w:pStyle w:val="Verzeichnis3"/>
            <w:tabs>
              <w:tab w:val="left" w:pos="1200"/>
              <w:tab w:val="right" w:leader="dot" w:pos="9056"/>
            </w:tabs>
            <w:rPr>
              <w:del w:id="80" w:author="Matteo Braendli" w:date="2019-12-11T21:04:00Z"/>
              <w:rFonts w:eastAsiaTheme="minorEastAsia" w:cstheme="minorBidi"/>
              <w:noProof/>
              <w:sz w:val="22"/>
              <w:szCs w:val="22"/>
              <w:lang w:val="de-CH" w:eastAsia="de-CH"/>
            </w:rPr>
          </w:pPr>
          <w:del w:id="81" w:author="Matteo Braendli" w:date="2019-12-11T21:04:00Z">
            <w:r w:rsidRPr="00322D92" w:rsidDel="00E1259F">
              <w:rPr>
                <w:rStyle w:val="Hyperlink"/>
                <w:noProof/>
              </w:rPr>
              <w:delText>1.2.1</w:delText>
            </w:r>
            <w:r w:rsidDel="00E1259F">
              <w:rPr>
                <w:rFonts w:eastAsiaTheme="minorEastAsia" w:cstheme="minorBidi"/>
                <w:noProof/>
                <w:sz w:val="22"/>
                <w:szCs w:val="22"/>
                <w:lang w:val="de-CH" w:eastAsia="de-CH"/>
              </w:rPr>
              <w:tab/>
            </w:r>
            <w:r w:rsidRPr="00322D92" w:rsidDel="00E1259F">
              <w:rPr>
                <w:rStyle w:val="Hyperlink"/>
                <w:noProof/>
              </w:rPr>
              <w:delText>Pre-test-runs</w:delText>
            </w:r>
            <w:r w:rsidDel="00E1259F">
              <w:rPr>
                <w:noProof/>
                <w:webHidden/>
              </w:rPr>
              <w:tab/>
              <w:delText>3</w:delText>
            </w:r>
          </w:del>
        </w:p>
        <w:p w14:paraId="6F648E16" w14:textId="3BC9740B" w:rsidR="002A7640" w:rsidDel="00E1259F" w:rsidRDefault="002A7640">
          <w:pPr>
            <w:pStyle w:val="Verzeichnis3"/>
            <w:tabs>
              <w:tab w:val="right" w:leader="dot" w:pos="9056"/>
            </w:tabs>
            <w:rPr>
              <w:del w:id="82" w:author="Matteo Braendli" w:date="2019-12-11T21:04:00Z"/>
              <w:rFonts w:eastAsiaTheme="minorEastAsia" w:cstheme="minorBidi"/>
              <w:noProof/>
              <w:sz w:val="22"/>
              <w:szCs w:val="22"/>
              <w:lang w:val="de-CH" w:eastAsia="de-CH"/>
            </w:rPr>
          </w:pPr>
          <w:del w:id="83" w:author="Matteo Braendli" w:date="2019-12-11T21:04:00Z">
            <w:r w:rsidRPr="00322D92" w:rsidDel="00E1259F">
              <w:rPr>
                <w:rStyle w:val="Hyperlink"/>
                <w:noProof/>
              </w:rPr>
              <w:delText>1.</w:delText>
            </w:r>
            <w:r w:rsidRPr="00E1259F" w:rsidDel="00E1259F">
              <w:rPr>
                <w:rStyle w:val="Hyperlink"/>
                <w:noProof/>
              </w:rPr>
              <w:delText>2.2 Q-learning test series: experimental design &amp; results</w:delText>
            </w:r>
            <w:r w:rsidDel="00E1259F">
              <w:rPr>
                <w:noProof/>
                <w:webHidden/>
              </w:rPr>
              <w:tab/>
              <w:delText>5</w:delText>
            </w:r>
          </w:del>
        </w:p>
        <w:p w14:paraId="7FABE27E" w14:textId="0C871F98" w:rsidR="002A7640" w:rsidDel="00E1259F" w:rsidRDefault="002A7640">
          <w:pPr>
            <w:pStyle w:val="Verzeichnis3"/>
            <w:tabs>
              <w:tab w:val="right" w:leader="dot" w:pos="9056"/>
            </w:tabs>
            <w:rPr>
              <w:del w:id="84" w:author="Matteo Braendli" w:date="2019-12-11T21:04:00Z"/>
              <w:rFonts w:eastAsiaTheme="minorEastAsia" w:cstheme="minorBidi"/>
              <w:noProof/>
              <w:sz w:val="22"/>
              <w:szCs w:val="22"/>
              <w:lang w:val="de-CH" w:eastAsia="de-CH"/>
            </w:rPr>
          </w:pPr>
          <w:del w:id="85" w:author="Matteo Braendli" w:date="2019-12-11T21:04:00Z">
            <w:r w:rsidRPr="00322D92" w:rsidDel="00E1259F">
              <w:rPr>
                <w:rStyle w:val="Hyperlink"/>
                <w:noProof/>
              </w:rPr>
              <w:delText>1.2.3 Q-learning test series: comparison</w:delText>
            </w:r>
            <w:r w:rsidDel="00E1259F">
              <w:rPr>
                <w:noProof/>
                <w:webHidden/>
              </w:rPr>
              <w:tab/>
              <w:delText>5</w:delText>
            </w:r>
          </w:del>
        </w:p>
        <w:p w14:paraId="001CE966" w14:textId="1B03FC6F" w:rsidR="002A7640" w:rsidDel="00E1259F" w:rsidRDefault="002A7640">
          <w:pPr>
            <w:pStyle w:val="Verzeichnis3"/>
            <w:tabs>
              <w:tab w:val="right" w:leader="dot" w:pos="9056"/>
            </w:tabs>
            <w:rPr>
              <w:del w:id="86" w:author="Matteo Braendli" w:date="2019-12-11T21:04:00Z"/>
              <w:rFonts w:eastAsiaTheme="minorEastAsia" w:cstheme="minorBidi"/>
              <w:noProof/>
              <w:sz w:val="22"/>
              <w:szCs w:val="22"/>
              <w:lang w:val="de-CH" w:eastAsia="de-CH"/>
            </w:rPr>
          </w:pPr>
          <w:del w:id="87" w:author="Matteo Braendli" w:date="2019-12-11T21:04:00Z">
            <w:r w:rsidRPr="00322D92" w:rsidDel="00E1259F">
              <w:rPr>
                <w:rStyle w:val="Hyperlink"/>
                <w:noProof/>
              </w:rPr>
              <w:delText>1.2.3 Q-learning test series: conclusion</w:delText>
            </w:r>
            <w:r w:rsidDel="00E1259F">
              <w:rPr>
                <w:noProof/>
                <w:webHidden/>
              </w:rPr>
              <w:tab/>
              <w:delText>5</w:delText>
            </w:r>
          </w:del>
        </w:p>
        <w:p w14:paraId="703297A3" w14:textId="2389760D" w:rsidR="002A7640" w:rsidDel="00E1259F" w:rsidRDefault="002A7640">
          <w:pPr>
            <w:pStyle w:val="Verzeichnis2"/>
            <w:tabs>
              <w:tab w:val="left" w:pos="720"/>
              <w:tab w:val="right" w:leader="dot" w:pos="9056"/>
            </w:tabs>
            <w:rPr>
              <w:del w:id="88" w:author="Matteo Braendli" w:date="2019-12-11T21:04:00Z"/>
              <w:rFonts w:eastAsiaTheme="minorEastAsia" w:cstheme="minorBidi"/>
              <w:i w:val="0"/>
              <w:iCs w:val="0"/>
              <w:noProof/>
              <w:sz w:val="22"/>
              <w:szCs w:val="22"/>
              <w:lang w:val="de-CH" w:eastAsia="de-CH"/>
            </w:rPr>
          </w:pPr>
          <w:del w:id="89" w:author="Matteo Braendli" w:date="2019-12-11T21:04:00Z">
            <w:r w:rsidRPr="00322D92" w:rsidDel="00E1259F">
              <w:rPr>
                <w:rStyle w:val="Hyperlink"/>
                <w:noProof/>
              </w:rPr>
              <w:delText>1.3</w:delText>
            </w:r>
            <w:r w:rsidDel="00E1259F">
              <w:rPr>
                <w:rFonts w:eastAsiaTheme="minorEastAsia" w:cstheme="minorBidi"/>
                <w:i w:val="0"/>
                <w:iCs w:val="0"/>
                <w:noProof/>
                <w:sz w:val="22"/>
                <w:szCs w:val="22"/>
                <w:lang w:val="de-CH" w:eastAsia="de-CH"/>
              </w:rPr>
              <w:tab/>
            </w:r>
            <w:r w:rsidRPr="00322D92" w:rsidDel="00E1259F">
              <w:rPr>
                <w:rStyle w:val="Hyperlink"/>
                <w:noProof/>
              </w:rPr>
              <w:delText>SARSA</w:delText>
            </w:r>
            <w:r w:rsidDel="00E1259F">
              <w:rPr>
                <w:noProof/>
                <w:webHidden/>
              </w:rPr>
              <w:tab/>
              <w:delText>6</w:delText>
            </w:r>
          </w:del>
        </w:p>
        <w:p w14:paraId="5FF04126" w14:textId="76D8249D" w:rsidR="002A7640" w:rsidDel="00E1259F" w:rsidRDefault="002A7640">
          <w:pPr>
            <w:pStyle w:val="Verzeichnis3"/>
            <w:tabs>
              <w:tab w:val="left" w:pos="1200"/>
              <w:tab w:val="right" w:leader="dot" w:pos="9056"/>
            </w:tabs>
            <w:rPr>
              <w:del w:id="90" w:author="Matteo Braendli" w:date="2019-12-11T21:04:00Z"/>
              <w:rFonts w:eastAsiaTheme="minorEastAsia" w:cstheme="minorBidi"/>
              <w:noProof/>
              <w:sz w:val="22"/>
              <w:szCs w:val="22"/>
              <w:lang w:val="de-CH" w:eastAsia="de-CH"/>
            </w:rPr>
          </w:pPr>
          <w:del w:id="91" w:author="Matteo Braendli" w:date="2019-12-11T21:04:00Z">
            <w:r w:rsidRPr="00322D92" w:rsidDel="00E1259F">
              <w:rPr>
                <w:rStyle w:val="Hyperlink"/>
                <w:noProof/>
              </w:rPr>
              <w:delText>1.3.1</w:delText>
            </w:r>
            <w:r w:rsidDel="00E1259F">
              <w:rPr>
                <w:rFonts w:eastAsiaTheme="minorEastAsia" w:cstheme="minorBidi"/>
                <w:noProof/>
                <w:sz w:val="22"/>
                <w:szCs w:val="22"/>
                <w:lang w:val="de-CH" w:eastAsia="de-CH"/>
              </w:rPr>
              <w:tab/>
            </w:r>
            <w:r w:rsidRPr="00322D92" w:rsidDel="00E1259F">
              <w:rPr>
                <w:rStyle w:val="Hyperlink"/>
                <w:noProof/>
              </w:rPr>
              <w:delText>Pre-test-runs</w:delText>
            </w:r>
            <w:r w:rsidDel="00E1259F">
              <w:rPr>
                <w:noProof/>
                <w:webHidden/>
              </w:rPr>
              <w:tab/>
              <w:delText>6</w:delText>
            </w:r>
          </w:del>
        </w:p>
        <w:p w14:paraId="1F003D7A" w14:textId="10BA7B6C" w:rsidR="002A7640" w:rsidDel="00E1259F" w:rsidRDefault="002A7640">
          <w:pPr>
            <w:pStyle w:val="Verzeichnis3"/>
            <w:tabs>
              <w:tab w:val="right" w:leader="dot" w:pos="9056"/>
            </w:tabs>
            <w:rPr>
              <w:del w:id="92" w:author="Matteo Braendli" w:date="2019-12-11T21:04:00Z"/>
              <w:rFonts w:eastAsiaTheme="minorEastAsia" w:cstheme="minorBidi"/>
              <w:noProof/>
              <w:sz w:val="22"/>
              <w:szCs w:val="22"/>
              <w:lang w:val="de-CH" w:eastAsia="de-CH"/>
            </w:rPr>
          </w:pPr>
          <w:del w:id="93" w:author="Matteo Braendli" w:date="2019-12-11T21:04:00Z">
            <w:r w:rsidRPr="00322D92" w:rsidDel="00E1259F">
              <w:rPr>
                <w:rStyle w:val="Hyperlink"/>
                <w:noProof/>
              </w:rPr>
              <w:delText>1.3.2 SARSA test series: experimental design &amp; results</w:delText>
            </w:r>
            <w:r w:rsidDel="00E1259F">
              <w:rPr>
                <w:noProof/>
                <w:webHidden/>
              </w:rPr>
              <w:tab/>
              <w:delText>8</w:delText>
            </w:r>
          </w:del>
        </w:p>
        <w:p w14:paraId="67432FA9" w14:textId="4CC56592" w:rsidR="002A7640" w:rsidDel="00E1259F" w:rsidRDefault="002A7640">
          <w:pPr>
            <w:pStyle w:val="Verzeichnis3"/>
            <w:tabs>
              <w:tab w:val="right" w:leader="dot" w:pos="9056"/>
            </w:tabs>
            <w:rPr>
              <w:del w:id="94" w:author="Matteo Braendli" w:date="2019-12-11T21:04:00Z"/>
              <w:rFonts w:eastAsiaTheme="minorEastAsia" w:cstheme="minorBidi"/>
              <w:noProof/>
              <w:sz w:val="22"/>
              <w:szCs w:val="22"/>
              <w:lang w:val="de-CH" w:eastAsia="de-CH"/>
            </w:rPr>
          </w:pPr>
          <w:del w:id="95" w:author="Matteo Braendli" w:date="2019-12-11T21:04:00Z">
            <w:r w:rsidRPr="00322D92" w:rsidDel="00E1259F">
              <w:rPr>
                <w:rStyle w:val="Hyperlink"/>
                <w:noProof/>
              </w:rPr>
              <w:delText>1.3.3 Q-learning test series: comparison</w:delText>
            </w:r>
            <w:r w:rsidDel="00E1259F">
              <w:rPr>
                <w:noProof/>
                <w:webHidden/>
              </w:rPr>
              <w:tab/>
              <w:delText>9</w:delText>
            </w:r>
          </w:del>
        </w:p>
        <w:p w14:paraId="17884508" w14:textId="355384AB" w:rsidR="002A7640" w:rsidDel="00E1259F" w:rsidRDefault="002A7640">
          <w:pPr>
            <w:pStyle w:val="Verzeichnis3"/>
            <w:tabs>
              <w:tab w:val="right" w:leader="dot" w:pos="9056"/>
            </w:tabs>
            <w:rPr>
              <w:del w:id="96" w:author="Matteo Braendli" w:date="2019-12-11T21:04:00Z"/>
              <w:rFonts w:eastAsiaTheme="minorEastAsia" w:cstheme="minorBidi"/>
              <w:noProof/>
              <w:sz w:val="22"/>
              <w:szCs w:val="22"/>
              <w:lang w:val="de-CH" w:eastAsia="de-CH"/>
            </w:rPr>
          </w:pPr>
          <w:del w:id="97" w:author="Matteo Braendli" w:date="2019-12-11T21:04:00Z">
            <w:r w:rsidRPr="00322D92" w:rsidDel="00E1259F">
              <w:rPr>
                <w:rStyle w:val="Hyperlink"/>
                <w:noProof/>
              </w:rPr>
              <w:delText>1.3.4 Q-Learning test series: conclusion</w:delText>
            </w:r>
            <w:r w:rsidDel="00E1259F">
              <w:rPr>
                <w:noProof/>
                <w:webHidden/>
              </w:rPr>
              <w:tab/>
              <w:delText>9</w:delText>
            </w:r>
          </w:del>
        </w:p>
        <w:p w14:paraId="61CD0731" w14:textId="57749156" w:rsidR="002A7640" w:rsidDel="00E1259F" w:rsidRDefault="002A7640">
          <w:pPr>
            <w:pStyle w:val="Verzeichnis2"/>
            <w:tabs>
              <w:tab w:val="left" w:pos="720"/>
              <w:tab w:val="right" w:leader="dot" w:pos="9056"/>
            </w:tabs>
            <w:rPr>
              <w:del w:id="98" w:author="Matteo Braendli" w:date="2019-12-11T21:04:00Z"/>
              <w:rFonts w:eastAsiaTheme="minorEastAsia" w:cstheme="minorBidi"/>
              <w:i w:val="0"/>
              <w:iCs w:val="0"/>
              <w:noProof/>
              <w:sz w:val="22"/>
              <w:szCs w:val="22"/>
              <w:lang w:val="de-CH" w:eastAsia="de-CH"/>
            </w:rPr>
          </w:pPr>
          <w:del w:id="99" w:author="Matteo Braendli" w:date="2019-12-11T21:04:00Z">
            <w:r w:rsidRPr="00322D92" w:rsidDel="00E1259F">
              <w:rPr>
                <w:rStyle w:val="Hyperlink"/>
                <w:noProof/>
              </w:rPr>
              <w:delText>1.4</w:delText>
            </w:r>
            <w:r w:rsidDel="00E1259F">
              <w:rPr>
                <w:rFonts w:eastAsiaTheme="minorEastAsia" w:cstheme="minorBidi"/>
                <w:i w:val="0"/>
                <w:iCs w:val="0"/>
                <w:noProof/>
                <w:sz w:val="22"/>
                <w:szCs w:val="22"/>
                <w:lang w:val="de-CH" w:eastAsia="de-CH"/>
              </w:rPr>
              <w:tab/>
            </w:r>
            <w:r w:rsidRPr="00322D92" w:rsidDel="00E1259F">
              <w:rPr>
                <w:rStyle w:val="Hyperlink"/>
                <w:noProof/>
              </w:rPr>
              <w:delText xml:space="preserve">Comparing Q-Learning and SARSA </w:delText>
            </w:r>
            <w:r w:rsidDel="00E1259F">
              <w:rPr>
                <w:noProof/>
                <w:webHidden/>
              </w:rPr>
              <w:tab/>
              <w:delText>9</w:delText>
            </w:r>
          </w:del>
        </w:p>
        <w:p w14:paraId="1199C0FD" w14:textId="2B4DC983" w:rsidR="002A7640" w:rsidDel="00E1259F" w:rsidRDefault="002A7640">
          <w:pPr>
            <w:pStyle w:val="Verzeichnis2"/>
            <w:tabs>
              <w:tab w:val="left" w:pos="720"/>
              <w:tab w:val="right" w:leader="dot" w:pos="9056"/>
            </w:tabs>
            <w:rPr>
              <w:del w:id="100" w:author="Matteo Braendli" w:date="2019-12-11T21:04:00Z"/>
              <w:rFonts w:eastAsiaTheme="minorEastAsia" w:cstheme="minorBidi"/>
              <w:i w:val="0"/>
              <w:iCs w:val="0"/>
              <w:noProof/>
              <w:sz w:val="22"/>
              <w:szCs w:val="22"/>
              <w:lang w:val="de-CH" w:eastAsia="de-CH"/>
            </w:rPr>
          </w:pPr>
          <w:del w:id="101" w:author="Matteo Braendli" w:date="2019-12-11T21:04:00Z">
            <w:r w:rsidRPr="00322D92" w:rsidDel="00E1259F">
              <w:rPr>
                <w:rStyle w:val="Hyperlink"/>
                <w:noProof/>
              </w:rPr>
              <w:delText>1.5</w:delText>
            </w:r>
            <w:r w:rsidDel="00E1259F">
              <w:rPr>
                <w:rFonts w:eastAsiaTheme="minorEastAsia" w:cstheme="minorBidi"/>
                <w:i w:val="0"/>
                <w:iCs w:val="0"/>
                <w:noProof/>
                <w:sz w:val="22"/>
                <w:szCs w:val="22"/>
                <w:lang w:val="de-CH" w:eastAsia="de-CH"/>
              </w:rPr>
              <w:tab/>
            </w:r>
            <w:r w:rsidRPr="00322D92" w:rsidDel="00E1259F">
              <w:rPr>
                <w:rStyle w:val="Hyperlink"/>
                <w:noProof/>
              </w:rPr>
              <w:delText>Deep Q-Learning</w:delText>
            </w:r>
            <w:r w:rsidDel="00E1259F">
              <w:rPr>
                <w:noProof/>
                <w:webHidden/>
              </w:rPr>
              <w:tab/>
              <w:delText>10</w:delText>
            </w:r>
          </w:del>
        </w:p>
        <w:p w14:paraId="528D69C0" w14:textId="2D27AB60" w:rsidR="002A7640" w:rsidDel="00E1259F" w:rsidRDefault="002A7640">
          <w:pPr>
            <w:pStyle w:val="Verzeichnis3"/>
            <w:tabs>
              <w:tab w:val="left" w:pos="720"/>
              <w:tab w:val="right" w:leader="dot" w:pos="9056"/>
            </w:tabs>
            <w:rPr>
              <w:del w:id="102" w:author="Matteo Braendli" w:date="2019-12-11T21:04:00Z"/>
              <w:rFonts w:eastAsiaTheme="minorEastAsia" w:cstheme="minorBidi"/>
              <w:noProof/>
              <w:sz w:val="22"/>
              <w:szCs w:val="22"/>
              <w:lang w:val="de-CH" w:eastAsia="de-CH"/>
            </w:rPr>
          </w:pPr>
          <w:del w:id="103" w:author="Matteo Braendli" w:date="2019-12-11T21:04:00Z">
            <w:r w:rsidDel="00E1259F">
              <w:rPr>
                <w:rFonts w:eastAsiaTheme="minorEastAsia" w:cstheme="minorBidi"/>
                <w:noProof/>
                <w:sz w:val="22"/>
                <w:szCs w:val="22"/>
                <w:lang w:val="de-CH" w:eastAsia="de-CH"/>
              </w:rPr>
              <w:tab/>
            </w:r>
            <w:r w:rsidRPr="00322D92" w:rsidDel="00E1259F">
              <w:rPr>
                <w:rStyle w:val="Hyperlink"/>
                <w:noProof/>
              </w:rPr>
              <w:delText>Pre-test-runs</w:delText>
            </w:r>
            <w:r w:rsidDel="00E1259F">
              <w:rPr>
                <w:noProof/>
                <w:webHidden/>
              </w:rPr>
              <w:tab/>
              <w:delText>10</w:delText>
            </w:r>
          </w:del>
        </w:p>
        <w:p w14:paraId="161EBB4D" w14:textId="412086CD" w:rsidR="002A7640" w:rsidDel="00E1259F" w:rsidRDefault="002A7640">
          <w:pPr>
            <w:pStyle w:val="Verzeichnis3"/>
            <w:tabs>
              <w:tab w:val="right" w:leader="dot" w:pos="9056"/>
            </w:tabs>
            <w:rPr>
              <w:del w:id="104" w:author="Matteo Braendli" w:date="2019-12-11T21:04:00Z"/>
              <w:rFonts w:eastAsiaTheme="minorEastAsia" w:cstheme="minorBidi"/>
              <w:noProof/>
              <w:sz w:val="22"/>
              <w:szCs w:val="22"/>
              <w:lang w:val="de-CH" w:eastAsia="de-CH"/>
            </w:rPr>
          </w:pPr>
          <w:del w:id="105" w:author="Matteo Braendli" w:date="2019-12-11T21:04:00Z">
            <w:r w:rsidRPr="00322D92" w:rsidDel="00E1259F">
              <w:rPr>
                <w:rStyle w:val="Hyperlink"/>
                <w:noProof/>
              </w:rPr>
              <w:delText>1.5.1</w:delText>
            </w:r>
            <w:r w:rsidDel="00E1259F">
              <w:rPr>
                <w:noProof/>
                <w:webHidden/>
              </w:rPr>
              <w:tab/>
              <w:delText>10</w:delText>
            </w:r>
          </w:del>
        </w:p>
        <w:p w14:paraId="34043691" w14:textId="36CE20F1" w:rsidR="002A7640" w:rsidDel="00E1259F" w:rsidRDefault="002A7640">
          <w:pPr>
            <w:pStyle w:val="Verzeichnis3"/>
            <w:tabs>
              <w:tab w:val="right" w:leader="dot" w:pos="9056"/>
            </w:tabs>
            <w:rPr>
              <w:del w:id="106" w:author="Matteo Braendli" w:date="2019-12-11T21:04:00Z"/>
              <w:rFonts w:eastAsiaTheme="minorEastAsia" w:cstheme="minorBidi"/>
              <w:noProof/>
              <w:sz w:val="22"/>
              <w:szCs w:val="22"/>
              <w:lang w:val="de-CH" w:eastAsia="de-CH"/>
            </w:rPr>
          </w:pPr>
          <w:del w:id="107" w:author="Matteo Braendli" w:date="2019-12-11T21:04:00Z">
            <w:r w:rsidRPr="00322D92" w:rsidDel="00E1259F">
              <w:rPr>
                <w:rStyle w:val="Hyperlink"/>
                <w:noProof/>
              </w:rPr>
              <w:delText>1.5.2 Deep Neural Q-Learning (DQN) test series: ex</w:delText>
            </w:r>
            <w:r w:rsidRPr="00E1259F" w:rsidDel="00E1259F">
              <w:rPr>
                <w:rStyle w:val="Hyperlink"/>
                <w:noProof/>
              </w:rPr>
              <w:delText>perimental design &amp; results</w:delText>
            </w:r>
            <w:r w:rsidDel="00E1259F">
              <w:rPr>
                <w:noProof/>
                <w:webHidden/>
              </w:rPr>
              <w:tab/>
              <w:delText>12</w:delText>
            </w:r>
          </w:del>
        </w:p>
        <w:p w14:paraId="20AE17FE" w14:textId="7F844B20" w:rsidR="002A7640" w:rsidDel="00E1259F" w:rsidRDefault="002A7640">
          <w:pPr>
            <w:pStyle w:val="Verzeichnis3"/>
            <w:tabs>
              <w:tab w:val="right" w:leader="dot" w:pos="9056"/>
            </w:tabs>
            <w:rPr>
              <w:del w:id="108" w:author="Matteo Braendli" w:date="2019-12-11T21:04:00Z"/>
              <w:rFonts w:eastAsiaTheme="minorEastAsia" w:cstheme="minorBidi"/>
              <w:noProof/>
              <w:sz w:val="22"/>
              <w:szCs w:val="22"/>
              <w:lang w:val="de-CH" w:eastAsia="de-CH"/>
            </w:rPr>
          </w:pPr>
          <w:del w:id="109" w:author="Matteo Braendli" w:date="2019-12-11T21:04:00Z">
            <w:r w:rsidRPr="00322D92" w:rsidDel="00E1259F">
              <w:rPr>
                <w:rStyle w:val="Hyperlink"/>
                <w:noProof/>
              </w:rPr>
              <w:delText>1.5.3 DQN test series: comparison</w:delText>
            </w:r>
            <w:r w:rsidDel="00E1259F">
              <w:rPr>
                <w:noProof/>
                <w:webHidden/>
              </w:rPr>
              <w:tab/>
              <w:delText>13</w:delText>
            </w:r>
          </w:del>
        </w:p>
        <w:p w14:paraId="51DB3168" w14:textId="43128169" w:rsidR="002A7640" w:rsidDel="00E1259F" w:rsidRDefault="002A7640">
          <w:pPr>
            <w:pStyle w:val="Verzeichnis3"/>
            <w:tabs>
              <w:tab w:val="right" w:leader="dot" w:pos="9056"/>
            </w:tabs>
            <w:rPr>
              <w:del w:id="110" w:author="Matteo Braendli" w:date="2019-12-11T21:04:00Z"/>
              <w:rFonts w:eastAsiaTheme="minorEastAsia" w:cstheme="minorBidi"/>
              <w:noProof/>
              <w:sz w:val="22"/>
              <w:szCs w:val="22"/>
              <w:lang w:val="de-CH" w:eastAsia="de-CH"/>
            </w:rPr>
          </w:pPr>
          <w:del w:id="111" w:author="Matteo Braendli" w:date="2019-12-11T21:04:00Z">
            <w:r w:rsidRPr="00322D92" w:rsidDel="00E1259F">
              <w:rPr>
                <w:rStyle w:val="Hyperlink"/>
                <w:noProof/>
              </w:rPr>
              <w:delText>1.5.4 DQN test series: conclusion</w:delText>
            </w:r>
            <w:r w:rsidDel="00E1259F">
              <w:rPr>
                <w:noProof/>
                <w:webHidden/>
              </w:rPr>
              <w:tab/>
              <w:delText>13</w:delText>
            </w:r>
          </w:del>
        </w:p>
        <w:p w14:paraId="61033D38" w14:textId="223F46D7" w:rsidR="002A7640" w:rsidDel="00E1259F" w:rsidRDefault="002A7640">
          <w:pPr>
            <w:pStyle w:val="Verzeichnis2"/>
            <w:tabs>
              <w:tab w:val="left" w:pos="720"/>
              <w:tab w:val="right" w:leader="dot" w:pos="9056"/>
            </w:tabs>
            <w:rPr>
              <w:del w:id="112" w:author="Matteo Braendli" w:date="2019-12-11T21:04:00Z"/>
              <w:rFonts w:eastAsiaTheme="minorEastAsia" w:cstheme="minorBidi"/>
              <w:i w:val="0"/>
              <w:iCs w:val="0"/>
              <w:noProof/>
              <w:sz w:val="22"/>
              <w:szCs w:val="22"/>
              <w:lang w:val="de-CH" w:eastAsia="de-CH"/>
            </w:rPr>
          </w:pPr>
          <w:del w:id="113" w:author="Matteo Braendli" w:date="2019-12-11T21:04:00Z">
            <w:r w:rsidRPr="00322D92" w:rsidDel="00E1259F">
              <w:rPr>
                <w:rStyle w:val="Hyperlink"/>
                <w:noProof/>
              </w:rPr>
              <w:delText>1.6</w:delText>
            </w:r>
            <w:r w:rsidDel="00E1259F">
              <w:rPr>
                <w:rFonts w:eastAsiaTheme="minorEastAsia" w:cstheme="minorBidi"/>
                <w:i w:val="0"/>
                <w:iCs w:val="0"/>
                <w:noProof/>
                <w:sz w:val="22"/>
                <w:szCs w:val="22"/>
                <w:lang w:val="de-CH" w:eastAsia="de-CH"/>
              </w:rPr>
              <w:tab/>
            </w:r>
            <w:r w:rsidRPr="00322D92" w:rsidDel="00E1259F">
              <w:rPr>
                <w:rStyle w:val="Hyperlink"/>
                <w:noProof/>
              </w:rPr>
              <w:delText>Conclusion</w:delText>
            </w:r>
            <w:r w:rsidDel="00E1259F">
              <w:rPr>
                <w:noProof/>
                <w:webHidden/>
              </w:rPr>
              <w:tab/>
              <w:delText>14</w:delText>
            </w:r>
          </w:del>
        </w:p>
        <w:p w14:paraId="54507066" w14:textId="672DC474" w:rsidR="002A7640" w:rsidDel="00E1259F" w:rsidRDefault="002A7640">
          <w:pPr>
            <w:pStyle w:val="Verzeichnis1"/>
            <w:tabs>
              <w:tab w:val="right" w:leader="dot" w:pos="9056"/>
            </w:tabs>
            <w:rPr>
              <w:del w:id="114" w:author="Matteo Braendli" w:date="2019-12-11T21:04:00Z"/>
              <w:rFonts w:eastAsiaTheme="minorEastAsia" w:cstheme="minorBidi"/>
              <w:b w:val="0"/>
              <w:bCs w:val="0"/>
              <w:noProof/>
              <w:sz w:val="22"/>
              <w:szCs w:val="22"/>
              <w:lang w:val="de-CH" w:eastAsia="de-CH"/>
            </w:rPr>
          </w:pPr>
          <w:del w:id="115" w:author="Matteo Braendli" w:date="2019-12-11T21:04:00Z">
            <w:r w:rsidRPr="00322D92" w:rsidDel="00E1259F">
              <w:rPr>
                <w:rStyle w:val="Hyperlink"/>
                <w:noProof/>
              </w:rPr>
              <w:delText>2. Question 1</w:delText>
            </w:r>
            <w:r w:rsidDel="00E1259F">
              <w:rPr>
                <w:noProof/>
                <w:webHidden/>
              </w:rPr>
              <w:tab/>
              <w:delText>15</w:delText>
            </w:r>
          </w:del>
        </w:p>
        <w:p w14:paraId="2CF4D7D7" w14:textId="1B527774" w:rsidR="002A7640" w:rsidDel="00E1259F" w:rsidRDefault="002A7640">
          <w:pPr>
            <w:pStyle w:val="Verzeichnis1"/>
            <w:tabs>
              <w:tab w:val="right" w:leader="dot" w:pos="9056"/>
            </w:tabs>
            <w:rPr>
              <w:del w:id="116" w:author="Matteo Braendli" w:date="2019-12-11T21:04:00Z"/>
              <w:rFonts w:eastAsiaTheme="minorEastAsia" w:cstheme="minorBidi"/>
              <w:b w:val="0"/>
              <w:bCs w:val="0"/>
              <w:noProof/>
              <w:sz w:val="22"/>
              <w:szCs w:val="22"/>
              <w:lang w:val="de-CH" w:eastAsia="de-CH"/>
            </w:rPr>
          </w:pPr>
          <w:del w:id="117" w:author="Matteo Braendli" w:date="2019-12-11T21:04:00Z">
            <w:r w:rsidRPr="00322D92" w:rsidDel="00E1259F">
              <w:rPr>
                <w:rStyle w:val="Hyperlink"/>
                <w:noProof/>
              </w:rPr>
              <w:delText>3. Question 2</w:delText>
            </w:r>
            <w:r w:rsidDel="00E1259F">
              <w:rPr>
                <w:noProof/>
                <w:webHidden/>
              </w:rPr>
              <w:tab/>
              <w:delText>16</w:delText>
            </w:r>
          </w:del>
        </w:p>
        <w:p w14:paraId="48092454" w14:textId="60FE7D2A" w:rsidR="002A7640" w:rsidDel="00E1259F" w:rsidRDefault="002A7640">
          <w:pPr>
            <w:pStyle w:val="Verzeichnis1"/>
            <w:tabs>
              <w:tab w:val="right" w:leader="dot" w:pos="9056"/>
            </w:tabs>
            <w:rPr>
              <w:del w:id="118" w:author="Matteo Braendli" w:date="2019-12-11T21:04:00Z"/>
              <w:rFonts w:eastAsiaTheme="minorEastAsia" w:cstheme="minorBidi"/>
              <w:b w:val="0"/>
              <w:bCs w:val="0"/>
              <w:noProof/>
              <w:sz w:val="22"/>
              <w:szCs w:val="22"/>
              <w:lang w:val="de-CH" w:eastAsia="de-CH"/>
            </w:rPr>
          </w:pPr>
          <w:del w:id="119" w:author="Matteo Braendli" w:date="2019-12-11T21:04:00Z">
            <w:r w:rsidRPr="00322D92" w:rsidDel="00E1259F">
              <w:rPr>
                <w:rStyle w:val="Hyperlink"/>
                <w:noProof/>
              </w:rPr>
              <w:delText>4. Question 3</w:delText>
            </w:r>
            <w:r w:rsidDel="00E1259F">
              <w:rPr>
                <w:noProof/>
                <w:webHidden/>
              </w:rPr>
              <w:tab/>
              <w:delText>17</w:delText>
            </w:r>
          </w:del>
        </w:p>
        <w:p w14:paraId="21C38076" w14:textId="2202A90E" w:rsidR="002A7640" w:rsidDel="00E1259F" w:rsidRDefault="002A7640">
          <w:pPr>
            <w:pStyle w:val="Verzeichnis1"/>
            <w:tabs>
              <w:tab w:val="right" w:leader="dot" w:pos="9056"/>
            </w:tabs>
            <w:rPr>
              <w:del w:id="120" w:author="Matteo Braendli" w:date="2019-12-11T21:04:00Z"/>
              <w:rFonts w:eastAsiaTheme="minorEastAsia" w:cstheme="minorBidi"/>
              <w:b w:val="0"/>
              <w:bCs w:val="0"/>
              <w:noProof/>
              <w:sz w:val="22"/>
              <w:szCs w:val="22"/>
              <w:lang w:val="de-CH" w:eastAsia="de-CH"/>
            </w:rPr>
          </w:pPr>
          <w:del w:id="121" w:author="Matteo Braendli" w:date="2019-12-11T21:04:00Z">
            <w:r w:rsidRPr="00322D92" w:rsidDel="00E1259F">
              <w:rPr>
                <w:rStyle w:val="Hyperlink"/>
                <w:noProof/>
              </w:rPr>
              <w:delText>6. Bibliography</w:delText>
            </w:r>
            <w:r w:rsidDel="00E1259F">
              <w:rPr>
                <w:noProof/>
                <w:webHidden/>
              </w:rPr>
              <w:tab/>
              <w:delText>18</w:delText>
            </w:r>
          </w:del>
        </w:p>
        <w:p w14:paraId="4A2441D8" w14:textId="6423EF74" w:rsidR="00F3252E" w:rsidDel="002A7640" w:rsidRDefault="00F3252E">
          <w:pPr>
            <w:pStyle w:val="Verzeichnis1"/>
            <w:tabs>
              <w:tab w:val="right" w:leader="dot" w:pos="9056"/>
            </w:tabs>
            <w:rPr>
              <w:del w:id="122" w:author="Matteo Braendli" w:date="2019-12-11T20:56:00Z"/>
              <w:rFonts w:eastAsiaTheme="minorEastAsia" w:cstheme="minorBidi"/>
              <w:b w:val="0"/>
              <w:bCs w:val="0"/>
              <w:noProof/>
              <w:sz w:val="22"/>
              <w:szCs w:val="22"/>
              <w:lang w:val="de-CH" w:eastAsia="de-CH"/>
            </w:rPr>
          </w:pPr>
          <w:del w:id="123" w:author="Matteo Braendli" w:date="2019-12-11T20:56:00Z">
            <w:r w:rsidRPr="002A7640" w:rsidDel="002A7640">
              <w:rPr>
                <w:rPrChange w:id="124" w:author="Matteo Braendli" w:date="2019-12-11T20:56:00Z">
                  <w:rPr>
                    <w:rStyle w:val="Hyperlink"/>
                    <w:b w:val="0"/>
                    <w:bCs w:val="0"/>
                    <w:noProof/>
                  </w:rPr>
                </w:rPrChange>
              </w:rPr>
              <w:delText>0. Contribution of the group members to the project</w:delText>
            </w:r>
            <w:r w:rsidDel="002A7640">
              <w:rPr>
                <w:noProof/>
                <w:webHidden/>
              </w:rPr>
              <w:tab/>
              <w:delText>1</w:delText>
            </w:r>
          </w:del>
        </w:p>
        <w:p w14:paraId="6BFEE03F" w14:textId="65DE3898" w:rsidR="00F3252E" w:rsidDel="002A7640" w:rsidRDefault="00F3252E">
          <w:pPr>
            <w:pStyle w:val="Verzeichnis1"/>
            <w:tabs>
              <w:tab w:val="right" w:leader="dot" w:pos="9056"/>
            </w:tabs>
            <w:rPr>
              <w:del w:id="125" w:author="Matteo Braendli" w:date="2019-12-11T20:56:00Z"/>
              <w:rFonts w:eastAsiaTheme="minorEastAsia" w:cstheme="minorBidi"/>
              <w:b w:val="0"/>
              <w:bCs w:val="0"/>
              <w:noProof/>
              <w:sz w:val="22"/>
              <w:szCs w:val="22"/>
              <w:lang w:val="de-CH" w:eastAsia="de-CH"/>
            </w:rPr>
          </w:pPr>
          <w:del w:id="126" w:author="Matteo Braendli" w:date="2019-12-11T20:56:00Z">
            <w:r w:rsidRPr="002A7640" w:rsidDel="002A7640">
              <w:rPr>
                <w:rPrChange w:id="127" w:author="Matteo Braendli" w:date="2019-12-11T20:56:00Z">
                  <w:rPr>
                    <w:rStyle w:val="Hyperlink"/>
                    <w:b w:val="0"/>
                    <w:bCs w:val="0"/>
                    <w:noProof/>
                  </w:rPr>
                </w:rPrChange>
              </w:rPr>
              <w:delText>1. Project- programming 2048 with deep reinforcement learning</w:delText>
            </w:r>
            <w:r w:rsidDel="002A7640">
              <w:rPr>
                <w:noProof/>
                <w:webHidden/>
              </w:rPr>
              <w:tab/>
              <w:delText>1</w:delText>
            </w:r>
          </w:del>
        </w:p>
        <w:p w14:paraId="2BEDB67E" w14:textId="0F6E7E0C" w:rsidR="00F3252E" w:rsidDel="002A7640" w:rsidRDefault="00F3252E">
          <w:pPr>
            <w:pStyle w:val="Verzeichnis2"/>
            <w:tabs>
              <w:tab w:val="left" w:pos="720"/>
              <w:tab w:val="right" w:leader="dot" w:pos="9056"/>
            </w:tabs>
            <w:rPr>
              <w:del w:id="128" w:author="Matteo Braendli" w:date="2019-12-11T20:56:00Z"/>
              <w:rFonts w:eastAsiaTheme="minorEastAsia" w:cstheme="minorBidi"/>
              <w:i w:val="0"/>
              <w:iCs w:val="0"/>
              <w:noProof/>
              <w:sz w:val="22"/>
              <w:szCs w:val="22"/>
              <w:lang w:val="de-CH" w:eastAsia="de-CH"/>
            </w:rPr>
          </w:pPr>
          <w:del w:id="129" w:author="Matteo Braendli" w:date="2019-12-11T20:56:00Z">
            <w:r w:rsidRPr="002A7640" w:rsidDel="002A7640">
              <w:rPr>
                <w:rPrChange w:id="130" w:author="Matteo Braendli" w:date="2019-12-11T20:56:00Z">
                  <w:rPr>
                    <w:rStyle w:val="Hyperlink"/>
                    <w:i w:val="0"/>
                    <w:iCs w:val="0"/>
                    <w:noProof/>
                  </w:rPr>
                </w:rPrChange>
              </w:rPr>
              <w:delText>1.1</w:delText>
            </w:r>
            <w:r w:rsidDel="002A7640">
              <w:rPr>
                <w:rFonts w:eastAsiaTheme="minorEastAsia" w:cstheme="minorBidi"/>
                <w:i w:val="0"/>
                <w:iCs w:val="0"/>
                <w:noProof/>
                <w:sz w:val="22"/>
                <w:szCs w:val="22"/>
                <w:lang w:val="de-CH" w:eastAsia="de-CH"/>
              </w:rPr>
              <w:tab/>
            </w:r>
            <w:r w:rsidRPr="002A7640" w:rsidDel="002A7640">
              <w:rPr>
                <w:rPrChange w:id="131" w:author="Matteo Braendli" w:date="2019-12-11T20:56:00Z">
                  <w:rPr>
                    <w:rStyle w:val="Hyperlink"/>
                    <w:i w:val="0"/>
                    <w:iCs w:val="0"/>
                    <w:noProof/>
                  </w:rPr>
                </w:rPrChange>
              </w:rPr>
              <w:delText>Our reinforcement problem</w:delText>
            </w:r>
            <w:r w:rsidDel="002A7640">
              <w:rPr>
                <w:noProof/>
                <w:webHidden/>
              </w:rPr>
              <w:tab/>
              <w:delText>1</w:delText>
            </w:r>
          </w:del>
        </w:p>
        <w:p w14:paraId="597EBEF0" w14:textId="4CEF9EDD" w:rsidR="00F3252E" w:rsidDel="002A7640" w:rsidRDefault="00F3252E">
          <w:pPr>
            <w:pStyle w:val="Verzeichnis2"/>
            <w:tabs>
              <w:tab w:val="left" w:pos="720"/>
              <w:tab w:val="right" w:leader="dot" w:pos="9056"/>
            </w:tabs>
            <w:rPr>
              <w:del w:id="132" w:author="Matteo Braendli" w:date="2019-12-11T20:56:00Z"/>
              <w:rFonts w:eastAsiaTheme="minorEastAsia" w:cstheme="minorBidi"/>
              <w:i w:val="0"/>
              <w:iCs w:val="0"/>
              <w:noProof/>
              <w:sz w:val="22"/>
              <w:szCs w:val="22"/>
              <w:lang w:val="de-CH" w:eastAsia="de-CH"/>
            </w:rPr>
          </w:pPr>
          <w:del w:id="133" w:author="Matteo Braendli" w:date="2019-12-11T20:56:00Z">
            <w:r w:rsidRPr="002A7640" w:rsidDel="002A7640">
              <w:rPr>
                <w:rPrChange w:id="134" w:author="Matteo Braendli" w:date="2019-12-11T20:56:00Z">
                  <w:rPr>
                    <w:rStyle w:val="Hyperlink"/>
                    <w:i w:val="0"/>
                    <w:iCs w:val="0"/>
                    <w:noProof/>
                  </w:rPr>
                </w:rPrChange>
              </w:rPr>
              <w:delText>1.2</w:delText>
            </w:r>
            <w:r w:rsidDel="002A7640">
              <w:rPr>
                <w:rFonts w:eastAsiaTheme="minorEastAsia" w:cstheme="minorBidi"/>
                <w:i w:val="0"/>
                <w:iCs w:val="0"/>
                <w:noProof/>
                <w:sz w:val="22"/>
                <w:szCs w:val="22"/>
                <w:lang w:val="de-CH" w:eastAsia="de-CH"/>
              </w:rPr>
              <w:tab/>
            </w:r>
            <w:r w:rsidRPr="002A7640" w:rsidDel="002A7640">
              <w:rPr>
                <w:rPrChange w:id="135" w:author="Matteo Braendli" w:date="2019-12-11T20:56:00Z">
                  <w:rPr>
                    <w:rStyle w:val="Hyperlink"/>
                    <w:i w:val="0"/>
                    <w:iCs w:val="0"/>
                    <w:noProof/>
                  </w:rPr>
                </w:rPrChange>
              </w:rPr>
              <w:delText>Q-Learning</w:delText>
            </w:r>
            <w:r w:rsidDel="002A7640">
              <w:rPr>
                <w:noProof/>
                <w:webHidden/>
              </w:rPr>
              <w:tab/>
              <w:delText>2</w:delText>
            </w:r>
          </w:del>
        </w:p>
        <w:p w14:paraId="6E6FDBBF" w14:textId="5F8793C2" w:rsidR="00F3252E" w:rsidDel="002A7640" w:rsidRDefault="00F3252E">
          <w:pPr>
            <w:pStyle w:val="Verzeichnis3"/>
            <w:tabs>
              <w:tab w:val="left" w:pos="1200"/>
              <w:tab w:val="right" w:leader="dot" w:pos="9056"/>
            </w:tabs>
            <w:rPr>
              <w:del w:id="136" w:author="Matteo Braendli" w:date="2019-12-11T20:56:00Z"/>
              <w:rFonts w:eastAsiaTheme="minorEastAsia" w:cstheme="minorBidi"/>
              <w:noProof/>
              <w:sz w:val="22"/>
              <w:szCs w:val="22"/>
              <w:lang w:val="de-CH" w:eastAsia="de-CH"/>
            </w:rPr>
          </w:pPr>
          <w:del w:id="137" w:author="Matteo Braendli" w:date="2019-12-11T20:56:00Z">
            <w:r w:rsidRPr="002A7640" w:rsidDel="002A7640">
              <w:rPr>
                <w:rPrChange w:id="138" w:author="Matteo Braendli" w:date="2019-12-11T20:56:00Z">
                  <w:rPr>
                    <w:rStyle w:val="Hyperlink"/>
                    <w:noProof/>
                  </w:rPr>
                </w:rPrChange>
              </w:rPr>
              <w:delText>1.2.1</w:delText>
            </w:r>
            <w:r w:rsidR="000E7723" w:rsidDel="002A7640">
              <w:rPr>
                <w:rFonts w:eastAsiaTheme="minorEastAsia" w:cstheme="minorBidi"/>
                <w:noProof/>
                <w:sz w:val="22"/>
                <w:szCs w:val="22"/>
                <w:lang w:val="de-CH" w:eastAsia="de-CH"/>
              </w:rPr>
              <w:delText xml:space="preserve"> </w:delText>
            </w:r>
            <w:r w:rsidRPr="002A7640" w:rsidDel="002A7640">
              <w:rPr>
                <w:rPrChange w:id="139" w:author="Matteo Braendli" w:date="2019-12-11T20:56:00Z">
                  <w:rPr>
                    <w:rStyle w:val="Hyperlink"/>
                    <w:noProof/>
                  </w:rPr>
                </w:rPrChange>
              </w:rPr>
              <w:delText>Pre-test-runs</w:delText>
            </w:r>
            <w:r w:rsidDel="002A7640">
              <w:rPr>
                <w:noProof/>
                <w:webHidden/>
              </w:rPr>
              <w:tab/>
              <w:delText>2</w:delText>
            </w:r>
          </w:del>
        </w:p>
        <w:p w14:paraId="544E1111" w14:textId="27A8A586" w:rsidR="00F3252E" w:rsidDel="002A7640" w:rsidRDefault="00F3252E">
          <w:pPr>
            <w:pStyle w:val="Verzeichnis3"/>
            <w:tabs>
              <w:tab w:val="right" w:leader="dot" w:pos="9056"/>
            </w:tabs>
            <w:rPr>
              <w:del w:id="140" w:author="Matteo Braendli" w:date="2019-12-11T20:56:00Z"/>
              <w:rFonts w:eastAsiaTheme="minorEastAsia" w:cstheme="minorBidi"/>
              <w:noProof/>
              <w:sz w:val="22"/>
              <w:szCs w:val="22"/>
              <w:lang w:val="de-CH" w:eastAsia="de-CH"/>
            </w:rPr>
          </w:pPr>
          <w:del w:id="141" w:author="Matteo Braendli" w:date="2019-12-11T20:56:00Z">
            <w:r w:rsidRPr="002A7640" w:rsidDel="002A7640">
              <w:rPr>
                <w:rPrChange w:id="142" w:author="Matteo Braendli" w:date="2019-12-11T20:56:00Z">
                  <w:rPr>
                    <w:rStyle w:val="Hyperlink"/>
                    <w:noProof/>
                  </w:rPr>
                </w:rPrChange>
              </w:rPr>
              <w:delText>1.2.2 Q-learning test series: experimental design &amp; results</w:delText>
            </w:r>
            <w:r w:rsidDel="002A7640">
              <w:rPr>
                <w:noProof/>
                <w:webHidden/>
              </w:rPr>
              <w:tab/>
              <w:delText>4</w:delText>
            </w:r>
          </w:del>
        </w:p>
        <w:p w14:paraId="51F19B8E" w14:textId="6ADA9DAC" w:rsidR="00F3252E" w:rsidDel="002A7640" w:rsidRDefault="00F3252E">
          <w:pPr>
            <w:pStyle w:val="Verzeichnis3"/>
            <w:tabs>
              <w:tab w:val="right" w:leader="dot" w:pos="9056"/>
            </w:tabs>
            <w:rPr>
              <w:del w:id="143" w:author="Matteo Braendli" w:date="2019-12-11T20:56:00Z"/>
              <w:rFonts w:eastAsiaTheme="minorEastAsia" w:cstheme="minorBidi"/>
              <w:noProof/>
              <w:sz w:val="22"/>
              <w:szCs w:val="22"/>
              <w:lang w:val="de-CH" w:eastAsia="de-CH"/>
            </w:rPr>
          </w:pPr>
          <w:del w:id="144" w:author="Matteo Braendli" w:date="2019-12-11T20:56:00Z">
            <w:r w:rsidRPr="002A7640" w:rsidDel="002A7640">
              <w:rPr>
                <w:rPrChange w:id="145" w:author="Matteo Braendli" w:date="2019-12-11T20:56:00Z">
                  <w:rPr>
                    <w:rStyle w:val="Hyperlink"/>
                    <w:noProof/>
                  </w:rPr>
                </w:rPrChange>
              </w:rPr>
              <w:delText>1.2.3 Q-learning test series: comparison</w:delText>
            </w:r>
            <w:r w:rsidDel="002A7640">
              <w:rPr>
                <w:noProof/>
                <w:webHidden/>
              </w:rPr>
              <w:tab/>
              <w:delText>5</w:delText>
            </w:r>
          </w:del>
        </w:p>
        <w:p w14:paraId="3CE98362" w14:textId="4C7ABD1E" w:rsidR="00F3252E" w:rsidDel="002A7640" w:rsidRDefault="00F3252E">
          <w:pPr>
            <w:pStyle w:val="Verzeichnis3"/>
            <w:tabs>
              <w:tab w:val="right" w:leader="dot" w:pos="9056"/>
            </w:tabs>
            <w:rPr>
              <w:del w:id="146" w:author="Matteo Braendli" w:date="2019-12-11T20:56:00Z"/>
              <w:rFonts w:eastAsiaTheme="minorEastAsia" w:cstheme="minorBidi"/>
              <w:noProof/>
              <w:sz w:val="22"/>
              <w:szCs w:val="22"/>
              <w:lang w:val="de-CH" w:eastAsia="de-CH"/>
            </w:rPr>
          </w:pPr>
          <w:del w:id="147" w:author="Matteo Braendli" w:date="2019-12-11T20:56:00Z">
            <w:r w:rsidRPr="002A7640" w:rsidDel="002A7640">
              <w:rPr>
                <w:rPrChange w:id="148" w:author="Matteo Braendli" w:date="2019-12-11T20:56:00Z">
                  <w:rPr>
                    <w:rStyle w:val="Hyperlink"/>
                    <w:noProof/>
                  </w:rPr>
                </w:rPrChange>
              </w:rPr>
              <w:delText>1.2.3 Q-learning test series: conclusion</w:delText>
            </w:r>
            <w:r w:rsidDel="002A7640">
              <w:rPr>
                <w:noProof/>
                <w:webHidden/>
              </w:rPr>
              <w:tab/>
              <w:delText>5</w:delText>
            </w:r>
          </w:del>
        </w:p>
        <w:p w14:paraId="6562168C" w14:textId="3B9D35DF" w:rsidR="00F3252E" w:rsidDel="002A7640" w:rsidRDefault="00F3252E">
          <w:pPr>
            <w:pStyle w:val="Verzeichnis2"/>
            <w:tabs>
              <w:tab w:val="left" w:pos="720"/>
              <w:tab w:val="right" w:leader="dot" w:pos="9056"/>
            </w:tabs>
            <w:rPr>
              <w:del w:id="149" w:author="Matteo Braendli" w:date="2019-12-11T20:56:00Z"/>
              <w:rFonts w:eastAsiaTheme="minorEastAsia" w:cstheme="minorBidi"/>
              <w:i w:val="0"/>
              <w:iCs w:val="0"/>
              <w:noProof/>
              <w:sz w:val="22"/>
              <w:szCs w:val="22"/>
              <w:lang w:val="de-CH" w:eastAsia="de-CH"/>
            </w:rPr>
          </w:pPr>
          <w:del w:id="150" w:author="Matteo Braendli" w:date="2019-12-11T20:56:00Z">
            <w:r w:rsidRPr="002A7640" w:rsidDel="002A7640">
              <w:rPr>
                <w:rPrChange w:id="151" w:author="Matteo Braendli" w:date="2019-12-11T20:56:00Z">
                  <w:rPr>
                    <w:rStyle w:val="Hyperlink"/>
                    <w:i w:val="0"/>
                    <w:iCs w:val="0"/>
                    <w:noProof/>
                  </w:rPr>
                </w:rPrChange>
              </w:rPr>
              <w:delText>1.3</w:delText>
            </w:r>
            <w:r w:rsidDel="002A7640">
              <w:rPr>
                <w:rFonts w:eastAsiaTheme="minorEastAsia" w:cstheme="minorBidi"/>
                <w:i w:val="0"/>
                <w:iCs w:val="0"/>
                <w:noProof/>
                <w:sz w:val="22"/>
                <w:szCs w:val="22"/>
                <w:lang w:val="de-CH" w:eastAsia="de-CH"/>
              </w:rPr>
              <w:tab/>
            </w:r>
            <w:r w:rsidRPr="002A7640" w:rsidDel="002A7640">
              <w:rPr>
                <w:rPrChange w:id="152" w:author="Matteo Braendli" w:date="2019-12-11T20:56:00Z">
                  <w:rPr>
                    <w:rStyle w:val="Hyperlink"/>
                    <w:i w:val="0"/>
                    <w:iCs w:val="0"/>
                    <w:noProof/>
                  </w:rPr>
                </w:rPrChange>
              </w:rPr>
              <w:delText>SARSA</w:delText>
            </w:r>
            <w:r w:rsidDel="002A7640">
              <w:rPr>
                <w:noProof/>
                <w:webHidden/>
              </w:rPr>
              <w:tab/>
              <w:delText>6</w:delText>
            </w:r>
          </w:del>
        </w:p>
        <w:p w14:paraId="7F07F1CA" w14:textId="7B058116" w:rsidR="00F3252E" w:rsidDel="002A7640" w:rsidRDefault="00F3252E">
          <w:pPr>
            <w:pStyle w:val="Verzeichnis3"/>
            <w:tabs>
              <w:tab w:val="right" w:leader="dot" w:pos="9056"/>
            </w:tabs>
            <w:rPr>
              <w:del w:id="153" w:author="Matteo Braendli" w:date="2019-12-11T20:56:00Z"/>
              <w:rFonts w:eastAsiaTheme="minorEastAsia" w:cstheme="minorBidi"/>
              <w:noProof/>
              <w:sz w:val="22"/>
              <w:szCs w:val="22"/>
              <w:lang w:val="de-CH" w:eastAsia="de-CH"/>
            </w:rPr>
          </w:pPr>
          <w:del w:id="154" w:author="Matteo Braendli" w:date="2019-12-11T20:56:00Z">
            <w:r w:rsidRPr="002A7640" w:rsidDel="002A7640">
              <w:rPr>
                <w:rPrChange w:id="155" w:author="Matteo Braendli" w:date="2019-12-11T20:56:00Z">
                  <w:rPr>
                    <w:rStyle w:val="Hyperlink"/>
                    <w:noProof/>
                  </w:rPr>
                </w:rPrChange>
              </w:rPr>
              <w:delText>1.3.1 First pre-test-run</w:delText>
            </w:r>
            <w:r w:rsidDel="002A7640">
              <w:rPr>
                <w:noProof/>
                <w:webHidden/>
              </w:rPr>
              <w:tab/>
              <w:delText>6</w:delText>
            </w:r>
          </w:del>
        </w:p>
        <w:p w14:paraId="6ED3D907" w14:textId="7690F32B" w:rsidR="00F3252E" w:rsidDel="002A7640" w:rsidRDefault="00F3252E">
          <w:pPr>
            <w:pStyle w:val="Verzeichnis3"/>
            <w:tabs>
              <w:tab w:val="right" w:leader="dot" w:pos="9056"/>
            </w:tabs>
            <w:rPr>
              <w:del w:id="156" w:author="Matteo Braendli" w:date="2019-12-11T20:56:00Z"/>
              <w:rFonts w:eastAsiaTheme="minorEastAsia" w:cstheme="minorBidi"/>
              <w:noProof/>
              <w:sz w:val="22"/>
              <w:szCs w:val="22"/>
              <w:lang w:val="de-CH" w:eastAsia="de-CH"/>
            </w:rPr>
          </w:pPr>
          <w:del w:id="157" w:author="Matteo Braendli" w:date="2019-12-11T20:56:00Z">
            <w:r w:rsidRPr="002A7640" w:rsidDel="002A7640">
              <w:rPr>
                <w:rPrChange w:id="158" w:author="Matteo Braendli" w:date="2019-12-11T20:56:00Z">
                  <w:rPr>
                    <w:rStyle w:val="Hyperlink"/>
                    <w:noProof/>
                  </w:rPr>
                </w:rPrChange>
              </w:rPr>
              <w:delText>1.3.2 Second pre-test-run</w:delText>
            </w:r>
            <w:r w:rsidDel="002A7640">
              <w:rPr>
                <w:noProof/>
                <w:webHidden/>
              </w:rPr>
              <w:tab/>
              <w:delText>7</w:delText>
            </w:r>
          </w:del>
        </w:p>
        <w:p w14:paraId="5039CB1E" w14:textId="6AB4245A" w:rsidR="00F3252E" w:rsidDel="002A7640" w:rsidRDefault="00F3252E">
          <w:pPr>
            <w:pStyle w:val="Verzeichnis3"/>
            <w:tabs>
              <w:tab w:val="right" w:leader="dot" w:pos="9056"/>
            </w:tabs>
            <w:rPr>
              <w:del w:id="159" w:author="Matteo Braendli" w:date="2019-12-11T20:56:00Z"/>
              <w:rFonts w:eastAsiaTheme="minorEastAsia" w:cstheme="minorBidi"/>
              <w:noProof/>
              <w:sz w:val="22"/>
              <w:szCs w:val="22"/>
              <w:lang w:val="de-CH" w:eastAsia="de-CH"/>
            </w:rPr>
          </w:pPr>
          <w:del w:id="160" w:author="Matteo Braendli" w:date="2019-12-11T20:56:00Z">
            <w:r w:rsidRPr="002A7640" w:rsidDel="002A7640">
              <w:rPr>
                <w:rPrChange w:id="161" w:author="Matteo Braendli" w:date="2019-12-11T20:56:00Z">
                  <w:rPr>
                    <w:rStyle w:val="Hyperlink"/>
                    <w:noProof/>
                  </w:rPr>
                </w:rPrChange>
              </w:rPr>
              <w:delText>1.3.3 Third pre-test-run</w:delText>
            </w:r>
            <w:r w:rsidDel="002A7640">
              <w:rPr>
                <w:noProof/>
                <w:webHidden/>
              </w:rPr>
              <w:tab/>
              <w:delText>7</w:delText>
            </w:r>
          </w:del>
        </w:p>
        <w:p w14:paraId="54321530" w14:textId="733555C5" w:rsidR="00F3252E" w:rsidDel="002A7640" w:rsidRDefault="00F3252E">
          <w:pPr>
            <w:pStyle w:val="Verzeichnis3"/>
            <w:tabs>
              <w:tab w:val="right" w:leader="dot" w:pos="9056"/>
            </w:tabs>
            <w:rPr>
              <w:del w:id="162" w:author="Matteo Braendli" w:date="2019-12-11T20:56:00Z"/>
              <w:rFonts w:eastAsiaTheme="minorEastAsia" w:cstheme="minorBidi"/>
              <w:noProof/>
              <w:sz w:val="22"/>
              <w:szCs w:val="22"/>
              <w:lang w:val="de-CH" w:eastAsia="de-CH"/>
            </w:rPr>
          </w:pPr>
          <w:del w:id="163" w:author="Matteo Braendli" w:date="2019-12-11T20:56:00Z">
            <w:r w:rsidRPr="002A7640" w:rsidDel="002A7640">
              <w:rPr>
                <w:rPrChange w:id="164" w:author="Matteo Braendli" w:date="2019-12-11T20:56:00Z">
                  <w:rPr>
                    <w:rStyle w:val="Hyperlink"/>
                    <w:noProof/>
                  </w:rPr>
                </w:rPrChange>
              </w:rPr>
              <w:delText>1.3.4 Fourth pre-test-run</w:delText>
            </w:r>
            <w:r w:rsidDel="002A7640">
              <w:rPr>
                <w:noProof/>
                <w:webHidden/>
              </w:rPr>
              <w:tab/>
              <w:delText>8</w:delText>
            </w:r>
          </w:del>
        </w:p>
        <w:p w14:paraId="2063C3BB" w14:textId="2E972365" w:rsidR="00F3252E" w:rsidDel="002A7640" w:rsidRDefault="00F3252E">
          <w:pPr>
            <w:pStyle w:val="Verzeichnis3"/>
            <w:tabs>
              <w:tab w:val="right" w:leader="dot" w:pos="9056"/>
            </w:tabs>
            <w:rPr>
              <w:del w:id="165" w:author="Matteo Braendli" w:date="2019-12-11T20:56:00Z"/>
              <w:rFonts w:eastAsiaTheme="minorEastAsia" w:cstheme="minorBidi"/>
              <w:noProof/>
              <w:sz w:val="22"/>
              <w:szCs w:val="22"/>
              <w:lang w:val="de-CH" w:eastAsia="de-CH"/>
            </w:rPr>
          </w:pPr>
          <w:del w:id="166" w:author="Matteo Braendli" w:date="2019-12-11T20:56:00Z">
            <w:r w:rsidRPr="002A7640" w:rsidDel="002A7640">
              <w:rPr>
                <w:rPrChange w:id="167" w:author="Matteo Braendli" w:date="2019-12-11T20:56:00Z">
                  <w:rPr>
                    <w:rStyle w:val="Hyperlink"/>
                    <w:noProof/>
                  </w:rPr>
                </w:rPrChange>
              </w:rPr>
              <w:delText>1.3.5 Fifth pre-test-run</w:delText>
            </w:r>
            <w:r w:rsidDel="002A7640">
              <w:rPr>
                <w:noProof/>
                <w:webHidden/>
              </w:rPr>
              <w:tab/>
              <w:delText>8</w:delText>
            </w:r>
          </w:del>
        </w:p>
        <w:p w14:paraId="2E58A8FD" w14:textId="4400761D" w:rsidR="00F3252E" w:rsidDel="002A7640" w:rsidRDefault="00F3252E">
          <w:pPr>
            <w:pStyle w:val="Verzeichnis3"/>
            <w:tabs>
              <w:tab w:val="right" w:leader="dot" w:pos="9056"/>
            </w:tabs>
            <w:rPr>
              <w:del w:id="168" w:author="Matteo Braendli" w:date="2019-12-11T20:56:00Z"/>
              <w:rFonts w:eastAsiaTheme="minorEastAsia" w:cstheme="minorBidi"/>
              <w:noProof/>
              <w:sz w:val="22"/>
              <w:szCs w:val="22"/>
              <w:lang w:val="de-CH" w:eastAsia="de-CH"/>
            </w:rPr>
          </w:pPr>
          <w:del w:id="169" w:author="Matteo Braendli" w:date="2019-12-11T20:56:00Z">
            <w:r w:rsidRPr="002A7640" w:rsidDel="002A7640">
              <w:rPr>
                <w:rPrChange w:id="170" w:author="Matteo Braendli" w:date="2019-12-11T20:56:00Z">
                  <w:rPr>
                    <w:rStyle w:val="Hyperlink"/>
                    <w:noProof/>
                  </w:rPr>
                </w:rPrChange>
              </w:rPr>
              <w:delText>1.3.6 Full SARSA test series</w:delText>
            </w:r>
            <w:r w:rsidDel="002A7640">
              <w:rPr>
                <w:noProof/>
                <w:webHidden/>
              </w:rPr>
              <w:tab/>
              <w:delText>8</w:delText>
            </w:r>
          </w:del>
        </w:p>
        <w:p w14:paraId="1A57B366" w14:textId="57667E47" w:rsidR="00F3252E" w:rsidDel="002A7640" w:rsidRDefault="00F3252E">
          <w:pPr>
            <w:pStyle w:val="Verzeichnis3"/>
            <w:tabs>
              <w:tab w:val="right" w:leader="dot" w:pos="9056"/>
            </w:tabs>
            <w:rPr>
              <w:del w:id="171" w:author="Matteo Braendli" w:date="2019-12-11T20:56:00Z"/>
              <w:rFonts w:eastAsiaTheme="minorEastAsia" w:cstheme="minorBidi"/>
              <w:noProof/>
              <w:sz w:val="22"/>
              <w:szCs w:val="22"/>
              <w:lang w:val="de-CH" w:eastAsia="de-CH"/>
            </w:rPr>
          </w:pPr>
          <w:del w:id="172" w:author="Matteo Braendli" w:date="2019-12-11T20:56:00Z">
            <w:r w:rsidRPr="002A7640" w:rsidDel="002A7640">
              <w:rPr>
                <w:rPrChange w:id="173" w:author="Matteo Braendli" w:date="2019-12-11T20:56:00Z">
                  <w:rPr>
                    <w:rStyle w:val="Hyperlink"/>
                    <w:noProof/>
                  </w:rPr>
                </w:rPrChange>
              </w:rPr>
              <w:delText>1.3.7 Comparing Q-learning and SARSA</w:delText>
            </w:r>
            <w:r w:rsidDel="002A7640">
              <w:rPr>
                <w:noProof/>
                <w:webHidden/>
              </w:rPr>
              <w:tab/>
              <w:delText>9</w:delText>
            </w:r>
          </w:del>
        </w:p>
        <w:p w14:paraId="318A2074" w14:textId="3C6EC26C" w:rsidR="00F3252E" w:rsidDel="002A7640" w:rsidRDefault="00F3252E">
          <w:pPr>
            <w:pStyle w:val="Verzeichnis2"/>
            <w:tabs>
              <w:tab w:val="left" w:pos="720"/>
              <w:tab w:val="right" w:leader="dot" w:pos="9056"/>
            </w:tabs>
            <w:rPr>
              <w:del w:id="174" w:author="Matteo Braendli" w:date="2019-12-11T20:56:00Z"/>
              <w:rFonts w:eastAsiaTheme="minorEastAsia" w:cstheme="minorBidi"/>
              <w:i w:val="0"/>
              <w:iCs w:val="0"/>
              <w:noProof/>
              <w:sz w:val="22"/>
              <w:szCs w:val="22"/>
              <w:lang w:val="de-CH" w:eastAsia="de-CH"/>
            </w:rPr>
          </w:pPr>
          <w:del w:id="175" w:author="Matteo Braendli" w:date="2019-12-11T20:56:00Z">
            <w:r w:rsidRPr="002A7640" w:rsidDel="002A7640">
              <w:rPr>
                <w:rPrChange w:id="176" w:author="Matteo Braendli" w:date="2019-12-11T20:56:00Z">
                  <w:rPr>
                    <w:rStyle w:val="Hyperlink"/>
                    <w:i w:val="0"/>
                    <w:iCs w:val="0"/>
                    <w:noProof/>
                  </w:rPr>
                </w:rPrChange>
              </w:rPr>
              <w:delText>1.4</w:delText>
            </w:r>
            <w:r w:rsidDel="002A7640">
              <w:rPr>
                <w:rFonts w:eastAsiaTheme="minorEastAsia" w:cstheme="minorBidi"/>
                <w:i w:val="0"/>
                <w:iCs w:val="0"/>
                <w:noProof/>
                <w:sz w:val="22"/>
                <w:szCs w:val="22"/>
                <w:lang w:val="de-CH" w:eastAsia="de-CH"/>
              </w:rPr>
              <w:tab/>
            </w:r>
            <w:r w:rsidRPr="002A7640" w:rsidDel="002A7640">
              <w:rPr>
                <w:rPrChange w:id="177" w:author="Matteo Braendli" w:date="2019-12-11T20:56:00Z">
                  <w:rPr>
                    <w:rStyle w:val="Hyperlink"/>
                    <w:i w:val="0"/>
                    <w:iCs w:val="0"/>
                    <w:noProof/>
                  </w:rPr>
                </w:rPrChange>
              </w:rPr>
              <w:delText>Deep Q-Learning</w:delText>
            </w:r>
            <w:r w:rsidDel="002A7640">
              <w:rPr>
                <w:noProof/>
                <w:webHidden/>
              </w:rPr>
              <w:tab/>
              <w:delText>10</w:delText>
            </w:r>
          </w:del>
        </w:p>
        <w:p w14:paraId="1B0BD829" w14:textId="69DEC34F" w:rsidR="00F3252E" w:rsidDel="002A7640" w:rsidRDefault="00F3252E">
          <w:pPr>
            <w:pStyle w:val="Verzeichnis3"/>
            <w:tabs>
              <w:tab w:val="right" w:leader="dot" w:pos="9056"/>
            </w:tabs>
            <w:rPr>
              <w:del w:id="178" w:author="Matteo Braendli" w:date="2019-12-11T20:56:00Z"/>
              <w:rFonts w:eastAsiaTheme="minorEastAsia" w:cstheme="minorBidi"/>
              <w:noProof/>
              <w:sz w:val="22"/>
              <w:szCs w:val="22"/>
              <w:lang w:val="de-CH" w:eastAsia="de-CH"/>
            </w:rPr>
          </w:pPr>
          <w:del w:id="179" w:author="Matteo Braendli" w:date="2019-12-11T20:56:00Z">
            <w:r w:rsidRPr="002A7640" w:rsidDel="002A7640">
              <w:rPr>
                <w:rPrChange w:id="180" w:author="Matteo Braendli" w:date="2019-12-11T20:56:00Z">
                  <w:rPr>
                    <w:rStyle w:val="Hyperlink"/>
                    <w:noProof/>
                  </w:rPr>
                </w:rPrChange>
              </w:rPr>
              <w:delText>1.4.1 First test-run</w:delText>
            </w:r>
            <w:r w:rsidDel="002A7640">
              <w:rPr>
                <w:noProof/>
                <w:webHidden/>
              </w:rPr>
              <w:tab/>
              <w:delText>10</w:delText>
            </w:r>
          </w:del>
        </w:p>
        <w:p w14:paraId="30706474" w14:textId="4989FB27" w:rsidR="00F3252E" w:rsidDel="002A7640" w:rsidRDefault="00F3252E">
          <w:pPr>
            <w:pStyle w:val="Verzeichnis3"/>
            <w:tabs>
              <w:tab w:val="right" w:leader="dot" w:pos="9056"/>
            </w:tabs>
            <w:rPr>
              <w:del w:id="181" w:author="Matteo Braendli" w:date="2019-12-11T20:56:00Z"/>
              <w:rFonts w:eastAsiaTheme="minorEastAsia" w:cstheme="minorBidi"/>
              <w:noProof/>
              <w:sz w:val="22"/>
              <w:szCs w:val="22"/>
              <w:lang w:val="de-CH" w:eastAsia="de-CH"/>
            </w:rPr>
          </w:pPr>
          <w:del w:id="182" w:author="Matteo Braendli" w:date="2019-12-11T20:56:00Z">
            <w:r w:rsidRPr="002A7640" w:rsidDel="002A7640">
              <w:rPr>
                <w:rPrChange w:id="183" w:author="Matteo Braendli" w:date="2019-12-11T20:56:00Z">
                  <w:rPr>
                    <w:rStyle w:val="Hyperlink"/>
                    <w:noProof/>
                  </w:rPr>
                </w:rPrChange>
              </w:rPr>
              <w:delText>1.4.2 Second test-run</w:delText>
            </w:r>
            <w:r w:rsidDel="002A7640">
              <w:rPr>
                <w:noProof/>
                <w:webHidden/>
              </w:rPr>
              <w:tab/>
              <w:delText>11</w:delText>
            </w:r>
          </w:del>
        </w:p>
        <w:p w14:paraId="62CA7B86" w14:textId="3AE704A8" w:rsidR="00F3252E" w:rsidDel="002A7640" w:rsidRDefault="00F3252E">
          <w:pPr>
            <w:pStyle w:val="Verzeichnis3"/>
            <w:tabs>
              <w:tab w:val="right" w:leader="dot" w:pos="9056"/>
            </w:tabs>
            <w:rPr>
              <w:del w:id="184" w:author="Matteo Braendli" w:date="2019-12-11T20:56:00Z"/>
              <w:rFonts w:eastAsiaTheme="minorEastAsia" w:cstheme="minorBidi"/>
              <w:noProof/>
              <w:sz w:val="22"/>
              <w:szCs w:val="22"/>
              <w:lang w:val="de-CH" w:eastAsia="de-CH"/>
            </w:rPr>
          </w:pPr>
          <w:del w:id="185" w:author="Matteo Braendli" w:date="2019-12-11T20:56:00Z">
            <w:r w:rsidRPr="002A7640" w:rsidDel="002A7640">
              <w:rPr>
                <w:rPrChange w:id="186" w:author="Matteo Braendli" w:date="2019-12-11T20:56:00Z">
                  <w:rPr>
                    <w:rStyle w:val="Hyperlink"/>
                    <w:noProof/>
                  </w:rPr>
                </w:rPrChange>
              </w:rPr>
              <w:delText>1.4.3 Third test-run</w:delText>
            </w:r>
            <w:r w:rsidDel="002A7640">
              <w:rPr>
                <w:noProof/>
                <w:webHidden/>
              </w:rPr>
              <w:tab/>
              <w:delText>11</w:delText>
            </w:r>
          </w:del>
        </w:p>
        <w:p w14:paraId="0CF1A52A" w14:textId="14E2D0E3" w:rsidR="00F3252E" w:rsidDel="002A7640" w:rsidRDefault="00F3252E">
          <w:pPr>
            <w:pStyle w:val="Verzeichnis3"/>
            <w:tabs>
              <w:tab w:val="right" w:leader="dot" w:pos="9056"/>
            </w:tabs>
            <w:rPr>
              <w:del w:id="187" w:author="Matteo Braendli" w:date="2019-12-11T20:56:00Z"/>
              <w:rFonts w:eastAsiaTheme="minorEastAsia" w:cstheme="minorBidi"/>
              <w:noProof/>
              <w:sz w:val="22"/>
              <w:szCs w:val="22"/>
              <w:lang w:val="de-CH" w:eastAsia="de-CH"/>
            </w:rPr>
          </w:pPr>
          <w:del w:id="188" w:author="Matteo Braendli" w:date="2019-12-11T20:56:00Z">
            <w:r w:rsidRPr="002A7640" w:rsidDel="002A7640">
              <w:rPr>
                <w:rPrChange w:id="189" w:author="Matteo Braendli" w:date="2019-12-11T20:56:00Z">
                  <w:rPr>
                    <w:rStyle w:val="Hyperlink"/>
                    <w:noProof/>
                  </w:rPr>
                </w:rPrChange>
              </w:rPr>
              <w:delText>1.4.4 Fourth test-run</w:delText>
            </w:r>
            <w:r w:rsidDel="002A7640">
              <w:rPr>
                <w:noProof/>
                <w:webHidden/>
              </w:rPr>
              <w:tab/>
              <w:delText>12</w:delText>
            </w:r>
          </w:del>
        </w:p>
        <w:p w14:paraId="2D59FBCC" w14:textId="06195395" w:rsidR="00F3252E" w:rsidDel="002A7640" w:rsidRDefault="00F3252E">
          <w:pPr>
            <w:pStyle w:val="Verzeichnis3"/>
            <w:tabs>
              <w:tab w:val="right" w:leader="dot" w:pos="9056"/>
            </w:tabs>
            <w:rPr>
              <w:del w:id="190" w:author="Matteo Braendli" w:date="2019-12-11T20:56:00Z"/>
              <w:rFonts w:eastAsiaTheme="minorEastAsia" w:cstheme="minorBidi"/>
              <w:noProof/>
              <w:sz w:val="22"/>
              <w:szCs w:val="22"/>
              <w:lang w:val="de-CH" w:eastAsia="de-CH"/>
            </w:rPr>
          </w:pPr>
          <w:del w:id="191" w:author="Matteo Braendli" w:date="2019-12-11T20:56:00Z">
            <w:r w:rsidRPr="002A7640" w:rsidDel="002A7640">
              <w:rPr>
                <w:rPrChange w:id="192" w:author="Matteo Braendli" w:date="2019-12-11T20:56:00Z">
                  <w:rPr>
                    <w:rStyle w:val="Hyperlink"/>
                    <w:noProof/>
                  </w:rPr>
                </w:rPrChange>
              </w:rPr>
              <w:delText>1.4.5 Fifth test-run</w:delText>
            </w:r>
            <w:r w:rsidDel="002A7640">
              <w:rPr>
                <w:noProof/>
                <w:webHidden/>
              </w:rPr>
              <w:tab/>
              <w:delText>12</w:delText>
            </w:r>
          </w:del>
        </w:p>
        <w:p w14:paraId="701D9C25" w14:textId="57C37D26" w:rsidR="00F3252E" w:rsidDel="002A7640" w:rsidRDefault="00F3252E">
          <w:pPr>
            <w:pStyle w:val="Verzeichnis3"/>
            <w:tabs>
              <w:tab w:val="right" w:leader="dot" w:pos="9056"/>
            </w:tabs>
            <w:rPr>
              <w:del w:id="193" w:author="Matteo Braendli" w:date="2019-12-11T20:56:00Z"/>
              <w:rFonts w:eastAsiaTheme="minorEastAsia" w:cstheme="minorBidi"/>
              <w:noProof/>
              <w:sz w:val="22"/>
              <w:szCs w:val="22"/>
              <w:lang w:val="de-CH" w:eastAsia="de-CH"/>
            </w:rPr>
          </w:pPr>
          <w:del w:id="194" w:author="Matteo Braendli" w:date="2019-12-11T20:56:00Z">
            <w:r w:rsidRPr="002A7640" w:rsidDel="002A7640">
              <w:rPr>
                <w:rPrChange w:id="195" w:author="Matteo Braendli" w:date="2019-12-11T20:56:00Z">
                  <w:rPr>
                    <w:rStyle w:val="Hyperlink"/>
                    <w:noProof/>
                  </w:rPr>
                </w:rPrChange>
              </w:rPr>
              <w:delText>1.4.6 Full DQN test series</w:delText>
            </w:r>
            <w:r w:rsidDel="002A7640">
              <w:rPr>
                <w:noProof/>
                <w:webHidden/>
              </w:rPr>
              <w:tab/>
              <w:delText>13</w:delText>
            </w:r>
          </w:del>
        </w:p>
        <w:p w14:paraId="3AFC2BE1" w14:textId="2C71F1C4" w:rsidR="00F3252E" w:rsidDel="002A7640" w:rsidRDefault="00F3252E">
          <w:pPr>
            <w:pStyle w:val="Verzeichnis3"/>
            <w:tabs>
              <w:tab w:val="right" w:leader="dot" w:pos="9056"/>
            </w:tabs>
            <w:rPr>
              <w:del w:id="196" w:author="Matteo Braendli" w:date="2019-12-11T20:56:00Z"/>
              <w:rFonts w:eastAsiaTheme="minorEastAsia" w:cstheme="minorBidi"/>
              <w:noProof/>
              <w:sz w:val="22"/>
              <w:szCs w:val="22"/>
              <w:lang w:val="de-CH" w:eastAsia="de-CH"/>
            </w:rPr>
          </w:pPr>
          <w:del w:id="197" w:author="Matteo Braendli" w:date="2019-12-11T20:56:00Z">
            <w:r w:rsidRPr="002A7640" w:rsidDel="002A7640">
              <w:rPr>
                <w:rPrChange w:id="198" w:author="Matteo Braendli" w:date="2019-12-11T20:56:00Z">
                  <w:rPr>
                    <w:rStyle w:val="Hyperlink"/>
                    <w:noProof/>
                  </w:rPr>
                </w:rPrChange>
              </w:rPr>
              <w:delText>1.4.6.1 Varying alpha</w:delText>
            </w:r>
            <w:r w:rsidDel="002A7640">
              <w:rPr>
                <w:noProof/>
                <w:webHidden/>
              </w:rPr>
              <w:tab/>
              <w:delText>14</w:delText>
            </w:r>
          </w:del>
        </w:p>
        <w:p w14:paraId="772C3B10" w14:textId="57DB830F" w:rsidR="00F3252E" w:rsidDel="002A7640" w:rsidRDefault="00F3252E">
          <w:pPr>
            <w:pStyle w:val="Verzeichnis2"/>
            <w:tabs>
              <w:tab w:val="left" w:pos="720"/>
              <w:tab w:val="right" w:leader="dot" w:pos="9056"/>
            </w:tabs>
            <w:rPr>
              <w:del w:id="199" w:author="Matteo Braendli" w:date="2019-12-11T20:56:00Z"/>
              <w:rFonts w:eastAsiaTheme="minorEastAsia" w:cstheme="minorBidi"/>
              <w:i w:val="0"/>
              <w:iCs w:val="0"/>
              <w:noProof/>
              <w:sz w:val="22"/>
              <w:szCs w:val="22"/>
              <w:lang w:val="de-CH" w:eastAsia="de-CH"/>
            </w:rPr>
          </w:pPr>
          <w:del w:id="200" w:author="Matteo Braendli" w:date="2019-12-11T20:56:00Z">
            <w:r w:rsidRPr="002A7640" w:rsidDel="002A7640">
              <w:rPr>
                <w:rPrChange w:id="201" w:author="Matteo Braendli" w:date="2019-12-11T20:56:00Z">
                  <w:rPr>
                    <w:rStyle w:val="Hyperlink"/>
                    <w:i w:val="0"/>
                    <w:iCs w:val="0"/>
                    <w:noProof/>
                  </w:rPr>
                </w:rPrChange>
              </w:rPr>
              <w:delText>1.5</w:delText>
            </w:r>
            <w:r w:rsidDel="002A7640">
              <w:rPr>
                <w:rFonts w:eastAsiaTheme="minorEastAsia" w:cstheme="minorBidi"/>
                <w:i w:val="0"/>
                <w:iCs w:val="0"/>
                <w:noProof/>
                <w:sz w:val="22"/>
                <w:szCs w:val="22"/>
                <w:lang w:val="de-CH" w:eastAsia="de-CH"/>
              </w:rPr>
              <w:tab/>
            </w:r>
            <w:r w:rsidRPr="002A7640" w:rsidDel="002A7640">
              <w:rPr>
                <w:rPrChange w:id="202" w:author="Matteo Braendli" w:date="2019-12-11T20:56:00Z">
                  <w:rPr>
                    <w:rStyle w:val="Hyperlink"/>
                    <w:i w:val="0"/>
                    <w:iCs w:val="0"/>
                    <w:noProof/>
                  </w:rPr>
                </w:rPrChange>
              </w:rPr>
              <w:delText>Conclusion</w:delText>
            </w:r>
            <w:r w:rsidDel="002A7640">
              <w:rPr>
                <w:noProof/>
                <w:webHidden/>
              </w:rPr>
              <w:tab/>
              <w:delText>15</w:delText>
            </w:r>
          </w:del>
        </w:p>
        <w:p w14:paraId="76E2DD54" w14:textId="35467440" w:rsidR="00F3252E" w:rsidDel="002A7640" w:rsidRDefault="00F3252E">
          <w:pPr>
            <w:pStyle w:val="Verzeichnis1"/>
            <w:tabs>
              <w:tab w:val="right" w:leader="dot" w:pos="9056"/>
            </w:tabs>
            <w:rPr>
              <w:del w:id="203" w:author="Matteo Braendli" w:date="2019-12-11T20:56:00Z"/>
              <w:rFonts w:eastAsiaTheme="minorEastAsia" w:cstheme="minorBidi"/>
              <w:b w:val="0"/>
              <w:bCs w:val="0"/>
              <w:noProof/>
              <w:sz w:val="22"/>
              <w:szCs w:val="22"/>
              <w:lang w:val="de-CH" w:eastAsia="de-CH"/>
            </w:rPr>
          </w:pPr>
          <w:del w:id="204" w:author="Matteo Braendli" w:date="2019-12-11T20:56:00Z">
            <w:r w:rsidRPr="002A7640" w:rsidDel="002A7640">
              <w:rPr>
                <w:rPrChange w:id="205" w:author="Matteo Braendli" w:date="2019-12-11T20:56:00Z">
                  <w:rPr>
                    <w:rStyle w:val="Hyperlink"/>
                    <w:b w:val="0"/>
                    <w:bCs w:val="0"/>
                    <w:noProof/>
                  </w:rPr>
                </w:rPrChange>
              </w:rPr>
              <w:delText>2. Question 1</w:delText>
            </w:r>
            <w:r w:rsidDel="002A7640">
              <w:rPr>
                <w:noProof/>
                <w:webHidden/>
              </w:rPr>
              <w:tab/>
              <w:delText>16</w:delText>
            </w:r>
          </w:del>
        </w:p>
        <w:p w14:paraId="7851DDEB" w14:textId="4F2EA578" w:rsidR="00F3252E" w:rsidDel="002A7640" w:rsidRDefault="00F3252E">
          <w:pPr>
            <w:pStyle w:val="Verzeichnis1"/>
            <w:tabs>
              <w:tab w:val="right" w:leader="dot" w:pos="9056"/>
            </w:tabs>
            <w:rPr>
              <w:del w:id="206" w:author="Matteo Braendli" w:date="2019-12-11T20:56:00Z"/>
              <w:rFonts w:eastAsiaTheme="minorEastAsia" w:cstheme="minorBidi"/>
              <w:b w:val="0"/>
              <w:bCs w:val="0"/>
              <w:noProof/>
              <w:sz w:val="22"/>
              <w:szCs w:val="22"/>
              <w:lang w:val="de-CH" w:eastAsia="de-CH"/>
            </w:rPr>
          </w:pPr>
          <w:del w:id="207" w:author="Matteo Braendli" w:date="2019-12-11T20:56:00Z">
            <w:r w:rsidRPr="002A7640" w:rsidDel="002A7640">
              <w:rPr>
                <w:rPrChange w:id="208" w:author="Matteo Braendli" w:date="2019-12-11T20:56:00Z">
                  <w:rPr>
                    <w:rStyle w:val="Hyperlink"/>
                    <w:b w:val="0"/>
                    <w:bCs w:val="0"/>
                    <w:noProof/>
                  </w:rPr>
                </w:rPrChange>
              </w:rPr>
              <w:delText>3. Question 2</w:delText>
            </w:r>
            <w:r w:rsidDel="002A7640">
              <w:rPr>
                <w:noProof/>
                <w:webHidden/>
              </w:rPr>
              <w:tab/>
              <w:delText>17</w:delText>
            </w:r>
          </w:del>
        </w:p>
        <w:p w14:paraId="77BB6AB1" w14:textId="070CB2F9" w:rsidR="00F3252E" w:rsidDel="002A7640" w:rsidRDefault="00F3252E">
          <w:pPr>
            <w:pStyle w:val="Verzeichnis1"/>
            <w:tabs>
              <w:tab w:val="right" w:leader="dot" w:pos="9056"/>
            </w:tabs>
            <w:rPr>
              <w:del w:id="209" w:author="Matteo Braendli" w:date="2019-12-11T20:56:00Z"/>
              <w:rFonts w:eastAsiaTheme="minorEastAsia" w:cstheme="minorBidi"/>
              <w:b w:val="0"/>
              <w:bCs w:val="0"/>
              <w:noProof/>
              <w:sz w:val="22"/>
              <w:szCs w:val="22"/>
              <w:lang w:val="de-CH" w:eastAsia="de-CH"/>
            </w:rPr>
          </w:pPr>
          <w:del w:id="210" w:author="Matteo Braendli" w:date="2019-12-11T20:56:00Z">
            <w:r w:rsidRPr="002A7640" w:rsidDel="002A7640">
              <w:rPr>
                <w:rPrChange w:id="211" w:author="Matteo Braendli" w:date="2019-12-11T20:56:00Z">
                  <w:rPr>
                    <w:rStyle w:val="Hyperlink"/>
                    <w:b w:val="0"/>
                    <w:bCs w:val="0"/>
                    <w:noProof/>
                  </w:rPr>
                </w:rPrChange>
              </w:rPr>
              <w:delText>4. Question 3</w:delText>
            </w:r>
            <w:r w:rsidDel="002A7640">
              <w:rPr>
                <w:noProof/>
                <w:webHidden/>
              </w:rPr>
              <w:tab/>
              <w:delText>18</w:delText>
            </w:r>
          </w:del>
        </w:p>
        <w:p w14:paraId="6BF8FEE9" w14:textId="01BD7DD3" w:rsidR="00F3252E" w:rsidDel="002A7640" w:rsidRDefault="00F3252E">
          <w:pPr>
            <w:pStyle w:val="Verzeichnis1"/>
            <w:tabs>
              <w:tab w:val="right" w:leader="dot" w:pos="9056"/>
            </w:tabs>
            <w:rPr>
              <w:del w:id="212" w:author="Matteo Braendli" w:date="2019-12-11T20:56:00Z"/>
              <w:rFonts w:eastAsiaTheme="minorEastAsia" w:cstheme="minorBidi"/>
              <w:b w:val="0"/>
              <w:bCs w:val="0"/>
              <w:noProof/>
              <w:sz w:val="22"/>
              <w:szCs w:val="22"/>
              <w:lang w:val="de-CH" w:eastAsia="de-CH"/>
            </w:rPr>
          </w:pPr>
          <w:del w:id="213" w:author="Matteo Braendli" w:date="2019-12-11T20:56:00Z">
            <w:r w:rsidRPr="002A7640" w:rsidDel="002A7640">
              <w:rPr>
                <w:rPrChange w:id="214" w:author="Matteo Braendli" w:date="2019-12-11T20:56:00Z">
                  <w:rPr>
                    <w:rStyle w:val="Hyperlink"/>
                    <w:b w:val="0"/>
                    <w:bCs w:val="0"/>
                    <w:noProof/>
                  </w:rPr>
                </w:rPrChange>
              </w:rPr>
              <w:delText>6. Bibliography</w:delText>
            </w:r>
            <w:r w:rsidDel="002A7640">
              <w:rPr>
                <w:noProof/>
                <w:webHidden/>
              </w:rPr>
              <w:tab/>
              <w:delText>19</w:delText>
            </w:r>
          </w:del>
        </w:p>
        <w:p w14:paraId="0DFF0A40" w14:textId="09F1C5CF"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titlePg/>
          <w:docGrid w:linePitch="360"/>
        </w:sectPr>
      </w:pPr>
    </w:p>
    <w:p w14:paraId="2D4D6AA4" w14:textId="0A4B44D6" w:rsidR="005B0F37" w:rsidRPr="001F3EDF" w:rsidRDefault="001F3EDF" w:rsidP="005A276F">
      <w:pPr>
        <w:pStyle w:val="berschrift1"/>
      </w:pPr>
      <w:bookmarkStart w:id="215" w:name="_Toc25999746"/>
      <w:bookmarkStart w:id="216" w:name="_Toc25999754"/>
      <w:bookmarkStart w:id="217" w:name="_Toc26039695"/>
      <w:bookmarkStart w:id="218" w:name="_Toc26966744"/>
      <w:bookmarkStart w:id="219" w:name="_Toc26990694"/>
      <w:r w:rsidRPr="001F3EDF">
        <w:lastRenderedPageBreak/>
        <w:t>0.</w:t>
      </w:r>
      <w:r w:rsidR="000A4B0B">
        <w:t xml:space="preserve"> </w:t>
      </w:r>
      <w:r w:rsidRPr="001F3EDF">
        <w:t>Contribution of the group members</w:t>
      </w:r>
      <w:bookmarkEnd w:id="215"/>
      <w:bookmarkEnd w:id="216"/>
      <w:r w:rsidR="00A640FD">
        <w:t xml:space="preserve"> to the project</w:t>
      </w:r>
      <w:bookmarkEnd w:id="217"/>
      <w:bookmarkEnd w:id="218"/>
      <w:bookmarkEnd w:id="219"/>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r>
              <w:t>Lutharsanen Kunam</w:t>
            </w:r>
          </w:p>
        </w:tc>
        <w:tc>
          <w:tcPr>
            <w:tcW w:w="5942" w:type="dxa"/>
          </w:tcPr>
          <w:p w14:paraId="552FCA91" w14:textId="77777777" w:rsidR="005B0F37" w:rsidRDefault="005B0F37" w:rsidP="0064377A">
            <w:pPr>
              <w:pStyle w:val="Listenabsatz"/>
              <w:spacing w:line="276" w:lineRule="auto"/>
              <w:jc w:val="both"/>
            </w:pP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Brändli </w:t>
            </w:r>
          </w:p>
        </w:tc>
        <w:tc>
          <w:tcPr>
            <w:tcW w:w="5942" w:type="dxa"/>
          </w:tcPr>
          <w:p w14:paraId="32BF2B8B" w14:textId="77777777" w:rsidR="005B0F37" w:rsidRDefault="005B0F37" w:rsidP="0064377A">
            <w:pPr>
              <w:pStyle w:val="Listenabsatz"/>
              <w:spacing w:line="276" w:lineRule="auto"/>
              <w:jc w:val="both"/>
            </w:pPr>
          </w:p>
        </w:tc>
      </w:tr>
      <w:tr w:rsidR="005B0F37" w14:paraId="6ECDA437" w14:textId="77777777" w:rsidTr="00CC54A3">
        <w:tc>
          <w:tcPr>
            <w:tcW w:w="3114" w:type="dxa"/>
          </w:tcPr>
          <w:p w14:paraId="01EB5CFE" w14:textId="77777777" w:rsidR="005B0F37" w:rsidRDefault="005B0F37" w:rsidP="0064377A">
            <w:pPr>
              <w:spacing w:line="276" w:lineRule="auto"/>
              <w:jc w:val="both"/>
            </w:pPr>
            <w:r>
              <w:t>Shabarna Chandrabala</w:t>
            </w:r>
          </w:p>
        </w:tc>
        <w:tc>
          <w:tcPr>
            <w:tcW w:w="5942" w:type="dxa"/>
          </w:tcPr>
          <w:p w14:paraId="3D5B3359" w14:textId="77777777" w:rsidR="005B0F37" w:rsidRDefault="005B0F37" w:rsidP="0064377A">
            <w:pPr>
              <w:pStyle w:val="Listenabsatz"/>
              <w:spacing w:line="276" w:lineRule="auto"/>
              <w:jc w:val="both"/>
            </w:pPr>
          </w:p>
        </w:tc>
      </w:tr>
    </w:tbl>
    <w:p w14:paraId="6221BC60" w14:textId="77777777" w:rsidR="001F3EDF" w:rsidRPr="001F3EDF" w:rsidRDefault="001F3EDF" w:rsidP="0064377A">
      <w:pPr>
        <w:spacing w:line="276" w:lineRule="auto"/>
        <w:jc w:val="both"/>
      </w:pPr>
    </w:p>
    <w:p w14:paraId="3C95E898" w14:textId="43BA3C3D" w:rsidR="001F3EDF" w:rsidRPr="001F3EDF" w:rsidRDefault="001F3EDF" w:rsidP="005A276F">
      <w:pPr>
        <w:pStyle w:val="berschrift1"/>
      </w:pPr>
      <w:bookmarkStart w:id="220" w:name="_Toc25999747"/>
      <w:bookmarkStart w:id="221" w:name="_Toc25999755"/>
      <w:bookmarkStart w:id="222" w:name="_Toc26039696"/>
      <w:bookmarkStart w:id="223" w:name="_Toc26966745"/>
      <w:bookmarkStart w:id="224" w:name="_Toc26990695"/>
      <w:r w:rsidRPr="001F3EDF">
        <w:t>1.</w:t>
      </w:r>
      <w:r w:rsidR="000A4B0B">
        <w:t xml:space="preserve"> </w:t>
      </w:r>
      <w:r w:rsidRPr="001F3EDF">
        <w:t>Project- programming 2048 with deep reinforcement learning</w:t>
      </w:r>
      <w:bookmarkEnd w:id="220"/>
      <w:bookmarkEnd w:id="221"/>
      <w:bookmarkEnd w:id="222"/>
      <w:bookmarkEnd w:id="223"/>
      <w:bookmarkEnd w:id="224"/>
    </w:p>
    <w:p w14:paraId="639EBF1F" w14:textId="606917FA" w:rsidR="003F450F" w:rsidRPr="003F450F" w:rsidRDefault="001F3EDF" w:rsidP="004B348A">
      <w:pPr>
        <w:pStyle w:val="berschrift2"/>
      </w:pPr>
      <w:bookmarkStart w:id="225" w:name="_Toc25999748"/>
      <w:bookmarkStart w:id="226" w:name="_Toc25999756"/>
      <w:bookmarkStart w:id="227" w:name="_Toc26039697"/>
      <w:bookmarkStart w:id="228" w:name="_Toc26966746"/>
      <w:bookmarkStart w:id="229" w:name="_Toc26990696"/>
      <w:r w:rsidRPr="001F3EDF">
        <w:t xml:space="preserve">Our </w:t>
      </w:r>
      <w:r w:rsidR="00483EB0">
        <w:t>r</w:t>
      </w:r>
      <w:r w:rsidRPr="001F3EDF">
        <w:t>einforcement problem</w:t>
      </w:r>
      <w:bookmarkEnd w:id="225"/>
      <w:bookmarkEnd w:id="226"/>
      <w:bookmarkEnd w:id="227"/>
      <w:bookmarkEnd w:id="228"/>
      <w:bookmarkEnd w:id="229"/>
    </w:p>
    <w:p w14:paraId="1AD89506" w14:textId="66602FCE"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7374A7A" w14:textId="05422EE7"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ins w:id="230" w:author="Matteo Braendli" w:date="2019-12-11T14:31:00Z">
        <w:r w:rsidR="002B4D8A">
          <w:t xml:space="preserve"> </w:t>
        </w:r>
      </w:ins>
      <w:ins w:id="231" w:author="Matteo Braendli" w:date="2019-12-11T14:33:00Z">
        <w:r w:rsidR="00B81459">
          <w:t>We ran multiple versions of code with very mixed results, even in terms of getting software and code to work</w:t>
        </w:r>
      </w:ins>
      <w:ins w:id="232" w:author="Matteo Braendli" w:date="2019-12-11T14:36:00Z">
        <w:r w:rsidR="005231C7">
          <w:t>.</w:t>
        </w:r>
      </w:ins>
    </w:p>
    <w:p w14:paraId="74EDD6DA" w14:textId="5EDD988E" w:rsidR="006A3147" w:rsidRDefault="00FE07AF">
      <w:pPr>
        <w:spacing w:after="240" w:line="276" w:lineRule="auto"/>
        <w:jc w:val="both"/>
        <w:rPr>
          <w:ins w:id="233" w:author="Matteo Braendli" w:date="2019-12-11T14:42:00Z"/>
        </w:rPr>
        <w:pPrChange w:id="234" w:author="Matteo Braendli" w:date="2019-12-11T14:48:00Z">
          <w:pPr>
            <w:spacing w:line="276" w:lineRule="auto"/>
            <w:jc w:val="both"/>
          </w:pPr>
        </w:pPrChange>
      </w:pPr>
      <w:commentRangeStart w:id="235"/>
      <w:r>
        <w:t xml:space="preserve">To </w:t>
      </w:r>
      <w:del w:id="236" w:author="Matteo Braendli" w:date="2019-12-11T14:34:00Z">
        <w:r w:rsidDel="00046C04">
          <w:delText>solve this problem</w:delText>
        </w:r>
      </w:del>
      <w:ins w:id="237" w:author="Matteo Braendli" w:date="2019-12-11T14:34:00Z">
        <w:r w:rsidR="00046C04">
          <w:t xml:space="preserve">interpret </w:t>
        </w:r>
      </w:ins>
      <w:ins w:id="238" w:author="Matteo Braendli" w:date="2019-12-11T14:35:00Z">
        <w:r w:rsidR="002273B9">
          <w:t xml:space="preserve">the </w:t>
        </w:r>
      </w:ins>
      <w:ins w:id="239" w:author="Matteo Braendli" w:date="2019-12-11T14:34:00Z">
        <w:r w:rsidR="002273B9">
          <w:t xml:space="preserve">learning </w:t>
        </w:r>
      </w:ins>
      <w:ins w:id="240" w:author="Matteo Braendli" w:date="2019-12-11T14:35:00Z">
        <w:r w:rsidR="002273B9">
          <w:t>process</w:t>
        </w:r>
      </w:ins>
      <w:r>
        <w:t xml:space="preserve">, we </w:t>
      </w:r>
      <w:commentRangeEnd w:id="235"/>
      <w:r w:rsidR="00D07BC1">
        <w:rPr>
          <w:rStyle w:val="Kommentarzeichen"/>
        </w:rPr>
        <w:commentReference w:id="235"/>
      </w:r>
      <w:r w:rsidR="009267B7">
        <w:t>are using</w:t>
      </w:r>
      <w:r>
        <w:t xml:space="preserve"> three different graphs and plot</w:t>
      </w:r>
      <w:r w:rsidR="009267B7">
        <w:t>s</w:t>
      </w:r>
      <w:r>
        <w:t xml:space="preserve">. </w:t>
      </w:r>
      <w:r w:rsidR="00141934">
        <w:t xml:space="preserve">We </w:t>
      </w:r>
      <w:r w:rsidR="009267B7">
        <w:t xml:space="preserve">will </w:t>
      </w:r>
      <w:r w:rsidR="00141934">
        <w:t>divide all our episodes into batches</w:t>
      </w:r>
      <w:r w:rsidR="00E62A6F">
        <w:t xml:space="preserve"> corresponding to percentiles</w:t>
      </w:r>
      <w:r w:rsidR="00141934">
        <w:t xml:space="preserve"> </w:t>
      </w:r>
      <w:r w:rsidR="00F56D22">
        <w:t xml:space="preserve">(always </w:t>
      </w:r>
      <w:r w:rsidR="00141934">
        <w:t>100 batches</w:t>
      </w:r>
      <w:r w:rsidR="00F56D22">
        <w:t>)</w:t>
      </w:r>
      <w:r w:rsidR="00141934">
        <w:t xml:space="preserve">. We expect to see an improvement from one batch to the next batch. With our plots we will analyse the win statistics. In each test-run we will define a winning </w:t>
      </w:r>
      <w:r w:rsidR="00FF5694">
        <w:t xml:space="preserve">rate - </w:t>
      </w:r>
      <w:del w:id="241" w:author="Matteo Braendli" w:date="2019-12-11T14:49:00Z">
        <w:r w:rsidR="00CE71C4" w:rsidDel="00D83B77">
          <w:delText xml:space="preserve"> </w:delText>
        </w:r>
      </w:del>
      <w:r w:rsidR="00CE71C4">
        <w:t xml:space="preserve">we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w:t>
      </w:r>
      <w:del w:id="242" w:author="Matteo Braendli" w:date="2019-12-12T10:26:00Z">
        <w:r w:rsidR="004B2074" w:rsidDel="007908EF">
          <w:delText xml:space="preserve">due </w:delText>
        </w:r>
      </w:del>
      <w:r w:rsidR="004B2074">
        <w:t xml:space="preserve">to </w:t>
      </w:r>
      <w:ins w:id="243" w:author="Matteo Braendli" w:date="2019-12-12T10:26:00Z">
        <w:r w:rsidR="007908EF">
          <w:t xml:space="preserve">obtain </w:t>
        </w:r>
      </w:ins>
      <w:del w:id="244" w:author="Matteo Braendli" w:date="2019-12-12T10:27:00Z">
        <w:r w:rsidR="004B2074" w:rsidDel="007908EF">
          <w:delText>the computational</w:delText>
        </w:r>
      </w:del>
      <w:ins w:id="245" w:author="Matteo Braendli" w:date="2019-12-12T10:27:00Z">
        <w:r w:rsidR="007908EF">
          <w:t>meaningful win statistics</w:t>
        </w:r>
      </w:ins>
      <w:del w:id="246" w:author="Matteo Braendli" w:date="2019-12-12T10:27:00Z">
        <w:r w:rsidR="004B2074" w:rsidDel="00BD5EF5">
          <w:delText xml:space="preserve"> </w:delText>
        </w:r>
        <w:r w:rsidR="00E22CA1" w:rsidDel="00BD5EF5">
          <w:delText>needs of the</w:delText>
        </w:r>
      </w:del>
      <w:ins w:id="247" w:author="Matteo Braendli" w:date="2019-12-12T10:27:00Z">
        <w:r w:rsidR="00BD5EF5">
          <w:t xml:space="preserve"> with</w:t>
        </w:r>
      </w:ins>
      <w:r w:rsidR="00E22CA1">
        <w:t xml:space="preserv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 xml:space="preserve">tile reached in </w:t>
      </w:r>
      <w:r w:rsidR="005533A6">
        <w:t>a batch</w:t>
      </w:r>
      <w:r w:rsidR="000930DA">
        <w:t>,</w:t>
      </w:r>
      <w:r w:rsidR="00477DAF">
        <w:t xml:space="preserve"> </w:t>
      </w:r>
      <w:r w:rsidR="002A5D36">
        <w:t>the average</w:t>
      </w:r>
      <w:r w:rsidR="005533A6">
        <w:t xml:space="preserve"> maximum tile reached in a batch and the average rewards obtained by the</w:t>
      </w:r>
      <w:r w:rsidR="00EC191E">
        <w:t xml:space="preserve"> interaction with the</w:t>
      </w:r>
      <w:r w:rsidR="005533A6">
        <w:t xml:space="preserve"> environment</w:t>
      </w:r>
      <w:r w:rsidR="002A5D36">
        <w:t>. In all plots, we expect an improvement of the calculated values</w:t>
      </w:r>
      <w:del w:id="248" w:author="Matteo Braendli" w:date="2019-12-11T14:30:00Z">
        <w:r w:rsidR="002A5D36" w:rsidDel="00746CB8">
          <w:delText xml:space="preserve"> </w:delText>
        </w:r>
        <w:commentRangeStart w:id="249"/>
        <w:r w:rsidR="002A5D36" w:rsidDel="00746CB8">
          <w:delText>from batch to batch</w:delText>
        </w:r>
      </w:del>
      <w:commentRangeEnd w:id="249"/>
      <w:r w:rsidR="00746CB8">
        <w:rPr>
          <w:rStyle w:val="Kommentarzeichen"/>
        </w:rPr>
        <w:commentReference w:id="249"/>
      </w:r>
      <w:r w:rsidR="000E4738">
        <w:t>, especially for the “</w:t>
      </w:r>
      <w:r w:rsidR="008C4942">
        <w:t xml:space="preserve">average </w:t>
      </w:r>
      <w:r w:rsidR="00987D33">
        <w:t>reward</w:t>
      </w:r>
      <w:r w:rsidR="008C4942">
        <w:t xml:space="preserve">” statistic </w:t>
      </w:r>
      <w:r w:rsidR="0090453F">
        <w:t>(</w:t>
      </w:r>
      <w:r w:rsidR="008C4942">
        <w:t xml:space="preserve">which is </w:t>
      </w:r>
      <w:proofErr w:type="gramStart"/>
      <w:r w:rsidR="008C4942">
        <w:t>actually being</w:t>
      </w:r>
      <w:proofErr w:type="gramEnd"/>
      <w:r w:rsidR="008C4942">
        <w:t xml:space="preserve"> optimized</w:t>
      </w:r>
      <w:ins w:id="250" w:author="Matteo Braendli" w:date="2019-12-11T14:27:00Z">
        <w:r w:rsidR="002C2AC6">
          <w:t xml:space="preserve"> by the models</w:t>
        </w:r>
      </w:ins>
      <w:r w:rsidR="0090453F">
        <w:t>)</w:t>
      </w:r>
      <w:r w:rsidR="002A5D36">
        <w:t>.</w:t>
      </w:r>
      <w:ins w:id="251" w:author="Matteo Braendli" w:date="2019-12-11T14:43:00Z">
        <w:r w:rsidR="00AF5207" w:rsidRPr="00AF5207">
          <w:t xml:space="preserve"> </w:t>
        </w:r>
      </w:ins>
      <w:ins w:id="252" w:author="Matteo Braendli" w:date="2019-12-11T14:44:00Z">
        <w:r w:rsidR="004E40BD">
          <w:t>As a comparison for performance w</w:t>
        </w:r>
        <w:r w:rsidR="00EA4E7C">
          <w:t xml:space="preserve">e had </w:t>
        </w:r>
      </w:ins>
      <w:ins w:id="253" w:author="Matteo Braendli" w:date="2019-12-11T14:47:00Z">
        <w:r w:rsidR="00CF490F">
          <w:t xml:space="preserve">an </w:t>
        </w:r>
      </w:ins>
      <w:ins w:id="254" w:author="Matteo Braendli" w:date="2019-12-11T14:44:00Z">
        <w:r w:rsidR="00EA4E7C">
          <w:t xml:space="preserve">agent </w:t>
        </w:r>
      </w:ins>
      <w:ins w:id="255" w:author="Matteo Braendli" w:date="2019-12-11T14:45:00Z">
        <w:r w:rsidR="00ED69C6">
          <w:t>act</w:t>
        </w:r>
      </w:ins>
      <w:ins w:id="256" w:author="Matteo Braendli" w:date="2019-12-11T14:44:00Z">
        <w:r w:rsidR="00EA4E7C">
          <w:t xml:space="preserve"> randomly</w:t>
        </w:r>
      </w:ins>
      <w:ins w:id="257" w:author="Matteo Braendli" w:date="2019-12-11T14:45:00Z">
        <w:r w:rsidR="00EA4E7C">
          <w:t xml:space="preserve"> at any point</w:t>
        </w:r>
        <w:r w:rsidR="00ED69C6">
          <w:t xml:space="preserve">. </w:t>
        </w:r>
      </w:ins>
      <w:ins w:id="258" w:author="Matteo Braendli" w:date="2019-12-11T14:47:00Z">
        <w:r w:rsidR="00CF490F">
          <w:t xml:space="preserve">If they </w:t>
        </w:r>
      </w:ins>
      <w:ins w:id="259" w:author="Matteo Braendli" w:date="2019-12-11T14:48:00Z">
        <w:r w:rsidR="00E427A4">
          <w:t xml:space="preserve">fail to </w:t>
        </w:r>
      </w:ins>
      <w:ins w:id="260" w:author="Matteo Braendli" w:date="2019-12-11T14:47:00Z">
        <w:r w:rsidR="00CF490F">
          <w:t>ou</w:t>
        </w:r>
      </w:ins>
      <w:ins w:id="261" w:author="Matteo Braendli" w:date="2019-12-11T14:49:00Z">
        <w:r w:rsidR="00E427A4">
          <w:t>t</w:t>
        </w:r>
      </w:ins>
      <w:ins w:id="262" w:author="Matteo Braendli" w:date="2019-12-11T14:47:00Z">
        <w:r w:rsidR="00CF490F">
          <w:t>perfor</w:t>
        </w:r>
      </w:ins>
      <w:ins w:id="263" w:author="Matteo Braendli" w:date="2019-12-11T14:48:00Z">
        <w:r w:rsidR="00CF490F">
          <w:t>m such a</w:t>
        </w:r>
        <w:r w:rsidR="00850FE5">
          <w:t xml:space="preserve">n agent our models </w:t>
        </w:r>
      </w:ins>
      <w:ins w:id="264" w:author="Matteo Braendli" w:date="2019-12-11T14:49:00Z">
        <w:r w:rsidR="00E427A4">
          <w:t>my not have learned much.</w:t>
        </w:r>
      </w:ins>
    </w:p>
    <w:p w14:paraId="438DC1FA" w14:textId="77777777" w:rsidR="006A3147" w:rsidRDefault="006A3147">
      <w:pPr>
        <w:rPr>
          <w:ins w:id="265" w:author="Matteo Braendli" w:date="2019-12-11T14:42:00Z"/>
        </w:rPr>
      </w:pPr>
      <w:ins w:id="266" w:author="Matteo Braendli" w:date="2019-12-11T14:42:00Z">
        <w:r>
          <w:br w:type="page"/>
        </w:r>
      </w:ins>
    </w:p>
    <w:p w14:paraId="4E2FA9BE" w14:textId="77777777" w:rsidR="00103EBF" w:rsidRDefault="00103EBF">
      <w:pPr>
        <w:spacing w:line="276" w:lineRule="auto"/>
        <w:jc w:val="both"/>
        <w:pPrChange w:id="267" w:author="Matteo Braendli" w:date="2019-12-11T14:42:00Z">
          <w:pPr/>
        </w:pPrChange>
      </w:pPr>
    </w:p>
    <w:p w14:paraId="530D301E" w14:textId="63EA3E70" w:rsidR="00885AE9" w:rsidRPr="00885AE9" w:rsidRDefault="00885AE9" w:rsidP="004B348A">
      <w:pPr>
        <w:pStyle w:val="berschrift2"/>
      </w:pPr>
      <w:bookmarkStart w:id="268" w:name="_Toc26966747"/>
      <w:bookmarkStart w:id="269" w:name="_Toc26990697"/>
      <w:r>
        <w:t>Q-Learning</w:t>
      </w:r>
      <w:bookmarkEnd w:id="268"/>
      <w:bookmarkEnd w:id="269"/>
    </w:p>
    <w:p w14:paraId="0BBA00BF" w14:textId="383C7675"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The reasons are</w:t>
      </w:r>
      <w:del w:id="270" w:author="Matteo Braendli" w:date="2019-12-11T14:37:00Z">
        <w:r w:rsidR="00411A07" w:rsidRPr="00C627FD" w:rsidDel="002242D6">
          <w:delText>,</w:delText>
        </w:r>
      </w:del>
      <w:r w:rsidR="00411A07" w:rsidRPr="00C627FD">
        <w:t xml:space="preserve"> </w:t>
      </w:r>
      <w:del w:id="271" w:author="Matteo Braendli" w:date="2019-12-11T14:36:00Z">
        <w:r w:rsidR="00411A07" w:rsidRPr="00C627FD" w:rsidDel="009A533A">
          <w:delText>that the reward function and the transition were not needed to compute the Q-table.</w:delText>
        </w:r>
      </w:del>
      <w:ins w:id="272" w:author="Matteo Braendli" w:date="2019-12-11T14:37:00Z">
        <w:r w:rsidR="00C77565">
          <w:t xml:space="preserve">that </w:t>
        </w:r>
      </w:ins>
      <w:ins w:id="273" w:author="Matteo Braendli" w:date="2019-12-11T14:36:00Z">
        <w:r w:rsidR="009A533A">
          <w:t>both rewar</w:t>
        </w:r>
      </w:ins>
      <w:ins w:id="274" w:author="Matteo Braendli" w:date="2019-12-11T14:37:00Z">
        <w:r w:rsidR="009A533A">
          <w:t>d and</w:t>
        </w:r>
        <w:r w:rsidR="00EE5B75">
          <w:t xml:space="preserve"> transitions can be observed</w:t>
        </w:r>
        <w:r w:rsidR="009A533A">
          <w:t xml:space="preserve"> </w:t>
        </w:r>
        <w:r w:rsidR="001F3D47">
          <w:t xml:space="preserve">and that there is a natural limit </w:t>
        </w:r>
      </w:ins>
      <w:ins w:id="275" w:author="Matteo Braendli" w:date="2019-12-11T14:38:00Z">
        <w:r w:rsidR="00635C76">
          <w:t>to the reward</w:t>
        </w:r>
        <w:r w:rsidR="00EB02C1">
          <w:t xml:space="preserve"> due to the rules of the game</w:t>
        </w:r>
      </w:ins>
      <w:ins w:id="276" w:author="Matteo Braendli" w:date="2019-12-11T14:40:00Z">
        <w:r w:rsidR="00D5327F">
          <w:t xml:space="preserve">. As a result, </w:t>
        </w:r>
      </w:ins>
      <w:ins w:id="277" w:author="Matteo Braendli" w:date="2019-12-11T14:38:00Z">
        <w:r w:rsidR="00A0442B">
          <w:t>a Q-Table</w:t>
        </w:r>
      </w:ins>
      <w:ins w:id="278" w:author="Matteo Braendli" w:date="2019-12-11T14:39:00Z">
        <w:r w:rsidR="00A0442B">
          <w:t xml:space="preserve"> can be </w:t>
        </w:r>
      </w:ins>
      <w:ins w:id="279" w:author="Matteo Braendli" w:date="2019-12-12T10:27:00Z">
        <w:r w:rsidR="004852CA">
          <w:t>computed,</w:t>
        </w:r>
      </w:ins>
      <w:ins w:id="280" w:author="Matteo Braendli" w:date="2019-12-11T14:39:00Z">
        <w:r w:rsidR="00A0442B">
          <w:t xml:space="preserve"> and </w:t>
        </w:r>
        <w:r w:rsidR="00C72D9A">
          <w:t>one should not have to worry too much about discounting</w:t>
        </w:r>
        <w:r w:rsidR="003E1CAC">
          <w:t xml:space="preserve">. We thus chose discounting at </w:t>
        </w:r>
        <w:r w:rsidR="001D64D5">
          <w:t>gamma=0.99</w:t>
        </w:r>
      </w:ins>
      <w:ins w:id="281" w:author="Matteo Braendli" w:date="2019-12-11T14:40:00Z">
        <w:r w:rsidR="00D5327F">
          <w:t xml:space="preserve"> to explore the foresight without completely neglecting possible loops.</w:t>
        </w:r>
      </w:ins>
    </w:p>
    <w:p w14:paraId="244BE59D" w14:textId="77777777" w:rsidR="00B03425" w:rsidRDefault="00C627FD" w:rsidP="00B03425">
      <w:pPr>
        <w:spacing w:after="120" w:line="276" w:lineRule="auto"/>
        <w:jc w:val="both"/>
        <w:rPr>
          <w:ins w:id="282" w:author="Matteo Braendli" w:date="2019-12-11T14:52:00Z"/>
        </w:rPr>
      </w:pPr>
      <w:r>
        <w:t xml:space="preserve">We started </w:t>
      </w:r>
      <w:r w:rsidR="002D2A09">
        <w:t xml:space="preserve">to implement the Q-Learning model by adding a json file to the model, where it </w:t>
      </w:r>
      <w:del w:id="283" w:author="Matteo Braendli" w:date="2019-12-11T14:49:00Z">
        <w:r w:rsidR="002D2A09" w:rsidDel="009A7F59">
          <w:delText xml:space="preserve">can </w:delText>
        </w:r>
      </w:del>
      <w:ins w:id="284" w:author="Matteo Braendli" w:date="2019-12-11T14:49:00Z">
        <w:r w:rsidR="009A7F59">
          <w:t xml:space="preserve">should </w:t>
        </w:r>
      </w:ins>
      <w:r w:rsidR="002D2A09">
        <w:t xml:space="preserve">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ins w:id="285" w:author="Matteo Braendli" w:date="2019-12-11T14:50:00Z">
        <w:r w:rsidR="00D2704A">
          <w:t xml:space="preserve"> but for the updating function</w:t>
        </w:r>
      </w:ins>
      <w:r w:rsidR="002D2A09">
        <w:t xml:space="preserve">. </w:t>
      </w:r>
      <w:del w:id="286" w:author="Matteo Braendli" w:date="2019-12-11T14:50:00Z">
        <w:r w:rsidR="006D1CD3" w:rsidDel="00A050AF">
          <w:delText>However,</w:delText>
        </w:r>
        <w:r w:rsidR="002D2A09" w:rsidDel="00A050AF">
          <w:delText xml:space="preserve"> </w:delText>
        </w:r>
        <w:r w:rsidR="006D1CD3" w:rsidDel="00A050AF">
          <w:delText>our</w:delText>
        </w:r>
      </w:del>
      <w:ins w:id="287" w:author="Matteo Braendli" w:date="2019-12-11T14:50:00Z">
        <w:r w:rsidR="00A050AF">
          <w:t>Our</w:t>
        </w:r>
      </w:ins>
      <w:r w:rsidR="006D1CD3">
        <w:t xml:space="preserve"> goal is</w:t>
      </w:r>
      <w:r w:rsidR="002D2A09">
        <w:t xml:space="preserve"> to</w:t>
      </w:r>
      <w:ins w:id="288" w:author="Matteo Braendli" w:date="2019-12-11T14:51:00Z">
        <w:r w:rsidR="00E40D51">
          <w:t xml:space="preserve"> compare both approaches and </w:t>
        </w:r>
        <w:r w:rsidR="008E76C5">
          <w:t>see</w:t>
        </w:r>
      </w:ins>
      <w:r w:rsidR="002D2A09">
        <w:t xml:space="preserve"> </w:t>
      </w:r>
      <w:del w:id="289" w:author="Matteo Braendli" w:date="2019-12-11T14:50:00Z">
        <w:r w:rsidR="002D2A09" w:rsidDel="00FE3825">
          <w:delText xml:space="preserve">find </w:delText>
        </w:r>
        <w:r w:rsidR="006D1CD3" w:rsidDel="00FE3825">
          <w:delText>a model</w:delText>
        </w:r>
        <w:r w:rsidR="002D2A09" w:rsidDel="00FE3825">
          <w:delText>, wh</w:delText>
        </w:r>
        <w:r w:rsidR="006D1CD3" w:rsidDel="00FE3825">
          <w:delText>ose</w:delText>
        </w:r>
        <w:r w:rsidR="002D2A09" w:rsidDel="00FE3825">
          <w:delText xml:space="preserve"> tabular suits better</w:delText>
        </w:r>
      </w:del>
      <w:ins w:id="290" w:author="Matteo Braendli" w:date="2019-12-11T14:50:00Z">
        <w:r w:rsidR="00FE3825">
          <w:t xml:space="preserve">whether </w:t>
        </w:r>
      </w:ins>
      <w:ins w:id="291" w:author="Matteo Braendli" w:date="2019-12-11T14:51:00Z">
        <w:r w:rsidR="008E76C5">
          <w:t xml:space="preserve">one is </w:t>
        </w:r>
        <w:r w:rsidR="00F235E7">
          <w:t>more suitable</w:t>
        </w:r>
      </w:ins>
      <w:r w:rsidR="002D2A09">
        <w:t xml:space="preserve"> to our 2048 environment. </w:t>
      </w:r>
    </w:p>
    <w:p w14:paraId="2505995F" w14:textId="5060EAA6" w:rsidR="0065157B" w:rsidDel="00495085" w:rsidRDefault="000B49FF" w:rsidP="00217577">
      <w:pPr>
        <w:spacing w:line="276" w:lineRule="auto"/>
        <w:jc w:val="both"/>
        <w:rPr>
          <w:ins w:id="292" w:author="Lutharsanen Kunam" w:date="2019-12-11T15:38:00Z"/>
          <w:del w:id="293" w:author="Matteo Braendli" w:date="2019-12-11T21:07:00Z"/>
        </w:rPr>
      </w:pPr>
      <w:moveToRangeStart w:id="294" w:author="Matteo Braendli" w:date="2019-12-11T14:56:00Z" w:name="move26968628"/>
      <w:moveTo w:id="295" w:author="Matteo Braendli" w:date="2019-12-11T14:56:00Z">
        <w:del w:id="296" w:author="Matteo Braendli" w:date="2019-12-11T14:56:00Z">
          <w:r w:rsidDel="000B49FF">
            <w:delText>There were other</w:delText>
          </w:r>
        </w:del>
      </w:moveTo>
      <w:ins w:id="297" w:author="Matteo Braendli" w:date="2019-12-11T14:56:00Z">
        <w:r>
          <w:t>Many</w:t>
        </w:r>
      </w:ins>
      <w:moveTo w:id="298" w:author="Matteo Braendli" w:date="2019-12-11T14:56:00Z">
        <w:r>
          <w:t xml:space="preserve"> functions</w:t>
        </w:r>
        <w:del w:id="299" w:author="Matteo Braendli" w:date="2019-12-11T14:57:00Z">
          <w:r w:rsidDel="0009091F">
            <w:delText xml:space="preserve">, </w:delText>
          </w:r>
        </w:del>
      </w:moveTo>
      <w:ins w:id="300" w:author="Matteo Braendli" w:date="2019-12-11T14:57:00Z">
        <w:r w:rsidR="0009091F">
          <w:t xml:space="preserve"> were originally </w:t>
        </w:r>
      </w:ins>
      <w:ins w:id="301" w:author="Matteo Braendli" w:date="2019-12-11T15:03:00Z">
        <w:r w:rsidR="00FC3268">
          <w:t>taken</w:t>
        </w:r>
      </w:ins>
      <w:ins w:id="302" w:author="Matteo Braendli" w:date="2019-12-11T14:57:00Z">
        <w:r w:rsidR="004C076D">
          <w:t xml:space="preserve"> </w:t>
        </w:r>
        <w:r w:rsidR="001A33C8">
          <w:t>from the</w:t>
        </w:r>
      </w:ins>
      <w:moveTo w:id="303" w:author="Matteo Braendli" w:date="2019-12-11T14:56:00Z">
        <w:del w:id="304" w:author="Matteo Braendli" w:date="2019-12-11T14:57:00Z">
          <w:r w:rsidDel="001A33C8">
            <w:delText>which we added to the model from the</w:delText>
          </w:r>
        </w:del>
        <w:r>
          <w:t xml:space="preserve"> youtuber Machine Learning with Phil</w:t>
        </w:r>
        <w:del w:id="305" w:author="Matteo Braendli" w:date="2019-12-11T15:03:00Z">
          <w:r w:rsidDel="00FC3268">
            <w:delText>, which we used as a template</w:delText>
          </w:r>
        </w:del>
      </w:moveTo>
      <w:ins w:id="306" w:author="Matteo Braendli" w:date="2019-12-11T15:03:00Z">
        <w:r w:rsidR="00FC3268">
          <w:t>(add hyperlink later…)</w:t>
        </w:r>
      </w:ins>
      <w:moveTo w:id="307" w:author="Matteo Braendli" w:date="2019-12-11T14:56:00Z">
        <w:r>
          <w:t>.</w:t>
        </w:r>
      </w:moveTo>
      <w:moveToRangeEnd w:id="294"/>
      <w:ins w:id="308" w:author="Matteo Braendli" w:date="2019-12-11T14:57:00Z">
        <w:r w:rsidR="001A33C8">
          <w:t xml:space="preserve"> </w:t>
        </w:r>
      </w:ins>
      <w:ins w:id="309" w:author="Matteo Braendli" w:date="2019-12-11T14:58:00Z">
        <w:r w:rsidR="001A33C8">
          <w:t xml:space="preserve">Much of the code has been </w:t>
        </w:r>
        <w:r w:rsidR="00B61F72">
          <w:t xml:space="preserve">modified to cope with our environment </w:t>
        </w:r>
        <w:r w:rsidR="00C83478">
          <w:t xml:space="preserve">and to </w:t>
        </w:r>
        <w:r w:rsidR="00AD761E">
          <w:t>visualize</w:t>
        </w:r>
        <w:r w:rsidR="00C83478">
          <w:t xml:space="preserve"> the data</w:t>
        </w:r>
        <w:r w:rsidR="00AD761E">
          <w:t xml:space="preserve">. </w:t>
        </w:r>
      </w:ins>
      <w:r w:rsidR="002D2A09">
        <w:t xml:space="preserve">In the process of developing </w:t>
      </w:r>
      <w:r w:rsidR="00B710CA">
        <w:t>the Q-</w:t>
      </w:r>
      <w:r w:rsidR="002D2A09">
        <w:t xml:space="preserve"> model </w:t>
      </w:r>
      <w:del w:id="310" w:author="Matteo Braendli" w:date="2019-12-11T15:00:00Z">
        <w:r w:rsidR="002D2A09" w:rsidDel="00070DEB">
          <w:delText xml:space="preserve">we </w:delText>
        </w:r>
        <w:r w:rsidR="00B23A47" w:rsidDel="00070DEB">
          <w:delText xml:space="preserve">had to </w:delText>
        </w:r>
        <w:r w:rsidR="00B710CA" w:rsidDel="00070DEB">
          <w:delText>cope with</w:delText>
        </w:r>
        <w:r w:rsidR="002D2A09" w:rsidDel="00070DEB">
          <w:delText xml:space="preserve"> the problem that the </w:delText>
        </w:r>
      </w:del>
      <w:del w:id="311" w:author="Matteo Braendli" w:date="2019-12-11T14:55:00Z">
        <w:r w:rsidR="002D2A09" w:rsidDel="000E5039">
          <w:delText>model</w:delText>
        </w:r>
      </w:del>
      <w:ins w:id="312" w:author="Matteo Braendli" w:date="2019-12-11T15:00:00Z">
        <w:r w:rsidR="00070DEB">
          <w:t xml:space="preserve">our </w:t>
        </w:r>
      </w:ins>
      <w:ins w:id="313" w:author="Matteo Braendli" w:date="2019-12-11T14:55:00Z">
        <w:r w:rsidR="000E5039">
          <w:t xml:space="preserve">agent </w:t>
        </w:r>
      </w:ins>
      <w:r w:rsidR="002D2A09">
        <w:t>g</w:t>
      </w:r>
      <w:ins w:id="314" w:author="Matteo Braendli" w:date="2019-12-11T15:00:00Z">
        <w:r w:rsidR="00070DEB">
          <w:t>o</w:t>
        </w:r>
      </w:ins>
      <w:del w:id="315" w:author="Matteo Braendli" w:date="2019-12-11T15:00:00Z">
        <w:r w:rsidR="002D2A09" w:rsidDel="00070DEB">
          <w:delText>e</w:delText>
        </w:r>
      </w:del>
      <w:r w:rsidR="002D2A09">
        <w:t>t</w:t>
      </w:r>
      <w:del w:id="316" w:author="Matteo Braendli" w:date="2019-12-11T15:04:00Z">
        <w:r w:rsidR="002D2A09" w:rsidDel="00FC3268">
          <w:delText>s</w:delText>
        </w:r>
      </w:del>
      <w:ins w:id="317" w:author="Matteo Braendli" w:date="2019-12-11T15:04:00Z">
        <w:r w:rsidR="00FC3268">
          <w:t xml:space="preserve"> continuously</w:t>
        </w:r>
      </w:ins>
      <w:r w:rsidR="002D2A09">
        <w:t xml:space="preserve"> stuck in the same state</w:t>
      </w:r>
      <w:r w:rsidR="00AD0BB7">
        <w:t xml:space="preserve"> </w:t>
      </w:r>
      <w:r w:rsidR="002D2A09">
        <w:t xml:space="preserve">where </w:t>
      </w:r>
      <w:r w:rsidR="00AD1A62">
        <w:t>no step is activated</w:t>
      </w:r>
      <w:r w:rsidR="00675E9B">
        <w:t xml:space="preserve"> (due to the supposed “optimality” of that move by Q considerations)</w:t>
      </w:r>
      <w:ins w:id="318" w:author="Matteo Braendli" w:date="2019-12-11T15:04:00Z">
        <w:r w:rsidR="00FC3268">
          <w:t xml:space="preserve"> and could not overcome this problem with the </w:t>
        </w:r>
        <w:r w:rsidR="00167971">
          <w:t>computational power at hand</w:t>
        </w:r>
      </w:ins>
      <w:r w:rsidR="00AD1A62">
        <w:t xml:space="preserve">. This </w:t>
      </w:r>
      <w:r w:rsidR="00A80008">
        <w:t>has been overcome</w:t>
      </w:r>
      <w:r w:rsidR="002D2A09">
        <w:t xml:space="preserve"> by the choseandcheck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 xml:space="preserve">Like this we avoid infinite loops and </w:t>
      </w:r>
      <w:del w:id="319" w:author="Matteo Braendli" w:date="2019-12-11T15:04:00Z">
        <w:r w:rsidR="00CB51A3" w:rsidDel="00167971">
          <w:delText>l</w:delText>
        </w:r>
        <w:r w:rsidR="00B23A47" w:rsidDel="00167971">
          <w:delText xml:space="preserve">uckily </w:delText>
        </w:r>
      </w:del>
      <w:r w:rsidR="00B23A47">
        <w:t xml:space="preserve">we </w:t>
      </w:r>
      <w:del w:id="320" w:author="Matteo Braendli" w:date="2019-12-11T15:04:00Z">
        <w:r w:rsidR="00B23A47" w:rsidDel="00167971">
          <w:delText xml:space="preserve">could </w:delText>
        </w:r>
      </w:del>
      <w:r w:rsidR="00B23A47">
        <w:t>reuse</w:t>
      </w:r>
      <w:ins w:id="321" w:author="Matteo Braendli" w:date="2019-12-11T15:04:00Z">
        <w:r w:rsidR="00167971">
          <w:t>d</w:t>
        </w:r>
      </w:ins>
      <w:r w:rsidR="00B23A47">
        <w:t xml:space="preserv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 xml:space="preserve">With this function we want to make sure, that our model will avoid these steps in </w:t>
      </w:r>
      <w:del w:id="322" w:author="Matteo Braendli" w:date="2019-12-11T15:01:00Z">
        <w:r w:rsidR="00B23A47" w:rsidDel="000334FB">
          <w:delText xml:space="preserve">the </w:delText>
        </w:r>
      </w:del>
      <w:r w:rsidR="00B23A47">
        <w:t>future</w:t>
      </w:r>
      <w:r w:rsidR="000A043B">
        <w:t xml:space="preserve"> a</w:t>
      </w:r>
      <w:r w:rsidR="005A29FB">
        <w:t>nd thus avo</w:t>
      </w:r>
      <w:r w:rsidR="009A0B55">
        <w:t>i</w:t>
      </w:r>
      <w:r w:rsidR="005A29FB">
        <w:t>d dead-ends</w:t>
      </w:r>
      <w:r w:rsidR="00B23A47">
        <w:t>.</w:t>
      </w:r>
      <w:r w:rsidR="00857302">
        <w:t xml:space="preserve"> </w:t>
      </w:r>
      <w:moveFromRangeStart w:id="323" w:author="Matteo Braendli" w:date="2019-12-11T14:56:00Z" w:name="move26968628"/>
      <w:moveFrom w:id="324" w:author="Matteo Braendli" w:date="2019-12-11T14:56:00Z">
        <w:r w:rsidR="00857302" w:rsidDel="000B49FF">
          <w:t>There were other functions, which we added to the model from the youtuber Machine Learning with Phil, which we used as a template.</w:t>
        </w:r>
      </w:moveFrom>
      <w:moveFromRangeEnd w:id="323"/>
    </w:p>
    <w:p w14:paraId="7FCC8185" w14:textId="3116B09B" w:rsidR="0065157B" w:rsidRDefault="0065157B">
      <w:pPr>
        <w:spacing w:line="276" w:lineRule="auto"/>
        <w:jc w:val="both"/>
        <w:rPr>
          <w:ins w:id="325" w:author="Lutharsanen Kunam" w:date="2019-12-11T15:38:00Z"/>
        </w:rPr>
        <w:pPrChange w:id="326" w:author="Matteo Braendli" w:date="2019-12-11T21:07:00Z">
          <w:pPr/>
        </w:pPrChange>
      </w:pPr>
      <w:ins w:id="327" w:author="Lutharsanen Kunam" w:date="2019-12-11T15:38:00Z">
        <w:del w:id="328" w:author="Matteo Braendli" w:date="2019-12-11T21:07:00Z">
          <w:r w:rsidDel="00495085">
            <w:br w:type="page"/>
          </w:r>
        </w:del>
      </w:ins>
    </w:p>
    <w:p w14:paraId="5AC42ACF" w14:textId="50761B43" w:rsidR="0028303F" w:rsidRDefault="0028303F" w:rsidP="0028303F">
      <w:pPr>
        <w:pStyle w:val="berschrift3"/>
        <w:rPr>
          <w:ins w:id="329" w:author="Matteo Braendli" w:date="2019-12-11T21:07:00Z"/>
        </w:rPr>
      </w:pPr>
      <w:bookmarkStart w:id="330" w:name="_Toc26990238"/>
      <w:bookmarkStart w:id="331" w:name="_Toc26990698"/>
      <w:bookmarkEnd w:id="330"/>
      <w:bookmarkEnd w:id="331"/>
      <w:ins w:id="332" w:author="Matteo Braendli" w:date="2019-12-11T21:07:00Z">
        <w:r>
          <w:t>1.2.1 Pre-test</w:t>
        </w:r>
      </w:ins>
      <w:ins w:id="333" w:author="Matteo Braendli" w:date="2019-12-11T21:11:00Z">
        <w:r w:rsidR="00B87DE4">
          <w:t>-</w:t>
        </w:r>
      </w:ins>
      <w:ins w:id="334" w:author="Matteo Braendli" w:date="2019-12-11T21:07:00Z">
        <w:r>
          <w:t>runs</w:t>
        </w:r>
      </w:ins>
    </w:p>
    <w:p w14:paraId="1717E80D" w14:textId="0D91973D" w:rsidR="00C627FD" w:rsidDel="0065157B" w:rsidRDefault="00C627FD" w:rsidP="00217577">
      <w:pPr>
        <w:spacing w:line="276" w:lineRule="auto"/>
        <w:jc w:val="both"/>
        <w:rPr>
          <w:del w:id="335" w:author="Lutharsanen Kunam" w:date="2019-12-11T15:38:00Z"/>
        </w:rPr>
      </w:pPr>
    </w:p>
    <w:p w14:paraId="2F831948" w14:textId="54429FBD" w:rsidR="0056450A" w:rsidRPr="0056450A" w:rsidDel="0028303F" w:rsidRDefault="00D67D14" w:rsidP="002F3708">
      <w:pPr>
        <w:pStyle w:val="berschrift3"/>
        <w:numPr>
          <w:ilvl w:val="2"/>
          <w:numId w:val="10"/>
        </w:numPr>
        <w:rPr>
          <w:del w:id="336" w:author="Matteo Braendli" w:date="2019-12-11T21:07:00Z"/>
        </w:rPr>
      </w:pPr>
      <w:bookmarkStart w:id="337" w:name="_Toc26966748"/>
      <w:bookmarkStart w:id="338" w:name="_Toc26990699"/>
      <w:del w:id="339" w:author="Matteo Braendli" w:date="2019-12-11T21:07:00Z">
        <w:r w:rsidDel="0028303F">
          <w:delText>P</w:delText>
        </w:r>
        <w:r w:rsidR="000C4953" w:rsidDel="0028303F">
          <w:delText>re-</w:delText>
        </w:r>
        <w:r w:rsidR="0018642D" w:rsidRPr="002C6041" w:rsidDel="0028303F">
          <w:delText>test</w:delText>
        </w:r>
      </w:del>
      <w:del w:id="340" w:author="Matteo Braendli" w:date="2019-12-11T21:04:00Z">
        <w:r w:rsidR="0018642D" w:rsidRPr="002C6041" w:rsidDel="00E1259F">
          <w:delText>-</w:delText>
        </w:r>
      </w:del>
      <w:del w:id="341" w:author="Matteo Braendli" w:date="2019-12-11T21:07:00Z">
        <w:r w:rsidR="0018642D" w:rsidRPr="002C6041" w:rsidDel="0028303F">
          <w:delText>run</w:delText>
        </w:r>
        <w:r w:rsidDel="0028303F">
          <w:delText>s</w:delText>
        </w:r>
        <w:bookmarkEnd w:id="337"/>
        <w:bookmarkEnd w:id="338"/>
      </w:del>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r w:rsidRPr="0010154D">
              <w:rPr>
                <w:sz w:val="14"/>
                <w:szCs w:val="14"/>
                <w:lang w:val="fr-CH"/>
              </w:rPr>
              <w:t>ic</w:t>
            </w:r>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t>
            </w:r>
            <w:proofErr w:type="gramStart"/>
            <w:r w:rsidRPr="0010154D">
              <w:rPr>
                <w:sz w:val="14"/>
                <w:szCs w:val="14"/>
              </w:rPr>
              <w:t>winning-statistic</w:t>
            </w:r>
            <w:proofErr w:type="gramEnd"/>
          </w:p>
        </w:tc>
      </w:tr>
    </w:tbl>
    <w:p w14:paraId="7EBB4AFD" w14:textId="5D1C85DB" w:rsidR="0010154D" w:rsidDel="00F52089" w:rsidRDefault="0010154D" w:rsidP="00F52089">
      <w:pPr>
        <w:spacing w:before="120"/>
        <w:jc w:val="both"/>
        <w:rPr>
          <w:del w:id="342" w:author="Matteo Braendli" w:date="2019-12-11T21:22:00Z"/>
        </w:rPr>
      </w:pPr>
      <w:r>
        <w:t xml:space="preserve">Following our first </w:t>
      </w:r>
      <w:r w:rsidR="009E2875">
        <w:t>test-run</w:t>
      </w:r>
      <w:r>
        <w:t xml:space="preserve"> we can see</w:t>
      </w:r>
      <w:del w:id="343" w:author="Matteo Braendli" w:date="2019-12-11T21:15:00Z">
        <w:r w:rsidDel="00340E05">
          <w:delText>,</w:delText>
        </w:r>
      </w:del>
      <w:r>
        <w:t xml:space="preserve"> that there is a positive correlation between the </w:t>
      </w:r>
      <w:del w:id="344" w:author="Matteo Braendli" w:date="2019-12-11T21:15:00Z">
        <w:r w:rsidDel="00C527BF">
          <w:delText xml:space="preserve">batches </w:delText>
        </w:r>
      </w:del>
      <w:ins w:id="345" w:author="Matteo Braendli" w:date="2019-12-11T21:15:00Z">
        <w:r w:rsidR="00C527BF">
          <w:t xml:space="preserve">games </w:t>
        </w:r>
      </w:ins>
      <w:r>
        <w:t xml:space="preserve">and the winning statistic. This shows as that our model </w:t>
      </w:r>
      <w:del w:id="346" w:author="Matteo Braendli" w:date="2019-12-11T15:02:00Z">
        <w:r w:rsidDel="00387F0F">
          <w:delText>is able to improve</w:delText>
        </w:r>
      </w:del>
      <w:ins w:id="347" w:author="Matteo Braendli" w:date="2019-12-11T15:02:00Z">
        <w:r w:rsidR="00387F0F">
          <w:t>improves</w:t>
        </w:r>
      </w:ins>
      <w:r>
        <w:t xml:space="preserve"> </w:t>
      </w:r>
      <w:del w:id="348" w:author="Matteo Braendli" w:date="2019-12-11T21:15:00Z">
        <w:r w:rsidR="00FD690E" w:rsidDel="002A0696">
          <w:delText>itself</w:delText>
        </w:r>
        <w:r w:rsidDel="002A0696">
          <w:delText xml:space="preserve"> from</w:delText>
        </w:r>
      </w:del>
      <w:ins w:id="349" w:author="Matteo Braendli" w:date="2019-12-11T21:15:00Z">
        <w:r w:rsidR="002A0696">
          <w:t xml:space="preserve">when </w:t>
        </w:r>
      </w:ins>
      <w:ins w:id="350" w:author="Matteo Braendli" w:date="2019-12-11T21:16:00Z">
        <w:r w:rsidR="002A0696">
          <w:t>ex</w:t>
        </w:r>
        <w:r w:rsidR="00053D53">
          <w:t xml:space="preserve">ploitation is </w:t>
        </w:r>
        <w:proofErr w:type="gramStart"/>
        <w:r w:rsidR="00053D53">
          <w:t>reduced</w:t>
        </w:r>
        <w:proofErr w:type="gramEnd"/>
        <w:r w:rsidR="00A527D7">
          <w:t xml:space="preserve"> </w:t>
        </w:r>
        <w:r w:rsidR="00A527D7">
          <w:lastRenderedPageBreak/>
          <w:t>and further episodes are played</w:t>
        </w:r>
      </w:ins>
      <w:del w:id="351" w:author="Matteo Braendli" w:date="2019-12-11T21:16:00Z">
        <w:r w:rsidDel="00DC0BBB">
          <w:delText xml:space="preserve"> game to game</w:delText>
        </w:r>
      </w:del>
      <w:r>
        <w:t xml:space="preserv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2A4801A5" w14:textId="77777777" w:rsidR="00F52089" w:rsidRPr="0018642D" w:rsidRDefault="00F52089" w:rsidP="0010154D">
      <w:pPr>
        <w:spacing w:before="120"/>
        <w:jc w:val="both"/>
        <w:rPr>
          <w:ins w:id="352" w:author="Matteo Braendli" w:date="2019-12-11T21:22:00Z"/>
        </w:rPr>
      </w:pPr>
    </w:p>
    <w:p w14:paraId="16B59725" w14:textId="52568AED" w:rsidR="002F3708" w:rsidDel="00F52089" w:rsidRDefault="002F3708" w:rsidP="002F3708">
      <w:pPr>
        <w:rPr>
          <w:del w:id="353" w:author="Matteo Braendli" w:date="2019-12-11T21:22:00Z"/>
        </w:rPr>
      </w:pPr>
    </w:p>
    <w:p w14:paraId="2EC358AC" w14:textId="4A7F74ED" w:rsidR="0010154D" w:rsidRDefault="0010154D">
      <w:pPr>
        <w:spacing w:before="120"/>
        <w:jc w:val="both"/>
        <w:pPrChange w:id="354" w:author="Matteo Braendli" w:date="2019-12-11T21:22:00Z">
          <w:pPr/>
        </w:pPrChange>
      </w:pPr>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351C6A9F">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736BB668" w:rsidR="00A06FF8" w:rsidRDefault="00D342FE" w:rsidP="00F2092D">
      <w:pPr>
        <w:jc w:val="both"/>
      </w:pPr>
      <w:del w:id="355" w:author="Matteo Braendli" w:date="2019-12-11T21:18:00Z">
        <w:r w:rsidDel="0081355F">
          <w:delText xml:space="preserve">Unfortunately, we didn’t have much success by increasing the goal to 512. </w:delText>
        </w:r>
      </w:del>
      <w:r>
        <w:t>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 xml:space="preserve">is a suited graph to </w:t>
      </w:r>
      <w:del w:id="356" w:author="Matteo Braendli" w:date="2019-12-11T21:19:00Z">
        <w:r w:rsidR="00A06FF8" w:rsidDel="004543F9">
          <w:delText>measure how well the model is able to learn</w:delText>
        </w:r>
      </w:del>
      <w:ins w:id="357" w:author="Matteo Braendli" w:date="2019-12-11T21:19:00Z">
        <w:r w:rsidR="004543F9">
          <w:t>visualize the progress of the network</w:t>
        </w:r>
        <w:r w:rsidR="00927B8C">
          <w:t>,</w:t>
        </w:r>
      </w:ins>
      <w:del w:id="358" w:author="Matteo Braendli" w:date="2019-12-11T21:19:00Z">
        <w:r w:rsidR="00A06FF8" w:rsidDel="00927B8C">
          <w:delText>,</w:delText>
        </w:r>
      </w:del>
      <w:r w:rsidR="00A06FF8">
        <w:t xml:space="preserve"> especially the slope of the graph</w:t>
      </w:r>
      <w:ins w:id="359" w:author="Matteo Braendli" w:date="2019-12-11T21:19:00Z">
        <w:r w:rsidR="00927B8C">
          <w:t xml:space="preserve"> and the</w:t>
        </w:r>
      </w:ins>
      <w:ins w:id="360" w:author="Matteo Braendli" w:date="2019-12-11T21:20:00Z">
        <w:r w:rsidR="00A3316A">
          <w:t xml:space="preserve"> average</w:t>
        </w:r>
        <w:r w:rsidR="0038524A">
          <w:t xml:space="preserve"> reward increase </w:t>
        </w:r>
      </w:ins>
      <w:ins w:id="361" w:author="Matteo Braendli" w:date="2019-12-11T21:28:00Z">
        <w:r w:rsidR="00B4269C">
          <w:t xml:space="preserve">to </w:t>
        </w:r>
        <w:r w:rsidR="0090441F">
          <w:t xml:space="preserve">975.93 </w:t>
        </w:r>
      </w:ins>
      <w:ins w:id="362" w:author="Matteo Braendli" w:date="2019-12-11T21:20:00Z">
        <w:r w:rsidR="0038524A">
          <w:t>suggest faster learning</w:t>
        </w:r>
      </w:ins>
      <w:del w:id="363" w:author="Matteo Braendli" w:date="2019-12-11T21:20:00Z">
        <w:r w:rsidR="00D45039" w:rsidDel="0038524A">
          <w:delText xml:space="preserve"> shows that the learning effect is increasing</w:delText>
        </w:r>
      </w:del>
      <w:r w:rsidR="00A06FF8">
        <w:t>.</w:t>
      </w:r>
      <w:r w:rsidR="00F2092D">
        <w:t xml:space="preserve"> The regression line of the figure </w:t>
      </w:r>
      <w:r w:rsidR="00F2092D" w:rsidRPr="00F2092D">
        <w:rPr>
          <w:i/>
          <w:iCs/>
        </w:rPr>
        <w:t>average of maximal values</w:t>
      </w:r>
      <w:r w:rsidR="00F2092D">
        <w:rPr>
          <w:i/>
          <w:iCs/>
        </w:rPr>
        <w:t xml:space="preserve"> </w:t>
      </w:r>
      <w:r w:rsidR="00F2092D">
        <w:t>shows a constant line.</w:t>
      </w:r>
      <w:del w:id="364" w:author="Matteo Braendli" w:date="2019-12-12T10:41:00Z">
        <w:r w:rsidR="00F2092D" w:rsidDel="00C238E2">
          <w:delText xml:space="preserve"> </w:delText>
        </w:r>
      </w:del>
    </w:p>
    <w:p w14:paraId="215FA80B" w14:textId="2A3A2ACA" w:rsidR="0010154D" w:rsidRDefault="00A06FF8" w:rsidP="00A06FF8">
      <w:pPr>
        <w:spacing w:before="120" w:after="24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t</w:t>
      </w:r>
      <w:r w:rsidR="00C331CC">
        <w:t xml:space="preserve"> </w:t>
      </w:r>
      <w:r>
        <w:t xml:space="preserve">how often </w:t>
      </w:r>
      <w:r w:rsidR="0026298C">
        <w:t>t</w:t>
      </w:r>
      <w:r>
        <w:t xml:space="preserve">he </w:t>
      </w:r>
      <w:r w:rsidR="0026298C">
        <w:t xml:space="preserve">model </w:t>
      </w:r>
      <w:r>
        <w:t xml:space="preserve">reaches the goal. Due to runtime time restriction, we weren’t able to </w:t>
      </w:r>
      <w:del w:id="365" w:author="Matteo Braendli" w:date="2019-12-11T21:22:00Z">
        <w:r w:rsidDel="00F52089">
          <w:delText>increase the episode</w:delText>
        </w:r>
        <w:r w:rsidR="00560495" w:rsidDel="00F52089">
          <w:delText>s</w:delText>
        </w:r>
        <w:r w:rsidDel="00F52089">
          <w:delText xml:space="preserve"> to an amount, which reaches constantly 512.</w:delText>
        </w:r>
      </w:del>
      <w:ins w:id="366" w:author="Matteo Braendli" w:date="2019-12-11T21:22:00Z">
        <w:r w:rsidR="00F52089">
          <w:t xml:space="preserve">able to </w:t>
        </w:r>
        <w:r w:rsidR="00A73F15">
          <w:t xml:space="preserve">reach 512 </w:t>
        </w:r>
      </w:ins>
      <w:ins w:id="367" w:author="Matteo Braendli" w:date="2019-12-11T21:23:00Z">
        <w:r w:rsidR="00A73F15">
          <w:t xml:space="preserve">often enough for meaningful </w:t>
        </w:r>
        <w:r w:rsidR="007454F7">
          <w:t>interpretations.</w:t>
        </w:r>
      </w:ins>
      <w:r>
        <w:t xml:space="preserve">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drawing>
                <wp:inline distT="0" distB="0" distL="0" distR="0" wp14:anchorId="6184CDC5" wp14:editId="3B544079">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199FC9C" w14:textId="77777777" w:rsidR="00C238E2" w:rsidRDefault="00535796" w:rsidP="00C238E2">
      <w:pPr>
        <w:jc w:val="both"/>
        <w:rPr>
          <w:ins w:id="368" w:author="Matteo Braendli" w:date="2019-12-12T10:41:00Z"/>
        </w:rPr>
      </w:pPr>
      <w:r>
        <w:t>An increase of the learning rate to 0.3 had an enormous impact on the slope of the average rewards graph. On average the reward increases per batch by over 3 units.</w:t>
      </w:r>
      <w:ins w:id="369" w:author="Matteo Braendli" w:date="2019-12-11T21:25:00Z">
        <w:r w:rsidR="00716180">
          <w:t xml:space="preserve"> Overall average</w:t>
        </w:r>
        <w:r w:rsidR="00877473">
          <w:t xml:space="preserve"> 1057.52</w:t>
        </w:r>
        <w:r w:rsidR="00781FD8">
          <w:t xml:space="preserve">. </w:t>
        </w:r>
      </w:ins>
      <w:r>
        <w:t xml:space="preserve">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266EE362" w14:textId="2B7CAC10" w:rsidR="002F3708" w:rsidDel="003A4ACD" w:rsidRDefault="002F3708" w:rsidP="00DB40C1">
      <w:pPr>
        <w:jc w:val="both"/>
        <w:rPr>
          <w:del w:id="370" w:author="Matteo Braendli" w:date="2019-12-12T10:41:00Z"/>
        </w:rPr>
      </w:pPr>
    </w:p>
    <w:p w14:paraId="6EF9C4CD" w14:textId="68E1AEE9" w:rsidR="002F3708" w:rsidDel="00C238E2" w:rsidRDefault="002F3708" w:rsidP="00DB40C1">
      <w:pPr>
        <w:jc w:val="both"/>
        <w:rPr>
          <w:del w:id="371" w:author="Matteo Braendli" w:date="2019-12-12T10:41:00Z"/>
        </w:rPr>
      </w:pPr>
    </w:p>
    <w:p w14:paraId="2C01811F" w14:textId="0715EB8A" w:rsidR="001F0118" w:rsidRPr="002F3708" w:rsidRDefault="006D1A70" w:rsidP="00DB40C1">
      <w:pPr>
        <w:jc w:val="both"/>
        <w:rPr>
          <w:highlight w:val="yellow"/>
        </w:rPr>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lastRenderedPageBreak/>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5">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3C9A7353" w:rsidR="00DB40C1" w:rsidRDefault="003E335C" w:rsidP="006C195A">
      <w:pPr>
        <w:spacing w:after="120"/>
        <w:jc w:val="both"/>
      </w:pPr>
      <w:del w:id="372" w:author="Matteo Braendli" w:date="2019-12-11T21:13:00Z">
        <w:r w:rsidDel="00FD5457">
          <w:delText xml:space="preserve">As we </w:delText>
        </w:r>
        <w:r w:rsidR="00133438" w:rsidDel="00FD5457">
          <w:delText xml:space="preserve">have </w:delText>
        </w:r>
        <w:r w:rsidDel="00FD5457">
          <w:delText>expected</w:delText>
        </w:r>
        <w:r w:rsidR="00133438" w:rsidDel="00FD5457">
          <w:delText>,</w:delText>
        </w:r>
        <w:r w:rsidDel="00FD5457">
          <w:delText xml:space="preserve"> the</w:delText>
        </w:r>
      </w:del>
      <w:ins w:id="373" w:author="Matteo Braendli" w:date="2019-12-11T21:13:00Z">
        <w:r w:rsidR="00FD5457">
          <w:t>The</w:t>
        </w:r>
      </w:ins>
      <w:r>
        <w:t xml:space="preserve"> slope of the reward graph decreased</w:t>
      </w:r>
      <w:r w:rsidR="00B83A79">
        <w:t xml:space="preserve"> in comparison to the third test-run</w:t>
      </w:r>
      <w:r w:rsidR="006C195A">
        <w:t xml:space="preserve"> due to</w:t>
      </w:r>
      <w:r>
        <w:t xml:space="preserve"> a</w:t>
      </w:r>
      <w:r w:rsidR="006C195A">
        <w:t xml:space="preserve"> lower</w:t>
      </w:r>
      <w:r>
        <w:t xml:space="preserve"> learning rate </w:t>
      </w:r>
      <w:del w:id="374" w:author="Matteo Braendli" w:date="2019-12-11T21:13:00Z">
        <w:r w:rsidR="006C195A" w:rsidDel="00395AEC">
          <w:delText>and a</w:delText>
        </w:r>
      </w:del>
      <w:ins w:id="375" w:author="Matteo Braendli" w:date="2019-12-11T21:13:00Z">
        <w:r w:rsidR="00395AEC">
          <w:t xml:space="preserve">possibly driven by further reduction of the already limited </w:t>
        </w:r>
      </w:ins>
      <w:del w:id="376" w:author="Matteo Braendli" w:date="2019-12-11T21:13:00Z">
        <w:r w:rsidR="006C195A" w:rsidDel="00287664">
          <w:delText xml:space="preserve"> lower range of episod</w:delText>
        </w:r>
      </w:del>
      <w:ins w:id="377" w:author="Matteo Braendli" w:date="2019-12-11T21:13:00Z">
        <w:r w:rsidR="00287664">
          <w:t>episodes</w:t>
        </w:r>
      </w:ins>
      <w:del w:id="378" w:author="Matteo Braendli" w:date="2019-12-11T21:13:00Z">
        <w:r w:rsidR="006C195A" w:rsidDel="00287664">
          <w:delText>es</w:delText>
        </w:r>
      </w:del>
      <w:r w:rsidR="006C195A">
        <w:t>.</w:t>
      </w:r>
      <w:r>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w:t>
      </w:r>
      <w:del w:id="379" w:author="Matteo Braendli" w:date="2019-12-11T21:12:00Z">
        <w:r w:rsidR="005E525A" w:rsidDel="0097347C">
          <w:delText xml:space="preserve">as expected </w:delText>
        </w:r>
      </w:del>
      <w:r w:rsidR="005E525A">
        <w:t xml:space="preserve">256, because, it performs worse than in the previous </w:t>
      </w:r>
      <w:r w:rsidR="009E2875">
        <w:t>test-run</w:t>
      </w:r>
      <w:r w:rsidR="005E525A">
        <w:t>.</w:t>
      </w:r>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3DC851FE" w:rsidR="005E525A" w:rsidRDefault="003A6B5A" w:rsidP="00A73D3E">
      <w:pPr>
        <w:jc w:val="both"/>
      </w:pPr>
      <w:r>
        <w:t xml:space="preserve">As expected, this </w:t>
      </w:r>
      <w:r w:rsidR="009E2875">
        <w:t>test-run</w:t>
      </w:r>
      <w:r>
        <w:t xml:space="preserve"> outperformed all the previous </w:t>
      </w:r>
      <w:r w:rsidR="009E2875">
        <w:t>test-run</w:t>
      </w:r>
      <w:r>
        <w:t xml:space="preserve">s. The slope of the reward graph is </w:t>
      </w:r>
      <w:del w:id="380" w:author="Matteo Braendli" w:date="2019-12-11T15:11:00Z">
        <w:r w:rsidDel="00B82B7B">
          <w:delText xml:space="preserve">really </w:delText>
        </w:r>
        <w:r w:rsidR="00766F5E" w:rsidDel="00B82B7B">
          <w:delText>high</w:delText>
        </w:r>
      </w:del>
      <w:ins w:id="381" w:author="Matteo Braendli" w:date="2019-12-11T15:11:00Z">
        <w:r w:rsidR="00B82B7B">
          <w:t>quite steep</w:t>
        </w:r>
      </w:ins>
      <w:r w:rsidR="00766F5E">
        <w:t>,</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0696E337" w:rsidR="00633A6F" w:rsidRDefault="00633A6F" w:rsidP="00633A6F">
      <w:pPr>
        <w:pStyle w:val="berschrift3"/>
      </w:pPr>
      <w:bookmarkStart w:id="382" w:name="_Toc26966749"/>
      <w:bookmarkStart w:id="383" w:name="_Toc26990700"/>
      <w:r>
        <w:t>1.2.</w:t>
      </w:r>
      <w:r w:rsidR="00CE0E33">
        <w:t>2</w:t>
      </w:r>
      <w:r>
        <w:t xml:space="preserve"> </w:t>
      </w:r>
      <w:r w:rsidR="000C4953">
        <w:t xml:space="preserve">Q-learning </w:t>
      </w:r>
      <w:r>
        <w:t>test series</w:t>
      </w:r>
      <w:r w:rsidR="00CE0E33">
        <w:t xml:space="preserve">: </w:t>
      </w:r>
      <w:r w:rsidR="00BA07AC">
        <w:t>experimental design</w:t>
      </w:r>
      <w:r w:rsidR="00D07997">
        <w:t xml:space="preserve"> &amp; results</w:t>
      </w:r>
      <w:bookmarkEnd w:id="382"/>
      <w:bookmarkEnd w:id="383"/>
    </w:p>
    <w:p w14:paraId="4B384E7B" w14:textId="77777777" w:rsidR="00151EDA" w:rsidRDefault="0057670A" w:rsidP="00A73D3E">
      <w:pPr>
        <w:jc w:val="both"/>
      </w:pPr>
      <w:r>
        <w:t xml:space="preserve">In the </w:t>
      </w:r>
      <w:r w:rsidR="00F239AA">
        <w:t xml:space="preserve">github folder Q learning you will find </w:t>
      </w:r>
      <w:r w:rsidR="00FD013C">
        <w:t>6 specifications</w:t>
      </w:r>
      <w:r w:rsidR="00DB2A66">
        <w:t>, varying along two dimensions</w:t>
      </w:r>
      <w:r w:rsidR="00151EDA">
        <w:t>.</w:t>
      </w:r>
    </w:p>
    <w:p w14:paraId="42A2E587" w14:textId="2B3D02C3" w:rsidR="007758F3" w:rsidRDefault="00151EDA" w:rsidP="007758F3">
      <w:pPr>
        <w:spacing w:after="120"/>
        <w:jc w:val="both"/>
        <w:rPr>
          <w:ins w:id="384" w:author="Matteo Braendli" w:date="2019-12-12T09:36:00Z"/>
        </w:rPr>
      </w:pPr>
      <w:r>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w:t>
      </w:r>
      <w:r w:rsidR="000A481F">
        <w:t xml:space="preserve"> the other scheme </w:t>
      </w:r>
      <w:r w:rsidR="00224ECA">
        <w:t>is a discontinuous epsilon development</w:t>
      </w:r>
      <w:r w:rsidR="008504E0">
        <w:t xml:space="preserve"> with </w:t>
      </w:r>
      <w:r w:rsidR="00662E97">
        <w:t xml:space="preserve">multiple </w:t>
      </w:r>
      <w:del w:id="385" w:author="Matteo Braendli" w:date="2019-12-12T10:00:00Z">
        <w:r w:rsidR="008504E0" w:rsidDel="007B72A3">
          <w:delText xml:space="preserve">resets </w:delText>
        </w:r>
      </w:del>
      <w:ins w:id="386" w:author="Matteo Braendli" w:date="2019-12-12T10:00:00Z">
        <w:r w:rsidR="007B72A3">
          <w:t>discontinuous jumps</w:t>
        </w:r>
        <w:r w:rsidR="007B72A3">
          <w:t xml:space="preserve"> </w:t>
        </w:r>
      </w:ins>
      <w:r w:rsidR="008504E0">
        <w:t xml:space="preserve">of </w:t>
      </w:r>
      <w:r w:rsidR="00662E97">
        <w:t>epsilon to a higher level. This should reduce the risk of ending up at a non-optimal solution</w:t>
      </w:r>
      <w:ins w:id="387" w:author="Matteo Braendli" w:date="2019-12-12T10:01:00Z">
        <w:r w:rsidR="007B72A3">
          <w:t xml:space="preserve"> by </w:t>
        </w:r>
        <w:r w:rsidR="004D0156">
          <w:t>continuously varying exploration and exploitation</w:t>
        </w:r>
      </w:ins>
      <w:r w:rsidR="00662E97">
        <w:t>.</w:t>
      </w:r>
      <w:r w:rsidR="00361D1B">
        <w:t xml:space="preserve"> The other varying dimension are the alphas, chosen at 0.1, 0.5 and 0.8. </w:t>
      </w:r>
      <w:del w:id="388" w:author="Matteo Braendli" w:date="2019-12-11T21:09:00Z">
        <w:r w:rsidR="00361D1B" w:rsidDel="003214F5">
          <w:delText xml:space="preserve">Thus there </w:delText>
        </w:r>
      </w:del>
      <w:del w:id="389" w:author="Matteo Braendli" w:date="2019-12-12T10:38:00Z">
        <w:r w:rsidR="00361D1B" w:rsidDel="00B93527">
          <w:delText>are 2x3=6 specifications for testing an</w:delText>
        </w:r>
        <w:r w:rsidR="005770D3" w:rsidDel="00B93527">
          <w:delText>d</w:delText>
        </w:r>
        <w:r w:rsidR="00361D1B" w:rsidDel="00B93527">
          <w:delText xml:space="preserve"> comparison.</w:delText>
        </w:r>
        <w:r w:rsidR="00437BD1" w:rsidDel="00B93527">
          <w:delText xml:space="preserve"> </w:delText>
        </w:r>
      </w:del>
      <w:r w:rsidR="00437BD1">
        <w:t>After 5000 training episode</w:t>
      </w:r>
      <w:r w:rsidR="00E83FA1">
        <w:t xml:space="preserve">s, </w:t>
      </w:r>
      <w:r w:rsidR="00913493">
        <w:t>there are performance tests with 500 e</w:t>
      </w:r>
      <w:del w:id="390" w:author="Matteo Braendli" w:date="2019-12-12T09:31:00Z">
        <w:r w:rsidR="00913493" w:rsidDel="00537B3A">
          <w:delText>p</w:delText>
        </w:r>
      </w:del>
      <w:del w:id="391" w:author="Matteo Braendli" w:date="2019-12-12T09:25:00Z">
        <w:r w:rsidR="00913493" w:rsidDel="00AA1C13">
          <w:delText>s</w:delText>
        </w:r>
      </w:del>
      <w:ins w:id="392" w:author="Matteo Braendli" w:date="2019-12-12T09:25:00Z">
        <w:r w:rsidR="00AA1C13">
          <w:t>pis</w:t>
        </w:r>
      </w:ins>
      <w:del w:id="393" w:author="Matteo Braendli" w:date="2019-12-12T09:25:00Z">
        <w:r w:rsidR="00913493" w:rsidDel="00AA1C13">
          <w:delText>i</w:delText>
        </w:r>
      </w:del>
      <w:r w:rsidR="00913493">
        <w:t>odes. Results are always expressed in percentiles, thus the average result over the percentiles (100 datapoints, in test mode 5 episodes are pooled to one datapoint</w:t>
      </w:r>
      <w:r w:rsidR="00F553DB">
        <w:t>)</w:t>
      </w:r>
      <w:ins w:id="394" w:author="Matteo Braendli" w:date="2019-12-12T09:26:00Z">
        <w:r w:rsidR="00D64362">
          <w:t>.</w:t>
        </w:r>
      </w:ins>
      <w:ins w:id="395" w:author="Matteo Braendli" w:date="2019-12-12T09:36:00Z">
        <w:r w:rsidR="007758F3" w:rsidRPr="007758F3">
          <w:t xml:space="preserve"> </w:t>
        </w:r>
      </w:ins>
    </w:p>
    <w:p w14:paraId="1406AC33" w14:textId="5257C3F8" w:rsidR="006D1A70" w:rsidRDefault="000F5FB3" w:rsidP="00A73D3E">
      <w:pPr>
        <w:jc w:val="both"/>
      </w:pPr>
      <w:ins w:id="396" w:author="Matteo Braendli" w:date="2019-12-12T09:26:00Z">
        <w:r>
          <w:t xml:space="preserve">As a comparison </w:t>
        </w:r>
      </w:ins>
      <w:ins w:id="397" w:author="Matteo Braendli" w:date="2019-12-12T09:27:00Z">
        <w:r w:rsidR="004F7DAD">
          <w:t>for the performance</w:t>
        </w:r>
        <w:r w:rsidR="000A4C70">
          <w:t xml:space="preserve"> metrics</w:t>
        </w:r>
        <w:r w:rsidR="004F7DAD">
          <w:t xml:space="preserve"> </w:t>
        </w:r>
      </w:ins>
      <w:ins w:id="398" w:author="Matteo Braendli" w:date="2019-12-12T09:26:00Z">
        <w:r>
          <w:t>we also specified 2 ra</w:t>
        </w:r>
      </w:ins>
      <w:ins w:id="399" w:author="Matteo Braendli" w:date="2019-12-12T09:27:00Z">
        <w:r w:rsidR="004F7DAD">
          <w:t>nd</w:t>
        </w:r>
      </w:ins>
      <w:ins w:id="400" w:author="Matteo Braendli" w:date="2019-12-12T09:26:00Z">
        <w:r>
          <w:t xml:space="preserve">om agents, that </w:t>
        </w:r>
      </w:ins>
      <w:ins w:id="401" w:author="Matteo Braendli" w:date="2019-12-12T09:27:00Z">
        <w:r w:rsidR="004F7DAD">
          <w:t>randomly chose an action at any point</w:t>
        </w:r>
        <w:r w:rsidR="000A4C70">
          <w:t xml:space="preserve"> </w:t>
        </w:r>
        <w:r w:rsidR="00691412">
          <w:t>for 5000 episodes. T</w:t>
        </w:r>
      </w:ins>
      <w:ins w:id="402" w:author="Matteo Braendli" w:date="2019-12-12T09:28:00Z">
        <w:r w:rsidR="00691412">
          <w:t xml:space="preserve">hose 2 agents still </w:t>
        </w:r>
        <w:r w:rsidR="006634D2">
          <w:t xml:space="preserve">perform tabular computations of </w:t>
        </w:r>
        <w:r w:rsidR="000B5890">
          <w:t>Q values</w:t>
        </w:r>
      </w:ins>
      <w:ins w:id="403" w:author="Matteo Braendli" w:date="2019-12-12T09:29:00Z">
        <w:r w:rsidR="000B5890">
          <w:t xml:space="preserve"> with alpha = </w:t>
        </w:r>
        <w:r w:rsidR="00E527CE">
          <w:t>0.5 and 0.8</w:t>
        </w:r>
        <w:r w:rsidR="00C67056">
          <w:t xml:space="preserve">. The performance of these </w:t>
        </w:r>
      </w:ins>
      <w:ins w:id="404" w:author="Matteo Braendli" w:date="2019-12-12T10:02:00Z">
        <w:r w:rsidR="004D0156">
          <w:t>are</w:t>
        </w:r>
      </w:ins>
      <w:ins w:id="405" w:author="Matteo Braendli" w:date="2019-12-12T09:29:00Z">
        <w:r w:rsidR="00C67056">
          <w:t xml:space="preserve"> </w:t>
        </w:r>
      </w:ins>
      <w:ins w:id="406" w:author="Matteo Braendli" w:date="2019-12-12T09:30:00Z">
        <w:r w:rsidR="00D40D53">
          <w:t>again tested for 500 episodes with epsilon=0. T</w:t>
        </w:r>
      </w:ins>
      <w:ins w:id="407" w:author="Matteo Braendli" w:date="2019-12-12T09:32:00Z">
        <w:r w:rsidR="00C2102D">
          <w:t>herefore,</w:t>
        </w:r>
      </w:ins>
      <w:ins w:id="408" w:author="Matteo Braendli" w:date="2019-12-12T09:30:00Z">
        <w:r w:rsidR="00D40D53">
          <w:t xml:space="preserve"> we can compare whether the other</w:t>
        </w:r>
        <w:r w:rsidR="00537B3A">
          <w:t xml:space="preserve"> </w:t>
        </w:r>
        <w:r w:rsidR="00D40D53">
          <w:t xml:space="preserve">parametrizations outperform </w:t>
        </w:r>
      </w:ins>
      <w:ins w:id="409" w:author="Matteo Braendli" w:date="2019-12-12T09:31:00Z">
        <w:r w:rsidR="00537B3A">
          <w:t>the one</w:t>
        </w:r>
        <w:r w:rsidR="004B2F38">
          <w:t xml:space="preserve">s </w:t>
        </w:r>
      </w:ins>
      <w:ins w:id="410" w:author="Matteo Braendli" w:date="2019-12-12T09:30:00Z">
        <w:r w:rsidR="00D40D53">
          <w:t>learning off a random agent</w:t>
        </w:r>
      </w:ins>
      <w:ins w:id="411" w:author="Matteo Braendli" w:date="2019-12-12T09:35:00Z">
        <w:r w:rsidR="003C2669">
          <w:t xml:space="preserve"> to evaluate the parame</w:t>
        </w:r>
      </w:ins>
      <w:ins w:id="412" w:author="Matteo Braendli" w:date="2019-12-12T09:36:00Z">
        <w:r w:rsidR="007758F3">
          <w:t>t</w:t>
        </w:r>
      </w:ins>
      <w:ins w:id="413" w:author="Matteo Braendli" w:date="2019-12-12T09:35:00Z">
        <w:r w:rsidR="003C2669">
          <w:t>rizations</w:t>
        </w:r>
      </w:ins>
      <w:ins w:id="414" w:author="Matteo Braendli" w:date="2019-12-12T09:36:00Z">
        <w:r w:rsidR="003C2669">
          <w:t>’ effectiveness</w:t>
        </w:r>
        <w:r w:rsidR="007758F3">
          <w:t>.</w:t>
        </w:r>
      </w:ins>
      <w:ins w:id="415" w:author="Matteo Braendli" w:date="2019-12-12T10:05:00Z">
        <w:r w:rsidR="004B4404">
          <w:t xml:space="preserve"> </w:t>
        </w:r>
        <w:r w:rsidR="004B4404">
          <w:t>Thus, there are 2x3 +2*2=10</w:t>
        </w:r>
        <w:del w:id="416" w:author="Matteo Braendli" w:date="2019-12-12T10:04:00Z">
          <w:r w:rsidR="004B4404" w:rsidDel="001872A5">
            <w:delText>6</w:delText>
          </w:r>
        </w:del>
        <w:r w:rsidR="004B4404">
          <w:t xml:space="preserve">  specifications for testing and comparison.</w:t>
        </w:r>
      </w:ins>
    </w:p>
    <w:p w14:paraId="3C60F7A8" w14:textId="6F09B3EE" w:rsidR="00AB0694" w:rsidRDefault="00AB0694" w:rsidP="00A73D3E">
      <w:pPr>
        <w:jc w:val="both"/>
      </w:pPr>
    </w:p>
    <w:p w14:paraId="76CFD41F" w14:textId="3FB002AC" w:rsidR="00AB0694" w:rsidRDefault="002B039F" w:rsidP="00AB0694">
      <w:r>
        <w:t>Q learning</w:t>
      </w:r>
      <w:r w:rsidR="00AB0694">
        <w:t xml:space="preserve"> summary table of parametrizations and main performance measures after 5000 training</w:t>
      </w:r>
      <w:ins w:id="417" w:author="Matteo Braendli" w:date="2019-12-11T15:07:00Z">
        <w:r w:rsidR="00A92DBE">
          <w:t xml:space="preserve"> episodes</w:t>
        </w:r>
      </w:ins>
      <w:r w:rsidR="009206A9">
        <w:rPr>
          <w:rStyle w:val="Funotenzeichen"/>
        </w:rPr>
        <w:footnoteReference w:id="1"/>
      </w:r>
      <w:ins w:id="427" w:author="Matteo Braendli" w:date="2019-12-12T09:53:00Z">
        <w:r w:rsidR="00471ED9">
          <w:t xml:space="preserve">. </w:t>
        </w:r>
      </w:ins>
      <w:ins w:id="428" w:author="Matteo Braendli" w:date="2019-12-12T09:54:00Z">
        <w:r w:rsidR="001307DC">
          <w:t>The random agent</w:t>
        </w:r>
        <w:r w:rsidR="00377897">
          <w:t>s</w:t>
        </w:r>
        <w:r w:rsidR="001307DC">
          <w:t xml:space="preserve">’ performance is measured </w:t>
        </w:r>
        <w:r w:rsidR="00377897">
          <w:t>from</w:t>
        </w:r>
        <w:r w:rsidR="001307DC">
          <w:t xml:space="preserve"> 5000 training episodes</w:t>
        </w:r>
        <w:r w:rsidR="00377897">
          <w:t>.</w:t>
        </w:r>
      </w:ins>
      <w:r w:rsidR="00AB0694">
        <w:t xml:space="preserve"> </w:t>
      </w:r>
    </w:p>
    <w:tbl>
      <w:tblPr>
        <w:tblStyle w:val="Tabellenraster"/>
        <w:tblW w:w="0" w:type="auto"/>
        <w:tblLook w:val="04A0" w:firstRow="1" w:lastRow="0" w:firstColumn="1" w:lastColumn="0" w:noHBand="0" w:noVBand="1"/>
      </w:tblPr>
      <w:tblGrid>
        <w:gridCol w:w="1809"/>
        <w:gridCol w:w="1817"/>
        <w:gridCol w:w="1810"/>
        <w:gridCol w:w="1809"/>
        <w:gridCol w:w="1811"/>
        <w:tblGridChange w:id="429">
          <w:tblGrid>
            <w:gridCol w:w="1809"/>
            <w:gridCol w:w="1817"/>
            <w:gridCol w:w="1810"/>
            <w:gridCol w:w="1809"/>
            <w:gridCol w:w="1811"/>
          </w:tblGrid>
        </w:tblGridChange>
      </w:tblGrid>
      <w:tr w:rsidR="00AB0694" w14:paraId="03CAEB70" w14:textId="77777777" w:rsidTr="00B710CC">
        <w:tc>
          <w:tcPr>
            <w:tcW w:w="1809" w:type="dxa"/>
          </w:tcPr>
          <w:p w14:paraId="1E0997EF" w14:textId="77777777" w:rsidR="00AB0694" w:rsidRDefault="00AB0694" w:rsidP="001F52CC">
            <w:r>
              <w:t>alpha</w:t>
            </w:r>
          </w:p>
        </w:tc>
        <w:tc>
          <w:tcPr>
            <w:tcW w:w="1817" w:type="dxa"/>
          </w:tcPr>
          <w:p w14:paraId="71166A3D" w14:textId="77777777" w:rsidR="00AB0694" w:rsidRDefault="00AB0694" w:rsidP="001F52CC">
            <w:r>
              <w:t>epsilon</w:t>
            </w:r>
          </w:p>
        </w:tc>
        <w:tc>
          <w:tcPr>
            <w:tcW w:w="1810" w:type="dxa"/>
          </w:tcPr>
          <w:p w14:paraId="03F68BC4" w14:textId="77777777" w:rsidR="00AB0694" w:rsidRDefault="00AB0694" w:rsidP="001F52CC">
            <w:r>
              <w:t>Win percentage</w:t>
            </w:r>
          </w:p>
        </w:tc>
        <w:tc>
          <w:tcPr>
            <w:tcW w:w="1809" w:type="dxa"/>
          </w:tcPr>
          <w:p w14:paraId="245C9D5F" w14:textId="77777777" w:rsidR="00AB0694" w:rsidRDefault="00AB0694" w:rsidP="001F52CC">
            <w:r>
              <w:t>Avg max tile</w:t>
            </w:r>
          </w:p>
        </w:tc>
        <w:tc>
          <w:tcPr>
            <w:tcW w:w="1811" w:type="dxa"/>
          </w:tcPr>
          <w:p w14:paraId="100DFDB6" w14:textId="77777777" w:rsidR="00AB0694" w:rsidRDefault="00AB0694" w:rsidP="001F52CC">
            <w:r>
              <w:t>Avg reward</w:t>
            </w:r>
          </w:p>
        </w:tc>
      </w:tr>
      <w:tr w:rsidR="00CA2758" w14:paraId="234165F8" w14:textId="77777777" w:rsidTr="00B710CC">
        <w:trPr>
          <w:ins w:id="430" w:author="Matteo Braendli" w:date="2019-12-12T09:31:00Z"/>
        </w:trPr>
        <w:tc>
          <w:tcPr>
            <w:tcW w:w="1809" w:type="dxa"/>
          </w:tcPr>
          <w:p w14:paraId="3D4AA10D" w14:textId="1A29BF4E" w:rsidR="00CA2758" w:rsidRDefault="00CA2758" w:rsidP="001F52CC">
            <w:pPr>
              <w:rPr>
                <w:ins w:id="431" w:author="Matteo Braendli" w:date="2019-12-12T09:31:00Z"/>
              </w:rPr>
            </w:pPr>
            <w:ins w:id="432" w:author="Matteo Braendli" w:date="2019-12-12T09:32:00Z">
              <w:r>
                <w:t>A</w:t>
              </w:r>
              <w:r w:rsidR="00C2102D">
                <w:t>lpha = 0.5</w:t>
              </w:r>
            </w:ins>
          </w:p>
        </w:tc>
        <w:tc>
          <w:tcPr>
            <w:tcW w:w="1817" w:type="dxa"/>
          </w:tcPr>
          <w:p w14:paraId="73114883" w14:textId="711D740D" w:rsidR="00CA2758" w:rsidRDefault="00BD459D" w:rsidP="001F52CC">
            <w:pPr>
              <w:rPr>
                <w:ins w:id="433" w:author="Matteo Braendli" w:date="2019-12-12T09:31:00Z"/>
              </w:rPr>
            </w:pPr>
            <w:ins w:id="434" w:author="Matteo Braendli" w:date="2019-12-12T09:45:00Z">
              <w:r>
                <w:t xml:space="preserve">1, </w:t>
              </w:r>
              <w:r w:rsidR="005E166E">
                <w:t>training</w:t>
              </w:r>
            </w:ins>
          </w:p>
        </w:tc>
        <w:tc>
          <w:tcPr>
            <w:tcW w:w="1810" w:type="dxa"/>
          </w:tcPr>
          <w:p w14:paraId="7917ACCB" w14:textId="2306ED2C" w:rsidR="00CA2758" w:rsidRDefault="00CA2758" w:rsidP="001F52CC">
            <w:pPr>
              <w:rPr>
                <w:ins w:id="435" w:author="Matteo Braendli" w:date="2019-12-12T09:31:00Z"/>
              </w:rPr>
            </w:pPr>
          </w:p>
        </w:tc>
        <w:tc>
          <w:tcPr>
            <w:tcW w:w="1809" w:type="dxa"/>
          </w:tcPr>
          <w:p w14:paraId="1C4CD478" w14:textId="36A30DC1" w:rsidR="00CA2758" w:rsidRDefault="00CA2758" w:rsidP="001F52CC">
            <w:pPr>
              <w:rPr>
                <w:ins w:id="436" w:author="Matteo Braendli" w:date="2019-12-12T09:31:00Z"/>
              </w:rPr>
            </w:pPr>
          </w:p>
        </w:tc>
        <w:tc>
          <w:tcPr>
            <w:tcW w:w="1811" w:type="dxa"/>
          </w:tcPr>
          <w:p w14:paraId="4A7FC8A6" w14:textId="63650CA5" w:rsidR="00CA2758" w:rsidRDefault="00CA2758" w:rsidP="001F52CC">
            <w:pPr>
              <w:rPr>
                <w:ins w:id="437" w:author="Matteo Braendli" w:date="2019-12-12T09:31:00Z"/>
              </w:rPr>
            </w:pPr>
          </w:p>
        </w:tc>
      </w:tr>
      <w:tr w:rsidR="008F13D9" w14:paraId="1F2B0032" w14:textId="77777777" w:rsidTr="00B710CC">
        <w:trPr>
          <w:ins w:id="438" w:author="Matteo Braendli" w:date="2019-12-12T09:44:00Z"/>
        </w:trPr>
        <w:tc>
          <w:tcPr>
            <w:tcW w:w="1809" w:type="dxa"/>
          </w:tcPr>
          <w:p w14:paraId="66945CD4" w14:textId="62B9B2B4" w:rsidR="008F13D9" w:rsidRDefault="00056C9C" w:rsidP="001F52CC">
            <w:pPr>
              <w:rPr>
                <w:ins w:id="439" w:author="Matteo Braendli" w:date="2019-12-12T09:44:00Z"/>
              </w:rPr>
            </w:pPr>
            <w:ins w:id="440" w:author="Matteo Braendli" w:date="2019-12-12T09:44:00Z">
              <w:r>
                <w:t>Alpha = 0.5</w:t>
              </w:r>
            </w:ins>
          </w:p>
        </w:tc>
        <w:tc>
          <w:tcPr>
            <w:tcW w:w="1817" w:type="dxa"/>
          </w:tcPr>
          <w:p w14:paraId="64BA1B0A" w14:textId="6CB727C0" w:rsidR="008F13D9" w:rsidRDefault="00BD459D" w:rsidP="001F52CC">
            <w:pPr>
              <w:rPr>
                <w:ins w:id="441" w:author="Matteo Braendli" w:date="2019-12-12T09:44:00Z"/>
              </w:rPr>
            </w:pPr>
            <w:ins w:id="442" w:author="Matteo Braendli" w:date="2019-12-12T09:45:00Z">
              <w:r>
                <w:t>1</w:t>
              </w:r>
              <w:r w:rsidR="005E166E">
                <w:t>, te</w:t>
              </w:r>
            </w:ins>
            <w:ins w:id="443" w:author="Matteo Braendli" w:date="2019-12-12T09:46:00Z">
              <w:r w:rsidR="005E166E">
                <w:t>st</w:t>
              </w:r>
            </w:ins>
          </w:p>
        </w:tc>
        <w:tc>
          <w:tcPr>
            <w:tcW w:w="1810" w:type="dxa"/>
          </w:tcPr>
          <w:p w14:paraId="52AC294C" w14:textId="77777777" w:rsidR="008F13D9" w:rsidRDefault="008F13D9" w:rsidP="001F52CC">
            <w:pPr>
              <w:rPr>
                <w:ins w:id="444" w:author="Matteo Braendli" w:date="2019-12-12T09:44:00Z"/>
              </w:rPr>
            </w:pPr>
          </w:p>
        </w:tc>
        <w:tc>
          <w:tcPr>
            <w:tcW w:w="1809" w:type="dxa"/>
          </w:tcPr>
          <w:p w14:paraId="31B91A35" w14:textId="77777777" w:rsidR="008F13D9" w:rsidRDefault="008F13D9" w:rsidP="001F52CC">
            <w:pPr>
              <w:rPr>
                <w:ins w:id="445" w:author="Matteo Braendli" w:date="2019-12-12T09:44:00Z"/>
              </w:rPr>
            </w:pPr>
          </w:p>
        </w:tc>
        <w:tc>
          <w:tcPr>
            <w:tcW w:w="1811" w:type="dxa"/>
          </w:tcPr>
          <w:p w14:paraId="252F35AD" w14:textId="77777777" w:rsidR="008F13D9" w:rsidRDefault="008F13D9" w:rsidP="001F52CC">
            <w:pPr>
              <w:rPr>
                <w:ins w:id="446" w:author="Matteo Braendli" w:date="2019-12-12T09:44:00Z"/>
              </w:rPr>
            </w:pPr>
          </w:p>
        </w:tc>
      </w:tr>
      <w:tr w:rsidR="005E166E" w14:paraId="548ED298" w14:textId="77777777" w:rsidTr="00B710CC">
        <w:trPr>
          <w:ins w:id="447" w:author="Matteo Braendli" w:date="2019-12-12T09:31:00Z"/>
        </w:trPr>
        <w:tc>
          <w:tcPr>
            <w:tcW w:w="1809" w:type="dxa"/>
          </w:tcPr>
          <w:p w14:paraId="3E0D7F39" w14:textId="7804A6E7" w:rsidR="005E166E" w:rsidRDefault="005E166E" w:rsidP="005E166E">
            <w:pPr>
              <w:rPr>
                <w:ins w:id="448" w:author="Matteo Braendli" w:date="2019-12-12T09:31:00Z"/>
              </w:rPr>
            </w:pPr>
            <w:ins w:id="449" w:author="Matteo Braendli" w:date="2019-12-12T09:32:00Z">
              <w:r>
                <w:t>Alpha = 0.</w:t>
              </w:r>
              <w:r>
                <w:t>8</w:t>
              </w:r>
            </w:ins>
          </w:p>
        </w:tc>
        <w:tc>
          <w:tcPr>
            <w:tcW w:w="1817" w:type="dxa"/>
          </w:tcPr>
          <w:p w14:paraId="26D69137" w14:textId="5B51AF8E" w:rsidR="005E166E" w:rsidRDefault="005E166E" w:rsidP="005E166E">
            <w:pPr>
              <w:rPr>
                <w:ins w:id="450" w:author="Matteo Braendli" w:date="2019-12-12T09:31:00Z"/>
              </w:rPr>
            </w:pPr>
            <w:ins w:id="451" w:author="Matteo Braendli" w:date="2019-12-12T09:46:00Z">
              <w:r>
                <w:t>1, training</w:t>
              </w:r>
            </w:ins>
          </w:p>
        </w:tc>
        <w:tc>
          <w:tcPr>
            <w:tcW w:w="1810" w:type="dxa"/>
          </w:tcPr>
          <w:p w14:paraId="108DA6DA" w14:textId="61619144" w:rsidR="005E166E" w:rsidRPr="00D17180" w:rsidRDefault="005E166E" w:rsidP="005E166E">
            <w:pPr>
              <w:rPr>
                <w:ins w:id="452" w:author="Matteo Braendli" w:date="2019-12-12T09:31:00Z"/>
                <w:highlight w:val="yellow"/>
                <w:rPrChange w:id="453" w:author="Matteo Braendli" w:date="2019-12-12T09:42:00Z">
                  <w:rPr>
                    <w:ins w:id="454" w:author="Matteo Braendli" w:date="2019-12-12T09:31:00Z"/>
                  </w:rPr>
                </w:rPrChange>
              </w:rPr>
            </w:pPr>
            <w:commentRangeStart w:id="455"/>
            <w:ins w:id="456" w:author="Matteo Braendli" w:date="2019-12-12T09:42:00Z">
              <w:r w:rsidRPr="00D17180">
                <w:rPr>
                  <w:highlight w:val="yellow"/>
                  <w:rPrChange w:id="457" w:author="Matteo Braendli" w:date="2019-12-12T09:42:00Z">
                    <w:rPr/>
                  </w:rPrChange>
                </w:rPr>
                <w:t>0.045</w:t>
              </w:r>
            </w:ins>
          </w:p>
        </w:tc>
        <w:tc>
          <w:tcPr>
            <w:tcW w:w="1809" w:type="dxa"/>
          </w:tcPr>
          <w:p w14:paraId="2546B1B1" w14:textId="770ED3B6" w:rsidR="005E166E" w:rsidRPr="00D17180" w:rsidRDefault="005E166E" w:rsidP="005E166E">
            <w:pPr>
              <w:rPr>
                <w:ins w:id="458" w:author="Matteo Braendli" w:date="2019-12-12T09:31:00Z"/>
                <w:highlight w:val="yellow"/>
                <w:rPrChange w:id="459" w:author="Matteo Braendli" w:date="2019-12-12T09:42:00Z">
                  <w:rPr>
                    <w:ins w:id="460" w:author="Matteo Braendli" w:date="2019-12-12T09:31:00Z"/>
                  </w:rPr>
                </w:rPrChange>
              </w:rPr>
            </w:pPr>
            <w:ins w:id="461" w:author="Matteo Braendli" w:date="2019-12-12T09:42:00Z">
              <w:r w:rsidRPr="00D17180">
                <w:rPr>
                  <w:highlight w:val="yellow"/>
                  <w:rPrChange w:id="462" w:author="Matteo Braendli" w:date="2019-12-12T09:42:00Z">
                    <w:rPr/>
                  </w:rPrChange>
                </w:rPr>
                <w:t>95.52</w:t>
              </w:r>
            </w:ins>
          </w:p>
        </w:tc>
        <w:tc>
          <w:tcPr>
            <w:tcW w:w="1811" w:type="dxa"/>
          </w:tcPr>
          <w:p w14:paraId="241BAB7E" w14:textId="0EDCF08B" w:rsidR="005E166E" w:rsidRPr="00D17180" w:rsidRDefault="005E166E" w:rsidP="005E166E">
            <w:pPr>
              <w:rPr>
                <w:ins w:id="463" w:author="Matteo Braendli" w:date="2019-12-12T09:31:00Z"/>
                <w:highlight w:val="yellow"/>
                <w:rPrChange w:id="464" w:author="Matteo Braendli" w:date="2019-12-12T09:42:00Z">
                  <w:rPr>
                    <w:ins w:id="465" w:author="Matteo Braendli" w:date="2019-12-12T09:31:00Z"/>
                  </w:rPr>
                </w:rPrChange>
              </w:rPr>
            </w:pPr>
            <w:ins w:id="466" w:author="Matteo Braendli" w:date="2019-12-12T09:42:00Z">
              <w:r w:rsidRPr="00D17180">
                <w:rPr>
                  <w:highlight w:val="yellow"/>
                  <w:rPrChange w:id="467" w:author="Matteo Braendli" w:date="2019-12-12T09:42:00Z">
                    <w:rPr/>
                  </w:rPrChange>
                </w:rPr>
                <w:t>988.66</w:t>
              </w:r>
            </w:ins>
            <w:commentRangeEnd w:id="455"/>
            <w:ins w:id="468" w:author="Matteo Braendli" w:date="2019-12-12T09:43:00Z">
              <w:r>
                <w:rPr>
                  <w:rStyle w:val="Kommentarzeichen"/>
                </w:rPr>
                <w:commentReference w:id="455"/>
              </w:r>
            </w:ins>
          </w:p>
        </w:tc>
      </w:tr>
      <w:tr w:rsidR="005E166E" w14:paraId="29C48A7B" w14:textId="77777777" w:rsidTr="00B710CC">
        <w:trPr>
          <w:ins w:id="469" w:author="Matteo Braendli" w:date="2019-12-12T09:45:00Z"/>
        </w:trPr>
        <w:tc>
          <w:tcPr>
            <w:tcW w:w="1809" w:type="dxa"/>
          </w:tcPr>
          <w:p w14:paraId="37BF535F" w14:textId="4D76B95E" w:rsidR="005E166E" w:rsidRDefault="005E166E" w:rsidP="005E166E">
            <w:pPr>
              <w:rPr>
                <w:ins w:id="470" w:author="Matteo Braendli" w:date="2019-12-12T09:45:00Z"/>
              </w:rPr>
            </w:pPr>
            <w:ins w:id="471" w:author="Matteo Braendli" w:date="2019-12-12T09:45:00Z">
              <w:r>
                <w:t>Alpha = 0.8</w:t>
              </w:r>
            </w:ins>
          </w:p>
        </w:tc>
        <w:tc>
          <w:tcPr>
            <w:tcW w:w="1817" w:type="dxa"/>
          </w:tcPr>
          <w:p w14:paraId="41EE34E2" w14:textId="19B02BEB" w:rsidR="005E166E" w:rsidRDefault="005E166E" w:rsidP="005E166E">
            <w:pPr>
              <w:rPr>
                <w:ins w:id="472" w:author="Matteo Braendli" w:date="2019-12-12T09:45:00Z"/>
              </w:rPr>
            </w:pPr>
            <w:ins w:id="473" w:author="Matteo Braendli" w:date="2019-12-12T09:46:00Z">
              <w:r>
                <w:t>1, test</w:t>
              </w:r>
            </w:ins>
          </w:p>
        </w:tc>
        <w:tc>
          <w:tcPr>
            <w:tcW w:w="1810" w:type="dxa"/>
          </w:tcPr>
          <w:p w14:paraId="6A6FA5FB" w14:textId="64B906AF" w:rsidR="005E166E" w:rsidRPr="00DC0CD4" w:rsidRDefault="005E166E" w:rsidP="005E166E">
            <w:pPr>
              <w:rPr>
                <w:ins w:id="474" w:author="Matteo Braendli" w:date="2019-12-12T09:45:00Z"/>
                <w:highlight w:val="yellow"/>
              </w:rPr>
            </w:pPr>
            <w:ins w:id="475" w:author="Matteo Braendli" w:date="2019-12-12T09:46:00Z">
              <w:r>
                <w:rPr>
                  <w:highlight w:val="yellow"/>
                </w:rPr>
                <w:t>0.082</w:t>
              </w:r>
            </w:ins>
          </w:p>
        </w:tc>
        <w:tc>
          <w:tcPr>
            <w:tcW w:w="1809" w:type="dxa"/>
          </w:tcPr>
          <w:p w14:paraId="583F6CE4" w14:textId="6C51AE13" w:rsidR="005E166E" w:rsidRPr="00DC0CD4" w:rsidRDefault="005E166E" w:rsidP="005E166E">
            <w:pPr>
              <w:rPr>
                <w:ins w:id="476" w:author="Matteo Braendli" w:date="2019-12-12T09:45:00Z"/>
                <w:highlight w:val="yellow"/>
              </w:rPr>
            </w:pPr>
            <w:ins w:id="477" w:author="Matteo Braendli" w:date="2019-12-12T09:46:00Z">
              <w:r>
                <w:rPr>
                  <w:highlight w:val="yellow"/>
                </w:rPr>
                <w:t>102.71</w:t>
              </w:r>
            </w:ins>
          </w:p>
        </w:tc>
        <w:tc>
          <w:tcPr>
            <w:tcW w:w="1811" w:type="dxa"/>
          </w:tcPr>
          <w:p w14:paraId="14415773" w14:textId="53D486DC" w:rsidR="005E166E" w:rsidRPr="00DC0CD4" w:rsidRDefault="005E166E" w:rsidP="005E166E">
            <w:pPr>
              <w:rPr>
                <w:ins w:id="478" w:author="Matteo Braendli" w:date="2019-12-12T09:45:00Z"/>
                <w:highlight w:val="yellow"/>
              </w:rPr>
            </w:pPr>
            <w:ins w:id="479" w:author="Matteo Braendli" w:date="2019-12-12T09:46:00Z">
              <w:r>
                <w:rPr>
                  <w:highlight w:val="yellow"/>
                </w:rPr>
                <w:t>1219.09</w:t>
              </w:r>
            </w:ins>
          </w:p>
        </w:tc>
      </w:tr>
      <w:tr w:rsidR="00D17180" w14:paraId="53D40F18" w14:textId="77777777" w:rsidTr="00B710CC">
        <w:tc>
          <w:tcPr>
            <w:tcW w:w="1809" w:type="dxa"/>
          </w:tcPr>
          <w:p w14:paraId="1AB6E3A2" w14:textId="77777777" w:rsidR="00D17180" w:rsidRPr="00F32B2D" w:rsidRDefault="00D17180" w:rsidP="00D17180">
            <w:pPr>
              <w:rPr>
                <w:rPrChange w:id="480" w:author="Matteo Braendli" w:date="2019-12-11T15:06:00Z">
                  <w:rPr>
                    <w:highlight w:val="green"/>
                  </w:rPr>
                </w:rPrChange>
              </w:rPr>
            </w:pPr>
            <w:r w:rsidRPr="00F32B2D">
              <w:rPr>
                <w:rPrChange w:id="481" w:author="Matteo Braendli" w:date="2019-12-11T15:06:00Z">
                  <w:rPr>
                    <w:highlight w:val="green"/>
                  </w:rPr>
                </w:rPrChange>
              </w:rPr>
              <w:t>Alpha = 0.1</w:t>
            </w:r>
          </w:p>
        </w:tc>
        <w:tc>
          <w:tcPr>
            <w:tcW w:w="1817" w:type="dxa"/>
          </w:tcPr>
          <w:p w14:paraId="75477D50" w14:textId="77777777" w:rsidR="00D17180" w:rsidRDefault="00D17180" w:rsidP="00D17180">
            <w:r>
              <w:t>Monotonous</w:t>
            </w:r>
          </w:p>
        </w:tc>
        <w:tc>
          <w:tcPr>
            <w:tcW w:w="1810" w:type="dxa"/>
          </w:tcPr>
          <w:p w14:paraId="529F607F" w14:textId="4A6012D6" w:rsidR="00D17180" w:rsidRDefault="00D17180" w:rsidP="00D17180">
            <w:r>
              <w:t>0.044</w:t>
            </w:r>
          </w:p>
        </w:tc>
        <w:tc>
          <w:tcPr>
            <w:tcW w:w="1809" w:type="dxa"/>
          </w:tcPr>
          <w:p w14:paraId="4745BA7C" w14:textId="08812516" w:rsidR="00D17180" w:rsidRDefault="00D17180" w:rsidP="00D17180">
            <w:r>
              <w:t>86.99</w:t>
            </w:r>
          </w:p>
        </w:tc>
        <w:tc>
          <w:tcPr>
            <w:tcW w:w="1811" w:type="dxa"/>
          </w:tcPr>
          <w:p w14:paraId="590FF26C" w14:textId="4AEDD941" w:rsidR="00D17180" w:rsidRDefault="00D17180" w:rsidP="00D17180">
            <w:r>
              <w:t>1017.93</w:t>
            </w:r>
          </w:p>
        </w:tc>
      </w:tr>
      <w:tr w:rsidR="00D17180" w14:paraId="2AC1C2A7" w14:textId="77777777" w:rsidTr="00B710CC">
        <w:tc>
          <w:tcPr>
            <w:tcW w:w="1809" w:type="dxa"/>
          </w:tcPr>
          <w:p w14:paraId="09540136" w14:textId="77777777" w:rsidR="00D17180" w:rsidRPr="00F32B2D" w:rsidRDefault="00D17180" w:rsidP="00D17180">
            <w:pPr>
              <w:rPr>
                <w:rPrChange w:id="482" w:author="Matteo Braendli" w:date="2019-12-11T15:06:00Z">
                  <w:rPr>
                    <w:highlight w:val="green"/>
                  </w:rPr>
                </w:rPrChange>
              </w:rPr>
            </w:pPr>
            <w:r w:rsidRPr="00F32B2D">
              <w:rPr>
                <w:rPrChange w:id="483" w:author="Matteo Braendli" w:date="2019-12-11T15:06:00Z">
                  <w:rPr>
                    <w:highlight w:val="green"/>
                  </w:rPr>
                </w:rPrChange>
              </w:rPr>
              <w:t>Alpha = 0.1</w:t>
            </w:r>
          </w:p>
        </w:tc>
        <w:tc>
          <w:tcPr>
            <w:tcW w:w="1817" w:type="dxa"/>
          </w:tcPr>
          <w:p w14:paraId="76BF20E6" w14:textId="77777777" w:rsidR="00D17180" w:rsidRDefault="00D17180" w:rsidP="00D17180">
            <w:r>
              <w:t>Nonmonotonous</w:t>
            </w:r>
          </w:p>
        </w:tc>
        <w:tc>
          <w:tcPr>
            <w:tcW w:w="1810" w:type="dxa"/>
          </w:tcPr>
          <w:p w14:paraId="1D5DFECF" w14:textId="219F056D" w:rsidR="00D17180" w:rsidRDefault="00D17180" w:rsidP="00D17180">
            <w:r>
              <w:t>0.067</w:t>
            </w:r>
          </w:p>
        </w:tc>
        <w:tc>
          <w:tcPr>
            <w:tcW w:w="1809" w:type="dxa"/>
          </w:tcPr>
          <w:p w14:paraId="3A050A5D" w14:textId="23A0D446" w:rsidR="00D17180" w:rsidRDefault="00D17180" w:rsidP="00D17180">
            <w:r>
              <w:t>93.18</w:t>
            </w:r>
          </w:p>
        </w:tc>
        <w:tc>
          <w:tcPr>
            <w:tcW w:w="1811" w:type="dxa"/>
          </w:tcPr>
          <w:p w14:paraId="6E6B7058" w14:textId="67E87073" w:rsidR="00D17180" w:rsidRDefault="00D17180" w:rsidP="00D17180">
            <w:r>
              <w:t>1037.97</w:t>
            </w:r>
          </w:p>
        </w:tc>
      </w:tr>
      <w:tr w:rsidR="00D17180" w14:paraId="2E7E9C7C" w14:textId="77777777" w:rsidTr="00B710CC">
        <w:tc>
          <w:tcPr>
            <w:tcW w:w="1809" w:type="dxa"/>
          </w:tcPr>
          <w:p w14:paraId="66553CAF" w14:textId="77777777" w:rsidR="00D17180" w:rsidRPr="00F32B2D" w:rsidRDefault="00D17180" w:rsidP="00D17180">
            <w:pPr>
              <w:rPr>
                <w:rPrChange w:id="484" w:author="Matteo Braendli" w:date="2019-12-11T15:06:00Z">
                  <w:rPr>
                    <w:highlight w:val="green"/>
                  </w:rPr>
                </w:rPrChange>
              </w:rPr>
            </w:pPr>
            <w:r w:rsidRPr="00F32B2D">
              <w:rPr>
                <w:rPrChange w:id="485" w:author="Matteo Braendli" w:date="2019-12-11T15:06:00Z">
                  <w:rPr>
                    <w:highlight w:val="green"/>
                  </w:rPr>
                </w:rPrChange>
              </w:rPr>
              <w:t>Alpha = 0.5</w:t>
            </w:r>
          </w:p>
        </w:tc>
        <w:tc>
          <w:tcPr>
            <w:tcW w:w="1817" w:type="dxa"/>
          </w:tcPr>
          <w:p w14:paraId="6F05F25E" w14:textId="77777777" w:rsidR="00D17180" w:rsidRDefault="00D17180" w:rsidP="00D17180">
            <w:r>
              <w:t>Monotonous</w:t>
            </w:r>
          </w:p>
        </w:tc>
        <w:tc>
          <w:tcPr>
            <w:tcW w:w="1810" w:type="dxa"/>
          </w:tcPr>
          <w:p w14:paraId="522FF676" w14:textId="3AC5AFED" w:rsidR="00D17180" w:rsidRDefault="00D17180" w:rsidP="00D17180">
            <w:r>
              <w:t>0.094</w:t>
            </w:r>
          </w:p>
        </w:tc>
        <w:tc>
          <w:tcPr>
            <w:tcW w:w="1809" w:type="dxa"/>
          </w:tcPr>
          <w:p w14:paraId="150EDF84" w14:textId="7490E4D9" w:rsidR="00D17180" w:rsidRDefault="00D17180" w:rsidP="00D17180">
            <w:r>
              <w:t>108.61</w:t>
            </w:r>
          </w:p>
        </w:tc>
        <w:tc>
          <w:tcPr>
            <w:tcW w:w="1811" w:type="dxa"/>
          </w:tcPr>
          <w:p w14:paraId="76A18BD7" w14:textId="64A7440F" w:rsidR="00D17180" w:rsidRDefault="00D17180" w:rsidP="00D17180">
            <w:r>
              <w:t>1256.05</w:t>
            </w:r>
          </w:p>
        </w:tc>
      </w:tr>
      <w:tr w:rsidR="00D17180" w14:paraId="72D61476" w14:textId="77777777" w:rsidTr="0065157B">
        <w:tblPrEx>
          <w:tblW w:w="0" w:type="auto"/>
          <w:tblPrExChange w:id="486" w:author="Lutharsanen Kunam" w:date="2019-12-11T15:40:00Z">
            <w:tblPrEx>
              <w:tblW w:w="0" w:type="auto"/>
            </w:tblPrEx>
          </w:tblPrExChange>
        </w:tblPrEx>
        <w:tc>
          <w:tcPr>
            <w:tcW w:w="1809" w:type="dxa"/>
            <w:tcBorders>
              <w:bottom w:val="single" w:sz="4" w:space="0" w:color="auto"/>
            </w:tcBorders>
            <w:tcPrChange w:id="487" w:author="Lutharsanen Kunam" w:date="2019-12-11T15:40:00Z">
              <w:tcPr>
                <w:tcW w:w="1809" w:type="dxa"/>
              </w:tcPr>
            </w:tcPrChange>
          </w:tcPr>
          <w:p w14:paraId="4A4611BF" w14:textId="77777777" w:rsidR="00D17180" w:rsidRPr="00F32B2D" w:rsidRDefault="00D17180" w:rsidP="00D17180">
            <w:pPr>
              <w:rPr>
                <w:rPrChange w:id="488" w:author="Matteo Braendli" w:date="2019-12-11T15:06:00Z">
                  <w:rPr>
                    <w:highlight w:val="green"/>
                  </w:rPr>
                </w:rPrChange>
              </w:rPr>
            </w:pPr>
            <w:r w:rsidRPr="00F32B2D">
              <w:rPr>
                <w:rPrChange w:id="489" w:author="Matteo Braendli" w:date="2019-12-11T15:06:00Z">
                  <w:rPr>
                    <w:highlight w:val="green"/>
                  </w:rPr>
                </w:rPrChange>
              </w:rPr>
              <w:t>Alpha = 0.5</w:t>
            </w:r>
          </w:p>
        </w:tc>
        <w:tc>
          <w:tcPr>
            <w:tcW w:w="1817" w:type="dxa"/>
            <w:tcBorders>
              <w:bottom w:val="single" w:sz="4" w:space="0" w:color="auto"/>
            </w:tcBorders>
            <w:tcPrChange w:id="490" w:author="Lutharsanen Kunam" w:date="2019-12-11T15:40:00Z">
              <w:tcPr>
                <w:tcW w:w="1817" w:type="dxa"/>
              </w:tcPr>
            </w:tcPrChange>
          </w:tcPr>
          <w:p w14:paraId="7D2397E9" w14:textId="77777777" w:rsidR="00D17180" w:rsidRDefault="00D17180" w:rsidP="00D17180">
            <w:r>
              <w:t>Nonmonotonous</w:t>
            </w:r>
          </w:p>
        </w:tc>
        <w:tc>
          <w:tcPr>
            <w:tcW w:w="1810" w:type="dxa"/>
            <w:tcBorders>
              <w:bottom w:val="single" w:sz="4" w:space="0" w:color="auto"/>
            </w:tcBorders>
            <w:tcPrChange w:id="491" w:author="Lutharsanen Kunam" w:date="2019-12-11T15:40:00Z">
              <w:tcPr>
                <w:tcW w:w="1810" w:type="dxa"/>
              </w:tcPr>
            </w:tcPrChange>
          </w:tcPr>
          <w:p w14:paraId="5987C971" w14:textId="5E32EAF5" w:rsidR="00D17180" w:rsidRDefault="00D17180" w:rsidP="00D17180">
            <w:r>
              <w:t>0.115</w:t>
            </w:r>
          </w:p>
        </w:tc>
        <w:tc>
          <w:tcPr>
            <w:tcW w:w="1809" w:type="dxa"/>
            <w:tcBorders>
              <w:bottom w:val="single" w:sz="4" w:space="0" w:color="auto"/>
            </w:tcBorders>
            <w:tcPrChange w:id="492" w:author="Lutharsanen Kunam" w:date="2019-12-11T15:40:00Z">
              <w:tcPr>
                <w:tcW w:w="1809" w:type="dxa"/>
              </w:tcPr>
            </w:tcPrChange>
          </w:tcPr>
          <w:p w14:paraId="4947E15F" w14:textId="3371F1AF" w:rsidR="00D17180" w:rsidRDefault="00D17180" w:rsidP="00D17180">
            <w:r>
              <w:t>107.11</w:t>
            </w:r>
          </w:p>
        </w:tc>
        <w:tc>
          <w:tcPr>
            <w:tcW w:w="1811" w:type="dxa"/>
            <w:tcBorders>
              <w:bottom w:val="single" w:sz="4" w:space="0" w:color="auto"/>
            </w:tcBorders>
            <w:tcPrChange w:id="493" w:author="Lutharsanen Kunam" w:date="2019-12-11T15:40:00Z">
              <w:tcPr>
                <w:tcW w:w="1811" w:type="dxa"/>
              </w:tcPr>
            </w:tcPrChange>
          </w:tcPr>
          <w:p w14:paraId="659DD3E0" w14:textId="4FCC91CD" w:rsidR="00D17180" w:rsidRDefault="00D17180" w:rsidP="00D17180">
            <w:r>
              <w:t>1240.44</w:t>
            </w:r>
          </w:p>
        </w:tc>
      </w:tr>
      <w:tr w:rsidR="00D17180" w14:paraId="08890441" w14:textId="77777777" w:rsidTr="0065157B">
        <w:tblPrEx>
          <w:tblW w:w="0" w:type="auto"/>
          <w:tblPrExChange w:id="494" w:author="Lutharsanen Kunam" w:date="2019-12-11T15:40:00Z">
            <w:tblPrEx>
              <w:tblW w:w="0" w:type="auto"/>
            </w:tblPrEx>
          </w:tblPrExChange>
        </w:tblPrEx>
        <w:tc>
          <w:tcPr>
            <w:tcW w:w="1809" w:type="dxa"/>
            <w:shd w:val="clear" w:color="auto" w:fill="A8D08D" w:themeFill="accent6" w:themeFillTint="99"/>
            <w:tcPrChange w:id="495" w:author="Lutharsanen Kunam" w:date="2019-12-11T15:40:00Z">
              <w:tcPr>
                <w:tcW w:w="1809" w:type="dxa"/>
              </w:tcPr>
            </w:tcPrChange>
          </w:tcPr>
          <w:p w14:paraId="19DBD5C6" w14:textId="77777777" w:rsidR="00D17180" w:rsidRPr="00F32B2D" w:rsidRDefault="00D17180" w:rsidP="00D17180">
            <w:pPr>
              <w:rPr>
                <w:rPrChange w:id="496" w:author="Matteo Braendli" w:date="2019-12-11T15:06:00Z">
                  <w:rPr>
                    <w:highlight w:val="red"/>
                  </w:rPr>
                </w:rPrChange>
              </w:rPr>
            </w:pPr>
            <w:r w:rsidRPr="00F32B2D">
              <w:rPr>
                <w:rPrChange w:id="497" w:author="Matteo Braendli" w:date="2019-12-11T15:06:00Z">
                  <w:rPr>
                    <w:highlight w:val="red"/>
                  </w:rPr>
                </w:rPrChange>
              </w:rPr>
              <w:t>Alpha = 0.8</w:t>
            </w:r>
          </w:p>
        </w:tc>
        <w:tc>
          <w:tcPr>
            <w:tcW w:w="1817" w:type="dxa"/>
            <w:shd w:val="clear" w:color="auto" w:fill="A8D08D" w:themeFill="accent6" w:themeFillTint="99"/>
            <w:tcPrChange w:id="498" w:author="Lutharsanen Kunam" w:date="2019-12-11T15:40:00Z">
              <w:tcPr>
                <w:tcW w:w="1817" w:type="dxa"/>
              </w:tcPr>
            </w:tcPrChange>
          </w:tcPr>
          <w:p w14:paraId="21A4DDC8" w14:textId="77777777" w:rsidR="00D17180" w:rsidRDefault="00D17180" w:rsidP="00D17180">
            <w:r>
              <w:t>Monotonous</w:t>
            </w:r>
          </w:p>
        </w:tc>
        <w:tc>
          <w:tcPr>
            <w:tcW w:w="1810" w:type="dxa"/>
            <w:shd w:val="clear" w:color="auto" w:fill="A8D08D" w:themeFill="accent6" w:themeFillTint="99"/>
            <w:tcPrChange w:id="499" w:author="Lutharsanen Kunam" w:date="2019-12-11T15:40:00Z">
              <w:tcPr>
                <w:tcW w:w="1810" w:type="dxa"/>
              </w:tcPr>
            </w:tcPrChange>
          </w:tcPr>
          <w:p w14:paraId="4CDCF4C2" w14:textId="6DE373C3" w:rsidR="00D17180" w:rsidRDefault="00D17180" w:rsidP="00D17180">
            <w:r>
              <w:t>0.13*, **</w:t>
            </w:r>
          </w:p>
        </w:tc>
        <w:tc>
          <w:tcPr>
            <w:tcW w:w="1809" w:type="dxa"/>
            <w:shd w:val="clear" w:color="auto" w:fill="A8D08D" w:themeFill="accent6" w:themeFillTint="99"/>
            <w:tcPrChange w:id="500" w:author="Lutharsanen Kunam" w:date="2019-12-11T15:40:00Z">
              <w:tcPr>
                <w:tcW w:w="1809" w:type="dxa"/>
              </w:tcPr>
            </w:tcPrChange>
          </w:tcPr>
          <w:p w14:paraId="53A68BAB" w14:textId="49DCE644" w:rsidR="00D17180" w:rsidRDefault="00D17180" w:rsidP="00D17180">
            <w:r>
              <w:t>109.64*</w:t>
            </w:r>
          </w:p>
        </w:tc>
        <w:tc>
          <w:tcPr>
            <w:tcW w:w="1811" w:type="dxa"/>
            <w:shd w:val="clear" w:color="auto" w:fill="A8D08D" w:themeFill="accent6" w:themeFillTint="99"/>
            <w:tcPrChange w:id="501" w:author="Lutharsanen Kunam" w:date="2019-12-11T15:40:00Z">
              <w:tcPr>
                <w:tcW w:w="1811" w:type="dxa"/>
              </w:tcPr>
            </w:tcPrChange>
          </w:tcPr>
          <w:p w14:paraId="37490D1E" w14:textId="3A7AA43B" w:rsidR="00D17180" w:rsidRDefault="00D17180" w:rsidP="00D17180">
            <w:r>
              <w:t>1273.13*</w:t>
            </w:r>
          </w:p>
        </w:tc>
      </w:tr>
      <w:tr w:rsidR="00D17180" w14:paraId="283937E7" w14:textId="77777777" w:rsidTr="00B710CC">
        <w:tc>
          <w:tcPr>
            <w:tcW w:w="1809" w:type="dxa"/>
          </w:tcPr>
          <w:p w14:paraId="0B74E89D" w14:textId="77777777" w:rsidR="00D17180" w:rsidRPr="00F32B2D" w:rsidRDefault="00D17180" w:rsidP="00D17180">
            <w:pPr>
              <w:rPr>
                <w:rPrChange w:id="502" w:author="Matteo Braendli" w:date="2019-12-11T15:06:00Z">
                  <w:rPr>
                    <w:highlight w:val="red"/>
                  </w:rPr>
                </w:rPrChange>
              </w:rPr>
            </w:pPr>
            <w:r w:rsidRPr="00F32B2D">
              <w:rPr>
                <w:rPrChange w:id="503" w:author="Matteo Braendli" w:date="2019-12-11T15:06:00Z">
                  <w:rPr>
                    <w:highlight w:val="red"/>
                  </w:rPr>
                </w:rPrChange>
              </w:rPr>
              <w:t>Alpha = 0.8</w:t>
            </w:r>
          </w:p>
        </w:tc>
        <w:tc>
          <w:tcPr>
            <w:tcW w:w="1817" w:type="dxa"/>
          </w:tcPr>
          <w:p w14:paraId="1F0C8EF4" w14:textId="77777777" w:rsidR="00D17180" w:rsidRDefault="00D17180" w:rsidP="00D17180">
            <w:r>
              <w:t>Nonmonotonous</w:t>
            </w:r>
          </w:p>
        </w:tc>
        <w:tc>
          <w:tcPr>
            <w:tcW w:w="1810" w:type="dxa"/>
          </w:tcPr>
          <w:p w14:paraId="3FD4D7CB" w14:textId="0DFB49FF" w:rsidR="00D17180" w:rsidRDefault="00D17180" w:rsidP="00D17180">
            <w:r>
              <w:t>0.10*, **</w:t>
            </w:r>
          </w:p>
        </w:tc>
        <w:tc>
          <w:tcPr>
            <w:tcW w:w="1809" w:type="dxa"/>
          </w:tcPr>
          <w:p w14:paraId="63676694" w14:textId="7C5277F3" w:rsidR="00D17180" w:rsidRDefault="00D17180" w:rsidP="00D17180">
            <w:r>
              <w:t>109.42*</w:t>
            </w:r>
          </w:p>
        </w:tc>
        <w:tc>
          <w:tcPr>
            <w:tcW w:w="1811" w:type="dxa"/>
          </w:tcPr>
          <w:p w14:paraId="10D721D2" w14:textId="02D0ADF3" w:rsidR="00D17180" w:rsidRDefault="00D17180" w:rsidP="00D17180">
            <w:r>
              <w:t>1260.52*, **</w:t>
            </w:r>
          </w:p>
        </w:tc>
      </w:tr>
    </w:tbl>
    <w:p w14:paraId="20AC0719" w14:textId="0C05E25B" w:rsidR="00BE12C0" w:rsidDel="0079521F" w:rsidRDefault="00BE12C0" w:rsidP="00BE12C0">
      <w:pPr>
        <w:jc w:val="both"/>
        <w:rPr>
          <w:del w:id="504" w:author="Matteo Braendli" w:date="2019-12-11T21:05:00Z"/>
        </w:rPr>
      </w:pPr>
      <w:r>
        <w:t>*The automatic average performance calculations have been added in time for the models with alpha = 0.8</w:t>
      </w:r>
      <w:ins w:id="505" w:author="Matteo Braendli" w:date="2019-12-12T09:47:00Z">
        <w:r w:rsidR="004A6C49">
          <w:t xml:space="preserve"> and the random agents</w:t>
        </w:r>
      </w:ins>
      <w:r>
        <w:t xml:space="preserve">. Those numbers do not contain compounded rounding errors. </w:t>
      </w:r>
      <w:r>
        <w:br/>
        <w:t>**These estimates differ</w:t>
      </w:r>
      <w:del w:id="506" w:author="Matteo Braendli" w:date="2019-12-11T15:06:00Z">
        <w:r w:rsidDel="006E0D9D">
          <w:delText>s</w:delText>
        </w:r>
      </w:del>
      <w:r>
        <w:t xml:space="preserve"> from the manual calculations</w:t>
      </w:r>
      <w:ins w:id="507" w:author="Matteo Braendli" w:date="2019-12-11T15:06:00Z">
        <w:r w:rsidR="00FA0A10">
          <w:t>,</w:t>
        </w:r>
      </w:ins>
      <w:r>
        <w:t xml:space="preserve"> by -0.02 (monotonous win %) and +0.01 / -0.23 (non-monotonous win % / avg re</w:t>
      </w:r>
      <w:ins w:id="508" w:author="Matteo Braendli" w:date="2019-12-12T10:05:00Z">
        <w:r w:rsidR="004B4404">
          <w:t>w</w:t>
        </w:r>
      </w:ins>
      <w:r>
        <w:t>ard). The effect on the main variable avg reward is negligible, whereas the win % may have lost some comparative power as statistic.</w:t>
      </w:r>
    </w:p>
    <w:p w14:paraId="6248B1BD" w14:textId="5761C6C2" w:rsidR="00AB0694" w:rsidRDefault="00AB0694" w:rsidP="00A73D3E">
      <w:pPr>
        <w:jc w:val="both"/>
        <w:rPr>
          <w:ins w:id="509" w:author="Matteo Braendli" w:date="2019-12-11T14:24:00Z"/>
        </w:rPr>
      </w:pPr>
    </w:p>
    <w:p w14:paraId="398FED1B" w14:textId="422CECE7" w:rsidR="00EF023B" w:rsidRDefault="0079521F" w:rsidP="00322D92">
      <w:pPr>
        <w:pStyle w:val="berschrift3"/>
        <w:rPr>
          <w:ins w:id="510" w:author="Matteo Braendli" w:date="2019-12-12T09:50:00Z"/>
        </w:rPr>
      </w:pPr>
      <w:bookmarkStart w:id="511" w:name="_Toc26966750"/>
      <w:bookmarkStart w:id="512" w:name="_Toc26990701"/>
      <w:ins w:id="513" w:author="Matteo Braendli" w:date="2019-12-11T21:05:00Z">
        <w:r w:rsidRPr="00322D92">
          <w:t>1.2.2</w:t>
        </w:r>
      </w:ins>
      <w:ins w:id="514" w:author="Matteo Braendli" w:date="2019-12-11T14:24:00Z">
        <w:r w:rsidR="00EF023B" w:rsidRPr="00322D92">
          <w:t xml:space="preserve"> Q-learning test series: comparison</w:t>
        </w:r>
      </w:ins>
      <w:bookmarkEnd w:id="511"/>
      <w:bookmarkEnd w:id="512"/>
    </w:p>
    <w:p w14:paraId="7156B3BC" w14:textId="72554055" w:rsidR="004A3F0B" w:rsidRDefault="0023459E" w:rsidP="004A3F0B">
      <w:pPr>
        <w:spacing w:after="120"/>
        <w:jc w:val="both"/>
        <w:rPr>
          <w:ins w:id="515" w:author="Matteo Braendli" w:date="2019-12-12T10:09:00Z"/>
        </w:rPr>
      </w:pPr>
      <w:ins w:id="516" w:author="Matteo Braendli" w:date="2019-12-12T09:50:00Z">
        <w:r>
          <w:t>Agen</w:t>
        </w:r>
      </w:ins>
      <w:ins w:id="517" w:author="Matteo Braendli" w:date="2019-12-12T09:51:00Z">
        <w:r>
          <w:t xml:space="preserve">ts with alpha = 0.1 fail to outperform the </w:t>
        </w:r>
        <w:r w:rsidR="00295DC6">
          <w:t>random agent (epsilon=1, training)</w:t>
        </w:r>
        <w:r w:rsidR="00AD5EF7">
          <w:t xml:space="preserve"> </w:t>
        </w:r>
        <w:r w:rsidR="00B338BD">
          <w:t xml:space="preserve">and only slightly outperform randomness </w:t>
        </w:r>
        <w:r w:rsidR="008B0B5B">
          <w:t>by the average r</w:t>
        </w:r>
      </w:ins>
      <w:ins w:id="518" w:author="Matteo Braendli" w:date="2019-12-12T09:52:00Z">
        <w:r w:rsidR="00755416">
          <w:t>e</w:t>
        </w:r>
      </w:ins>
      <w:ins w:id="519" w:author="Matteo Braendli" w:date="2019-12-12T09:51:00Z">
        <w:r w:rsidR="008B0B5B">
          <w:t>ward measure</w:t>
        </w:r>
      </w:ins>
      <w:ins w:id="520" w:author="Matteo Braendli" w:date="2019-12-12T09:52:00Z">
        <w:r w:rsidR="008B0B5B">
          <w:t>.</w:t>
        </w:r>
        <w:r w:rsidR="00755416">
          <w:t xml:space="preserve"> Nevertheless, Q learning off the </w:t>
        </w:r>
        <w:r w:rsidR="00982563">
          <w:t xml:space="preserve">random agent outperformed those models. </w:t>
        </w:r>
      </w:ins>
      <w:ins w:id="521" w:author="Matteo Braendli" w:date="2019-12-12T10:06:00Z">
        <w:r w:rsidR="003D2DD2">
          <w:t>Alpha =</w:t>
        </w:r>
        <w:r w:rsidR="005342E0">
          <w:t xml:space="preserve"> 0.5 and Alpha= 0.8 performed comparably well and </w:t>
        </w:r>
      </w:ins>
      <w:ins w:id="522" w:author="Matteo Braendli" w:date="2019-12-12T10:07:00Z">
        <w:r w:rsidR="00A06E85">
          <w:t xml:space="preserve">both </w:t>
        </w:r>
        <w:r w:rsidR="00315217">
          <w:t xml:space="preserve">outperformed </w:t>
        </w:r>
        <w:r w:rsidR="00DB2C38">
          <w:t>random agent and Q learning off random agent</w:t>
        </w:r>
        <w:r w:rsidR="00C2011B">
          <w:t xml:space="preserve"> in all measures.</w:t>
        </w:r>
      </w:ins>
      <w:ins w:id="523" w:author="Matteo Braendli" w:date="2019-12-12T10:08:00Z">
        <w:r w:rsidR="00C55BAF">
          <w:t xml:space="preserve"> </w:t>
        </w:r>
        <w:r w:rsidR="00C55BAF">
          <w:t xml:space="preserve">Tabular Q learning does not seem suitable to </w:t>
        </w:r>
        <w:r w:rsidR="00C55BAF">
          <w:t>low</w:t>
        </w:r>
        <w:r w:rsidR="00C55BAF">
          <w:t xml:space="preserve"> levels of alpha</w:t>
        </w:r>
        <w:r w:rsidR="00C55BAF">
          <w:t>, like 0.1</w:t>
        </w:r>
        <w:r w:rsidR="00C55BAF">
          <w:t>, at least early in the learning process.</w:t>
        </w:r>
      </w:ins>
    </w:p>
    <w:p w14:paraId="3030FBD9" w14:textId="77777777" w:rsidR="00B73455" w:rsidRDefault="00661BC5" w:rsidP="001A347B">
      <w:pPr>
        <w:rPr>
          <w:ins w:id="524" w:author="Matteo Braendli" w:date="2019-12-12T10:18:00Z"/>
        </w:rPr>
      </w:pPr>
      <w:ins w:id="525" w:author="Matteo Braendli" w:date="2019-12-12T10:09:00Z">
        <w:r>
          <w:t xml:space="preserve">There does not seem to be a clear favourite among the </w:t>
        </w:r>
      </w:ins>
      <w:ins w:id="526" w:author="Matteo Braendli" w:date="2019-12-12T10:10:00Z">
        <w:r w:rsidR="009303E6">
          <w:t xml:space="preserve">epsilon schemes. </w:t>
        </w:r>
      </w:ins>
      <w:ins w:id="527" w:author="Matteo Braendli" w:date="2019-12-12T10:12:00Z">
        <w:r w:rsidR="00B573B1">
          <w:t>The n</w:t>
        </w:r>
        <w:r w:rsidR="000E660C">
          <w:t xml:space="preserve">on-monotonous schemes tend to </w:t>
        </w:r>
        <w:r w:rsidR="00C31BE2">
          <w:t>perform better at lower alpha schemes.</w:t>
        </w:r>
        <w:r w:rsidR="00B573B1">
          <w:t xml:space="preserve"> </w:t>
        </w:r>
        <w:r w:rsidR="0078196A">
          <w:t xml:space="preserve">whereas </w:t>
        </w:r>
        <w:r w:rsidR="00B573B1">
          <w:t>the monotonous s</w:t>
        </w:r>
      </w:ins>
      <w:ins w:id="528" w:author="Matteo Braendli" w:date="2019-12-12T10:13:00Z">
        <w:r w:rsidR="00B0309B">
          <w:t>cheme seems superior at alpha = 0.8.</w:t>
        </w:r>
      </w:ins>
      <w:ins w:id="529" w:author="Matteo Braendli" w:date="2019-12-12T10:17:00Z">
        <w:r w:rsidR="008217D6">
          <w:t xml:space="preserve"> At alpha = 0.5, there is conflicting evidence: </w:t>
        </w:r>
        <w:r w:rsidR="00711FF7">
          <w:t xml:space="preserve">the monotonous scheme </w:t>
        </w:r>
      </w:ins>
      <w:ins w:id="530" w:author="Matteo Braendli" w:date="2019-12-12T10:18:00Z">
        <w:r w:rsidR="00E85FFB">
          <w:t xml:space="preserve">slightly outperforms with regard to </w:t>
        </w:r>
        <w:r w:rsidR="009800BE">
          <w:t xml:space="preserve">Avg max tile and avg </w:t>
        </w:r>
        <w:proofErr w:type="gramStart"/>
        <w:r w:rsidR="009800BE">
          <w:t>reward, but</w:t>
        </w:r>
        <w:proofErr w:type="gramEnd"/>
        <w:r w:rsidR="009800BE">
          <w:t xml:space="preserve"> falls short of the non-monotonous scheme in the probability to reach the tile 256.</w:t>
        </w:r>
      </w:ins>
      <w:ins w:id="531" w:author="Matteo Braendli" w:date="2019-12-12T10:13:00Z">
        <w:r w:rsidR="00B0309B">
          <w:t xml:space="preserve"> Nevertheless, the differences are </w:t>
        </w:r>
        <w:r w:rsidR="004973E0">
          <w:t>rather small and further testing might be needed.</w:t>
        </w:r>
      </w:ins>
      <w:ins w:id="532" w:author="Matteo Braendli" w:date="2019-12-12T10:14:00Z">
        <w:r w:rsidR="00C1555B">
          <w:t xml:space="preserve"> </w:t>
        </w:r>
      </w:ins>
    </w:p>
    <w:p w14:paraId="508BF2C0" w14:textId="49FE24C3" w:rsidR="00A911BC" w:rsidRPr="009C188B" w:rsidRDefault="00C1555B" w:rsidP="009C188B">
      <w:pPr>
        <w:rPr>
          <w:ins w:id="533" w:author="Matteo Braendli" w:date="2019-12-11T14:24:00Z"/>
          <w:rPrChange w:id="534" w:author="Matteo Braendli" w:date="2019-12-12T09:50:00Z">
            <w:rPr>
              <w:ins w:id="535" w:author="Matteo Braendli" w:date="2019-12-11T14:24:00Z"/>
            </w:rPr>
          </w:rPrChange>
        </w:rPr>
        <w:pPrChange w:id="536" w:author="Matteo Braendli" w:date="2019-12-12T09:50:00Z">
          <w:pPr>
            <w:pStyle w:val="berschrift3"/>
          </w:pPr>
        </w:pPrChange>
      </w:pPr>
      <w:ins w:id="537" w:author="Matteo Braendli" w:date="2019-12-12T10:14:00Z">
        <w:r>
          <w:t>Surprisingly</w:t>
        </w:r>
        <w:r w:rsidR="00124C61">
          <w:t>, Q Learning off a random agent is quite successful</w:t>
        </w:r>
      </w:ins>
      <w:ins w:id="538" w:author="Matteo Braendli" w:date="2019-12-12T10:19:00Z">
        <w:r w:rsidR="00B73455">
          <w:t xml:space="preserve"> and only just falls short of the most successful Q learning agents</w:t>
        </w:r>
      </w:ins>
      <w:ins w:id="539" w:author="Matteo Braendli" w:date="2019-12-12T10:14:00Z">
        <w:r w:rsidR="00124C61">
          <w:t>.</w:t>
        </w:r>
      </w:ins>
      <w:ins w:id="540" w:author="Matteo Braendli" w:date="2019-12-12T10:15:00Z">
        <w:r w:rsidR="00DD3716">
          <w:t xml:space="preserve"> This might suggest that a</w:t>
        </w:r>
      </w:ins>
      <w:ins w:id="541" w:author="Matteo Braendli" w:date="2019-12-12T10:17:00Z">
        <w:r w:rsidR="001A347B">
          <w:t>n</w:t>
        </w:r>
      </w:ins>
      <w:ins w:id="542" w:author="Matteo Braendli" w:date="2019-12-12T10:15:00Z">
        <w:r w:rsidR="00DD3716">
          <w:t xml:space="preserve"> </w:t>
        </w:r>
        <w:r w:rsidR="00C058BF">
          <w:t xml:space="preserve">epsilon decay scheme </w:t>
        </w:r>
        <w:r w:rsidR="0016652C">
          <w:t xml:space="preserve">decreasing at a slower rate might be </w:t>
        </w:r>
        <w:r w:rsidR="00BA45BE">
          <w:t>another successful option</w:t>
        </w:r>
      </w:ins>
      <w:ins w:id="543" w:author="Matteo Braendli" w:date="2019-12-12T10:16:00Z">
        <w:r w:rsidR="00EF7172">
          <w:t xml:space="preserve">, as high epsilons only seem to decrease </w:t>
        </w:r>
        <w:r w:rsidR="00E52DCE">
          <w:t>training performance,</w:t>
        </w:r>
      </w:ins>
      <w:ins w:id="544" w:author="Matteo Braendli" w:date="2019-12-12T10:19:00Z">
        <w:r w:rsidR="00801BE6">
          <w:t xml:space="preserve"> but</w:t>
        </w:r>
      </w:ins>
      <w:ins w:id="545" w:author="Matteo Braendli" w:date="2019-12-12T10:16:00Z">
        <w:r w:rsidR="00E52DCE">
          <w:t xml:space="preserve"> less testing performance</w:t>
        </w:r>
        <w:r w:rsidR="001A347B">
          <w:t xml:space="preserve"> with full exploitation</w:t>
        </w:r>
      </w:ins>
      <w:ins w:id="546" w:author="Matteo Braendli" w:date="2019-12-12T10:19:00Z">
        <w:r w:rsidR="00801BE6">
          <w:t>.</w:t>
        </w:r>
      </w:ins>
    </w:p>
    <w:p w14:paraId="5D12E960" w14:textId="37A1EDA6" w:rsidR="00EF023B" w:rsidDel="00D75ED1" w:rsidRDefault="00EF023B" w:rsidP="00A73D3E">
      <w:pPr>
        <w:jc w:val="both"/>
        <w:rPr>
          <w:del w:id="547" w:author="Matteo Braendli" w:date="2019-12-11T21:06:00Z"/>
        </w:rPr>
      </w:pPr>
    </w:p>
    <w:p w14:paraId="7F0DA124" w14:textId="209D9DF1" w:rsidR="001A58FE" w:rsidDel="00801BE6" w:rsidRDefault="001A58FE" w:rsidP="001A58FE">
      <w:pPr>
        <w:rPr>
          <w:del w:id="548" w:author="Matteo Braendli" w:date="2019-12-12T10:19:00Z"/>
        </w:rPr>
      </w:pPr>
      <w:del w:id="549" w:author="Matteo Braendli" w:date="2019-12-12T10:19:00Z">
        <w:r w:rsidDel="00801BE6">
          <w:delText xml:space="preserve">Non-mono, varying alpha </w:delText>
        </w:r>
        <w:r w:rsidDel="00801BE6">
          <w:sym w:font="Wingdings" w:char="F0E0"/>
        </w:r>
        <w:r w:rsidDel="00801BE6">
          <w:delText xml:space="preserve"> alpha =</w:delText>
        </w:r>
      </w:del>
    </w:p>
    <w:p w14:paraId="48EBE2BB" w14:textId="03766DED" w:rsidR="001A58FE" w:rsidDel="00801BE6" w:rsidRDefault="001A58FE" w:rsidP="001A58FE">
      <w:pPr>
        <w:rPr>
          <w:del w:id="550" w:author="Matteo Braendli" w:date="2019-12-12T10:19:00Z"/>
        </w:rPr>
      </w:pPr>
      <w:del w:id="551" w:author="Matteo Braendli" w:date="2019-12-12T10:19:00Z">
        <w:r w:rsidDel="00801BE6">
          <w:delText xml:space="preserve">Mono, varying alpha </w:delText>
        </w:r>
        <w:r w:rsidDel="00801BE6">
          <w:sym w:font="Wingdings" w:char="F0E0"/>
        </w:r>
        <w:r w:rsidDel="00801BE6">
          <w:delText xml:space="preserve"> </w:delText>
        </w:r>
      </w:del>
    </w:p>
    <w:p w14:paraId="1C65F521" w14:textId="107936A4" w:rsidR="001A58FE" w:rsidDel="00801BE6" w:rsidRDefault="001A58FE" w:rsidP="001A58FE">
      <w:pPr>
        <w:rPr>
          <w:del w:id="552" w:author="Matteo Braendli" w:date="2019-12-12T10:19:00Z"/>
        </w:rPr>
      </w:pPr>
      <w:del w:id="553" w:author="Matteo Braendli" w:date="2019-12-12T10:19:00Z">
        <w:r w:rsidDel="00801BE6">
          <w:delText xml:space="preserve">Overall </w:delText>
        </w:r>
        <w:r w:rsidDel="00801BE6">
          <w:sym w:font="Wingdings" w:char="F0E0"/>
        </w:r>
        <w:r w:rsidDel="00801BE6">
          <w:delText xml:space="preserve"> alpha = XX seems to outperform</w:delText>
        </w:r>
      </w:del>
    </w:p>
    <w:p w14:paraId="0E79BAA0" w14:textId="1531E1E9" w:rsidR="001A58FE" w:rsidDel="00801BE6" w:rsidRDefault="001A58FE" w:rsidP="001A58FE">
      <w:pPr>
        <w:rPr>
          <w:del w:id="554" w:author="Matteo Braendli" w:date="2019-12-12T10:19:00Z"/>
        </w:rPr>
      </w:pPr>
    </w:p>
    <w:p w14:paraId="6EF9321C" w14:textId="35B46131" w:rsidR="001A58FE" w:rsidDel="00801BE6" w:rsidRDefault="001A58FE" w:rsidP="001A58FE">
      <w:pPr>
        <w:rPr>
          <w:del w:id="555" w:author="Matteo Braendli" w:date="2019-12-12T10:19:00Z"/>
        </w:rPr>
      </w:pPr>
    </w:p>
    <w:p w14:paraId="69045FE5" w14:textId="7124EADB" w:rsidR="001A58FE" w:rsidDel="00801BE6" w:rsidRDefault="001A58FE" w:rsidP="001A58FE">
      <w:pPr>
        <w:rPr>
          <w:del w:id="556" w:author="Matteo Braendli" w:date="2019-12-12T10:19:00Z"/>
        </w:rPr>
      </w:pPr>
      <w:del w:id="557" w:author="Matteo Braendli" w:date="2019-12-12T10:19:00Z">
        <w:r w:rsidDel="00801BE6">
          <w:delText xml:space="preserve">Alpha = 0.1, varying epsilon scheme </w:delText>
        </w:r>
        <w:r w:rsidDel="00801BE6">
          <w:sym w:font="Wingdings" w:char="F0E0"/>
        </w:r>
        <w:r w:rsidDel="00801BE6">
          <w:delText xml:space="preserve"> </w:delText>
        </w:r>
        <w:r w:rsidR="00333BFB" w:rsidDel="00801BE6">
          <w:delText>XXX</w:delText>
        </w:r>
        <w:r w:rsidDel="00801BE6">
          <w:delText xml:space="preserve"> epsilon scheme seems superior</w:delText>
        </w:r>
      </w:del>
    </w:p>
    <w:p w14:paraId="67DFBA9E" w14:textId="4555C583" w:rsidR="001A58FE" w:rsidDel="00801BE6" w:rsidRDefault="001A58FE" w:rsidP="001A58FE">
      <w:pPr>
        <w:rPr>
          <w:del w:id="558" w:author="Matteo Braendli" w:date="2019-12-12T10:19:00Z"/>
        </w:rPr>
      </w:pPr>
      <w:del w:id="559" w:author="Matteo Braendli" w:date="2019-12-12T10:19:00Z">
        <w:r w:rsidDel="00801BE6">
          <w:delText xml:space="preserve">Alpha = 0.5, varying epsilon scheme </w:delText>
        </w:r>
        <w:r w:rsidDel="00801BE6">
          <w:sym w:font="Wingdings" w:char="F0E0"/>
        </w:r>
        <w:r w:rsidDel="00801BE6">
          <w:delText xml:space="preserve"> </w:delText>
        </w:r>
        <w:r w:rsidR="00333BFB" w:rsidDel="00801BE6">
          <w:delText>XXX</w:delText>
        </w:r>
        <w:r w:rsidDel="00801BE6">
          <w:delText xml:space="preserve"> epsilon scheme seems superior</w:delText>
        </w:r>
      </w:del>
    </w:p>
    <w:p w14:paraId="0D0724DB" w14:textId="7844D1D5" w:rsidR="001A58FE" w:rsidDel="00801BE6" w:rsidRDefault="001A58FE" w:rsidP="001A58FE">
      <w:pPr>
        <w:rPr>
          <w:del w:id="560" w:author="Matteo Braendli" w:date="2019-12-12T10:19:00Z"/>
        </w:rPr>
      </w:pPr>
      <w:del w:id="561" w:author="Matteo Braendli" w:date="2019-12-12T10:19:00Z">
        <w:r w:rsidDel="00801BE6">
          <w:delText xml:space="preserve">Alpha = 0.8, varying epsilon scheme </w:delText>
        </w:r>
        <w:r w:rsidDel="00801BE6">
          <w:sym w:font="Wingdings" w:char="F0E0"/>
        </w:r>
        <w:r w:rsidDel="00801BE6">
          <w:delText xml:space="preserve"> </w:delText>
        </w:r>
        <w:r w:rsidR="00333BFB" w:rsidDel="00801BE6">
          <w:delText>XXX</w:delText>
        </w:r>
        <w:r w:rsidDel="00801BE6">
          <w:delText xml:space="preserve"> epsilon scheme seems superior </w:delText>
        </w:r>
      </w:del>
    </w:p>
    <w:p w14:paraId="7F085E11" w14:textId="60AF5C75" w:rsidR="00766BE1" w:rsidDel="00EF023B" w:rsidRDefault="001A58FE" w:rsidP="001A58FE">
      <w:pPr>
        <w:rPr>
          <w:del w:id="562" w:author="Matteo Braendli" w:date="2019-12-11T14:24:00Z"/>
        </w:rPr>
      </w:pPr>
      <w:del w:id="563" w:author="Matteo Braendli" w:date="2019-12-12T10:19:00Z">
        <w:r w:rsidDel="00801BE6">
          <w:delText xml:space="preserve">Overall </w:delText>
        </w:r>
        <w:r w:rsidDel="00801BE6">
          <w:sym w:font="Wingdings" w:char="F0E0"/>
        </w:r>
        <w:r w:rsidDel="00801BE6">
          <w:delText xml:space="preserve"> </w:delText>
        </w:r>
      </w:del>
    </w:p>
    <w:p w14:paraId="0FB70C1D" w14:textId="28794780" w:rsidR="00EF023B" w:rsidRDefault="00EF023B" w:rsidP="00EF023B">
      <w:pPr>
        <w:pStyle w:val="berschrift3"/>
        <w:rPr>
          <w:ins w:id="564" w:author="Matteo Braendli" w:date="2019-12-11T14:24:00Z"/>
        </w:rPr>
      </w:pPr>
      <w:bookmarkStart w:id="565" w:name="_Toc26966751"/>
      <w:bookmarkStart w:id="566" w:name="_Toc26990702"/>
      <w:ins w:id="567" w:author="Matteo Braendli" w:date="2019-12-11T14:24:00Z">
        <w:r>
          <w:t xml:space="preserve">1.2.3 Q-learning test series: </w:t>
        </w:r>
      </w:ins>
      <w:ins w:id="568" w:author="Matteo Braendli" w:date="2019-12-11T14:25:00Z">
        <w:r>
          <w:t>conclusion</w:t>
        </w:r>
      </w:ins>
      <w:bookmarkEnd w:id="565"/>
      <w:bookmarkEnd w:id="566"/>
    </w:p>
    <w:p w14:paraId="3BF65C43" w14:textId="0CD841E7" w:rsidR="00497110" w:rsidRDefault="001F4420">
      <w:pPr>
        <w:rPr>
          <w:ins w:id="569" w:author="Matteo Braendli" w:date="2019-12-12T10:23:00Z"/>
        </w:rPr>
      </w:pPr>
      <w:ins w:id="570" w:author="Matteo Braendli" w:date="2019-12-12T10:20:00Z">
        <w:r>
          <w:t xml:space="preserve">The main problem of Q Learning (or tabular learning in general) </w:t>
        </w:r>
      </w:ins>
      <w:ins w:id="571" w:author="Matteo Braendli" w:date="2019-12-12T10:21:00Z">
        <w:r>
          <w:t xml:space="preserve">in the </w:t>
        </w:r>
        <w:r w:rsidR="00253B57">
          <w:t>2048-game is the vast state space</w:t>
        </w:r>
      </w:ins>
      <w:ins w:id="572" w:author="Matteo Braendli" w:date="2019-12-12T10:42:00Z">
        <w:r w:rsidR="00C238E2">
          <w:t xml:space="preserve"> that needs quite</w:t>
        </w:r>
      </w:ins>
      <w:ins w:id="573" w:author="Matteo Braendli" w:date="2019-12-12T10:21:00Z">
        <w:r w:rsidR="00253B57">
          <w:t xml:space="preserve"> some computational power, especially as the game progresses, to keep track of the </w:t>
        </w:r>
        <w:r w:rsidR="00E00887">
          <w:t xml:space="preserve">tabular information. </w:t>
        </w:r>
      </w:ins>
      <w:ins w:id="574" w:author="Matteo Braendli" w:date="2019-12-12T10:22:00Z">
        <w:r w:rsidR="00E00887">
          <w:t xml:space="preserve">If the game were to reach higher tiles, the state space increases exponentially, and our hardware would soon </w:t>
        </w:r>
      </w:ins>
      <w:ins w:id="575" w:author="Matteo Braendli" w:date="2019-12-12T10:23:00Z">
        <w:r w:rsidR="00565E99">
          <w:t>reach its limit</w:t>
        </w:r>
        <w:r w:rsidR="00497110">
          <w:t>.</w:t>
        </w:r>
      </w:ins>
    </w:p>
    <w:p w14:paraId="44CF896D" w14:textId="567B0781" w:rsidR="00766BE1" w:rsidRDefault="006F41E4">
      <w:ins w:id="576" w:author="Matteo Braendli" w:date="2019-12-12T10:23:00Z">
        <w:r>
          <w:t xml:space="preserve">Nevertheless, we gained some insight </w:t>
        </w:r>
      </w:ins>
      <w:ins w:id="577" w:author="Matteo Braendli" w:date="2019-12-12T10:24:00Z">
        <w:r>
          <w:t>about</w:t>
        </w:r>
      </w:ins>
      <w:ins w:id="578" w:author="Matteo Braendli" w:date="2019-12-12T10:23:00Z">
        <w:r>
          <w:t xml:space="preserve"> suitable alpha levels</w:t>
        </w:r>
      </w:ins>
      <w:ins w:id="579" w:author="Matteo Braendli" w:date="2019-12-12T10:24:00Z">
        <w:r w:rsidR="00610AEA">
          <w:t xml:space="preserve"> and </w:t>
        </w:r>
        <w:r w:rsidR="000223C7">
          <w:t>possible scopes of e</w:t>
        </w:r>
      </w:ins>
      <w:ins w:id="580" w:author="Matteo Braendli" w:date="2019-12-12T10:25:00Z">
        <w:r w:rsidR="000223C7">
          <w:t>psilon schemes</w:t>
        </w:r>
      </w:ins>
      <w:ins w:id="581" w:author="Matteo Braendli" w:date="2019-12-12T10:23:00Z">
        <w:r>
          <w:t xml:space="preserve">. </w:t>
        </w:r>
      </w:ins>
      <w:ins w:id="582" w:author="Matteo Braendli" w:date="2019-12-12T10:24:00Z">
        <w:r w:rsidR="002110A0">
          <w:t>Very low alphas tend to perform poorly</w:t>
        </w:r>
        <w:r w:rsidR="00802BA0">
          <w:t xml:space="preserve">, failing to beat </w:t>
        </w:r>
        <w:r w:rsidR="00715932">
          <w:t xml:space="preserve">a random agent after </w:t>
        </w:r>
        <w:r w:rsidR="00715932">
          <w:lastRenderedPageBreak/>
          <w:t>5000 episodes.</w:t>
        </w:r>
      </w:ins>
      <w:ins w:id="583" w:author="Matteo Braendli" w:date="2019-12-12T10:25:00Z">
        <w:r w:rsidR="002C39C5">
          <w:t xml:space="preserve"> Epsilon Schemes might even decrease at </w:t>
        </w:r>
        <w:r w:rsidR="00F07706">
          <w:t xml:space="preserve">very </w:t>
        </w:r>
        <w:r w:rsidR="002C39C5">
          <w:t>low rates</w:t>
        </w:r>
        <w:r w:rsidR="00305543">
          <w:t xml:space="preserve"> and still obtain good results</w:t>
        </w:r>
        <w:r w:rsidR="00F07706">
          <w:t xml:space="preserve">, as the learning off the random agent </w:t>
        </w:r>
      </w:ins>
      <w:ins w:id="584" w:author="Matteo Braendli" w:date="2019-12-12T10:41:00Z">
        <w:r w:rsidR="003A4ACD">
          <w:t>suggests.</w:t>
        </w:r>
      </w:ins>
      <w:r w:rsidR="00766BE1">
        <w:br w:type="page"/>
      </w:r>
    </w:p>
    <w:p w14:paraId="65F2E205" w14:textId="6324000F" w:rsidR="001F3EDF" w:rsidRDefault="00852038" w:rsidP="004B348A">
      <w:pPr>
        <w:pStyle w:val="berschrift2"/>
      </w:pPr>
      <w:bookmarkStart w:id="585" w:name="_Toc26966752"/>
      <w:bookmarkStart w:id="586" w:name="_Toc26990703"/>
      <w:r w:rsidRPr="004B348A">
        <w:lastRenderedPageBreak/>
        <w:t>SARSA</w:t>
      </w:r>
      <w:bookmarkEnd w:id="585"/>
      <w:bookmarkEnd w:id="586"/>
    </w:p>
    <w:p w14:paraId="7723195C" w14:textId="5C8A3283"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ur environment has a limited space of states. Therefore, it is possible for the model to know each state at one point and calculate the perfect action for the given state.</w:t>
      </w:r>
    </w:p>
    <w:p w14:paraId="374D383B" w14:textId="6A47F7D0" w:rsidR="001F42D7" w:rsidRDefault="000A74FA" w:rsidP="00103EBF">
      <w:pPr>
        <w:spacing w:after="240" w:line="276" w:lineRule="auto"/>
        <w:jc w:val="both"/>
        <w:rPr>
          <w:rFonts w:eastAsiaTheme="minorEastAsia"/>
        </w:rPr>
      </w:pPr>
      <w:r>
        <w:t>Our initial goal was to</w:t>
      </w:r>
      <w:r w:rsidR="00A7472F">
        <w:t xml:space="preserve"> program a</w:t>
      </w:r>
      <w:r w:rsidR="005258EC">
        <w:t xml:space="preserve"> </w:t>
      </w:r>
      <w:r w:rsidR="00395F9C">
        <w:t>model</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states in a text file, but t</w:t>
      </w:r>
      <w:r w:rsidR="006B5A35">
        <w:rPr>
          <w:rFonts w:eastAsiaTheme="minorEastAsia"/>
        </w:rPr>
        <w:t xml:space="preserve">he file, where we saved our data, was bigger than 40 GB!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also added a get_</w:t>
      </w:r>
      <w:r w:rsidR="00103EBF">
        <w:rPr>
          <w:rFonts w:eastAsiaTheme="minorEastAsia"/>
        </w:rPr>
        <w:t>max (</w:t>
      </w:r>
      <w:r w:rsidR="006228B9">
        <w:rPr>
          <w:rFonts w:eastAsiaTheme="minorEastAsia"/>
        </w:rPr>
        <w:t>) function and some plots</w:t>
      </w:r>
      <w:r w:rsidR="001F42D7">
        <w:rPr>
          <w:rFonts w:eastAsiaTheme="minorEastAsia"/>
        </w:rPr>
        <w:t xml:space="preserve">, so the analysis of the results can be more </w:t>
      </w:r>
      <w:del w:id="587" w:author="Matteo Braendli" w:date="2019-12-11T21:35:00Z">
        <w:r w:rsidR="001F42D7" w:rsidDel="008A6244">
          <w:rPr>
            <w:rFonts w:eastAsiaTheme="minorEastAsia"/>
          </w:rPr>
          <w:delText>profound</w:delText>
        </w:r>
      </w:del>
      <w:ins w:id="588" w:author="Matteo Braendli" w:date="2019-12-11T21:35:00Z">
        <w:r w:rsidR="008A6244">
          <w:rPr>
            <w:rFonts w:eastAsiaTheme="minorEastAsia"/>
          </w:rPr>
          <w:t>visualized and more meaningful</w:t>
        </w:r>
      </w:ins>
      <w:r w:rsidR="001F42D7">
        <w:rPr>
          <w:rFonts w:eastAsiaTheme="minorEastAsia"/>
        </w:rPr>
        <w:t>.</w:t>
      </w:r>
    </w:p>
    <w:p w14:paraId="3B1758A5" w14:textId="66489F18"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 xml:space="preserve">-table dynamically. </w:t>
      </w:r>
      <w:r w:rsidR="0018642D">
        <w:rPr>
          <w:rFonts w:eastAsiaTheme="minorEastAsia"/>
        </w:rPr>
        <w:t>The SARSA model uses the choseandcheck function</w:t>
      </w:r>
      <w:r w:rsidR="00457712">
        <w:rPr>
          <w:rFonts w:eastAsiaTheme="minorEastAsia"/>
        </w:rPr>
        <w:t xml:space="preserve"> too</w:t>
      </w:r>
      <w:r w:rsidR="0018642D">
        <w:rPr>
          <w:rFonts w:eastAsiaTheme="minorEastAsia"/>
        </w:rPr>
        <w:t>, which checks if the model gets stuck somewhere.</w:t>
      </w:r>
      <w:r w:rsidR="00A73D3E">
        <w:rPr>
          <w:rFonts w:eastAsiaTheme="minorEastAsia"/>
        </w:rPr>
        <w:t xml:space="preserve"> </w:t>
      </w:r>
      <w:r w:rsidR="006374CD">
        <w:rPr>
          <w:rFonts w:eastAsiaTheme="minorEastAsia"/>
        </w:rPr>
        <w:t>In order to make the models</w:t>
      </w:r>
      <w:r w:rsidR="0018642D">
        <w:rPr>
          <w:rFonts w:eastAsiaTheme="minorEastAsia"/>
        </w:rPr>
        <w:t xml:space="preserve"> SARSA and Q-Learning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 to run the tests.</w:t>
      </w:r>
    </w:p>
    <w:p w14:paraId="242E5BD5" w14:textId="17F2742C" w:rsidR="00D75ED1" w:rsidRDefault="00D75ED1" w:rsidP="00D75ED1">
      <w:pPr>
        <w:pStyle w:val="berschrift3"/>
        <w:rPr>
          <w:ins w:id="589" w:author="Matteo Braendli" w:date="2019-12-11T21:06:00Z"/>
        </w:rPr>
      </w:pPr>
      <w:bookmarkStart w:id="590" w:name="_Toc26966753"/>
      <w:ins w:id="591" w:author="Matteo Braendli" w:date="2019-12-11T21:06:00Z">
        <w:r>
          <w:t>1.3.</w:t>
        </w:r>
        <w:r w:rsidR="00552C69">
          <w:t>1</w:t>
        </w:r>
        <w:r>
          <w:t xml:space="preserve"> Pre-test runs</w:t>
        </w:r>
      </w:ins>
    </w:p>
    <w:p w14:paraId="3AA98423" w14:textId="61F8C598" w:rsidR="00FA5FCC" w:rsidRPr="00EB674F" w:rsidDel="000E7723" w:rsidRDefault="00FA5FCC" w:rsidP="00057ADF">
      <w:pPr>
        <w:pStyle w:val="berschrift3"/>
        <w:rPr>
          <w:del w:id="592" w:author="Matteo Braendli" w:date="2019-12-11T20:32:00Z"/>
        </w:rPr>
      </w:pPr>
      <w:del w:id="593" w:author="Matteo Braendli" w:date="2019-12-11T20:32:00Z">
        <w:r w:rsidRPr="00EB674F" w:rsidDel="000E7723">
          <w:delText>1.3.</w:delText>
        </w:r>
        <w:r w:rsidR="0089699C" w:rsidRPr="00EB674F" w:rsidDel="000E7723">
          <w:delText>1</w:delText>
        </w:r>
        <w:r w:rsidRPr="00EB674F" w:rsidDel="000E7723">
          <w:delText xml:space="preserve"> </w:delText>
        </w:r>
        <w:r w:rsidR="002002E9" w:rsidDel="000E7723">
          <w:delText>F</w:delText>
        </w:r>
        <w:r w:rsidRPr="00EB674F" w:rsidDel="000E7723">
          <w:delText xml:space="preserve">irst </w:delText>
        </w:r>
        <w:r w:rsidR="000C4953" w:rsidDel="000E7723">
          <w:delText>pre-</w:delText>
        </w:r>
        <w:r w:rsidRPr="00EB674F" w:rsidDel="000E7723">
          <w:delText>test-run</w:delText>
        </w:r>
        <w:bookmarkEnd w:id="590"/>
      </w:del>
    </w:p>
    <w:p w14:paraId="145EB39C" w14:textId="5DF44CD1" w:rsidR="00846CDC" w:rsidRPr="0018642D" w:rsidRDefault="00EC6347" w:rsidP="00D024ED">
      <w:pPr>
        <w:spacing w:before="120" w:after="120"/>
        <w:jc w:val="both"/>
      </w:pPr>
      <w:del w:id="594" w:author="Matteo Braendli" w:date="2019-12-11T21:35:00Z">
        <w:r w:rsidDel="001E00B6">
          <w:delText>Similar to</w:delText>
        </w:r>
      </w:del>
      <w:ins w:id="595" w:author="Matteo Braendli" w:date="2019-12-11T21:35:00Z">
        <w:r w:rsidR="001E00B6">
          <w:t>As</w:t>
        </w:r>
      </w:ins>
      <w:ins w:id="596" w:author="Matteo Braendli" w:date="2019-12-11T21:36:00Z">
        <w:r w:rsidR="001E00B6">
          <w:t xml:space="preserve"> in</w:t>
        </w:r>
      </w:ins>
      <w:r>
        <w:t xml:space="preserve"> </w:t>
      </w:r>
      <w:r w:rsidR="00B6525F">
        <w:t>the</w:t>
      </w:r>
      <w:r>
        <w:t xml:space="preserve"> Q learning </w:t>
      </w:r>
      <w:r w:rsidR="00B6525F">
        <w:t>model</w:t>
      </w:r>
      <w:r w:rsidR="002946B7">
        <w:t>,</w:t>
      </w:r>
      <w:r w:rsidR="00B6525F">
        <w:t xml:space="preserve"> </w:t>
      </w:r>
      <w:r>
        <w:t xml:space="preserve">we first started with an alpha of 0.2, </w:t>
      </w:r>
      <w:r w:rsidRPr="00EC6347">
        <w:t>a gamma of 0.99</w:t>
      </w:r>
      <w:r>
        <w:t xml:space="preserve"> and </w:t>
      </w:r>
      <w:r w:rsidRPr="00EC6347">
        <w:t>a</w:t>
      </w:r>
      <w:r>
        <w:t>n</w:t>
      </w:r>
      <w:r w:rsidRPr="00EC6347">
        <w:t xml:space="preserve"> epsilon, </w:t>
      </w:r>
      <w:r>
        <w:t xml:space="preserve">from </w:t>
      </w:r>
      <w:r w:rsidRPr="00EC6347">
        <w:t>1 to 0.0002</w:t>
      </w:r>
      <w:r w:rsidR="00B6525F">
        <w:t>.</w:t>
      </w:r>
      <w:r>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8"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9"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0D72F4">
      <w:pPr>
        <w:jc w:val="both"/>
        <w:rPr>
          <w:rFonts w:eastAsiaTheme="minorEastAsia"/>
          <w:color w:val="000000" w:themeColor="text1"/>
        </w:rPr>
      </w:pPr>
      <w:r>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6381F70C" w14:textId="432C121F" w:rsidR="0089699C" w:rsidDel="00A56409" w:rsidRDefault="0089699C" w:rsidP="00057ADF">
      <w:pPr>
        <w:pStyle w:val="berschrift3"/>
        <w:rPr>
          <w:del w:id="597" w:author="Matteo Braendli" w:date="2019-12-11T20:34:00Z"/>
        </w:rPr>
      </w:pPr>
      <w:bookmarkStart w:id="598" w:name="_Toc26966754"/>
      <w:del w:id="599" w:author="Matteo Braendli" w:date="2019-12-11T20:34:00Z">
        <w:r w:rsidDel="00A56409">
          <w:lastRenderedPageBreak/>
          <w:delText xml:space="preserve">1.3.2 </w:delText>
        </w:r>
        <w:r w:rsidR="002002E9" w:rsidDel="00A56409">
          <w:delText>S</w:delText>
        </w:r>
        <w:r w:rsidDel="00A56409">
          <w:delText xml:space="preserve">econd </w:delText>
        </w:r>
        <w:r w:rsidR="000E1035" w:rsidDel="00A56409">
          <w:delText>pre-</w:delText>
        </w:r>
        <w:r w:rsidDel="00A56409">
          <w:delText>test</w:delText>
        </w:r>
        <w:r w:rsidR="00697D01" w:rsidDel="00A56409">
          <w:delText>-</w:delText>
        </w:r>
        <w:r w:rsidDel="00A56409">
          <w:delText>run</w:delText>
        </w:r>
        <w:bookmarkEnd w:id="598"/>
      </w:del>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1">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40081BD6" w14:textId="4B37A590" w:rsidR="007F1FA9" w:rsidDel="00A56409" w:rsidRDefault="00D60EF4" w:rsidP="00057ADF">
      <w:pPr>
        <w:pStyle w:val="berschrift3"/>
        <w:rPr>
          <w:del w:id="600" w:author="Matteo Braendli" w:date="2019-12-11T20:34:00Z"/>
        </w:rPr>
      </w:pPr>
      <w:bookmarkStart w:id="601" w:name="_Toc26966755"/>
      <w:del w:id="602" w:author="Matteo Braendli" w:date="2019-12-11T20:34:00Z">
        <w:r w:rsidDel="00A56409">
          <w:delText xml:space="preserve">1.3.3 </w:delText>
        </w:r>
        <w:r w:rsidR="00E72B12" w:rsidDel="00A56409">
          <w:delText>T</w:delText>
        </w:r>
        <w:r w:rsidDel="00A56409">
          <w:delText xml:space="preserve">hird </w:delText>
        </w:r>
        <w:r w:rsidR="000E1035" w:rsidDel="00A56409">
          <w:delText>pre-</w:delText>
        </w:r>
        <w:r w:rsidR="009E2875" w:rsidDel="00A56409">
          <w:delText>test-run</w:delText>
        </w:r>
        <w:bookmarkEnd w:id="601"/>
      </w:del>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2">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3">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5ABA32A" w14:textId="35BC335F" w:rsidR="000C4953" w:rsidDel="00EC1C61" w:rsidRDefault="00D237E8" w:rsidP="000E7723">
      <w:pPr>
        <w:rPr>
          <w:del w:id="603" w:author="Matteo Braendli" w:date="2019-12-11T20:35:00Z"/>
        </w:rPr>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100BA645" w14:textId="77777777" w:rsidR="00EC1C61" w:rsidRDefault="00EC1C61" w:rsidP="00411264">
      <w:pPr>
        <w:spacing w:after="240"/>
        <w:rPr>
          <w:ins w:id="604" w:author="Matteo Braendli" w:date="2019-12-11T20:35:00Z"/>
        </w:rPr>
      </w:pPr>
    </w:p>
    <w:p w14:paraId="0AFCFFFF" w14:textId="03FDAC00" w:rsidR="000C4953" w:rsidDel="000E7723" w:rsidRDefault="000C4953">
      <w:pPr>
        <w:spacing w:after="240"/>
        <w:rPr>
          <w:del w:id="605" w:author="Matteo Braendli" w:date="2019-12-11T20:33:00Z"/>
        </w:rPr>
        <w:pPrChange w:id="606" w:author="Matteo Braendli" w:date="2019-12-11T20:35:00Z">
          <w:pPr/>
        </w:pPrChange>
      </w:pPr>
      <w:del w:id="607" w:author="Matteo Braendli" w:date="2019-12-11T20:35:00Z">
        <w:r w:rsidDel="00EC1C61">
          <w:br w:type="page"/>
        </w:r>
      </w:del>
    </w:p>
    <w:p w14:paraId="6F5B7FBD" w14:textId="56D3EF83" w:rsidR="002A432A" w:rsidDel="000E7723" w:rsidRDefault="002A432A" w:rsidP="00057ADF">
      <w:pPr>
        <w:pStyle w:val="berschrift3"/>
        <w:rPr>
          <w:del w:id="608" w:author="Matteo Braendli" w:date="2019-12-11T20:33:00Z"/>
        </w:rPr>
      </w:pPr>
      <w:bookmarkStart w:id="609" w:name="_Toc26966756"/>
      <w:del w:id="610" w:author="Matteo Braendli" w:date="2019-12-11T20:33:00Z">
        <w:r w:rsidDel="000E7723">
          <w:delText xml:space="preserve">1.3.4 </w:delText>
        </w:r>
        <w:r w:rsidR="00E72B12" w:rsidDel="000E7723">
          <w:delText>F</w:delText>
        </w:r>
        <w:r w:rsidDel="000E7723">
          <w:delText xml:space="preserve">ourth </w:delText>
        </w:r>
        <w:r w:rsidR="007D132D" w:rsidDel="000E7723">
          <w:delText>pre-</w:delText>
        </w:r>
        <w:r w:rsidR="009E2875" w:rsidDel="000E7723">
          <w:delText>test-run</w:delText>
        </w:r>
        <w:bookmarkEnd w:id="609"/>
      </w:del>
    </w:p>
    <w:p w14:paraId="48918B9B" w14:textId="0A92FF37" w:rsidR="00A015D2" w:rsidRDefault="006456E1">
      <w:pPr>
        <w:pPrChange w:id="611" w:author="Matteo Braendli" w:date="2019-12-11T20:33:00Z">
          <w:pPr>
            <w:spacing w:after="240"/>
          </w:pPr>
        </w:pPrChange>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w:t>
      </w:r>
      <w:proofErr w:type="gramStart"/>
      <w:r w:rsidR="00041D2A">
        <w:t>better</w:t>
      </w:r>
      <w:proofErr w:type="gramEnd"/>
      <w:r w:rsidR="00041D2A">
        <w:t xml:space="preserve"> and the Win statistics slightly worsened 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4">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5">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2785A9F3" w14:textId="328267BF" w:rsidR="002A432A" w:rsidDel="000E7723" w:rsidRDefault="00645503" w:rsidP="00057ADF">
      <w:pPr>
        <w:pStyle w:val="berschrift3"/>
        <w:rPr>
          <w:del w:id="612" w:author="Matteo Braendli" w:date="2019-12-11T20:33:00Z"/>
        </w:rPr>
      </w:pPr>
      <w:bookmarkStart w:id="613" w:name="_Toc26966757"/>
      <w:del w:id="614" w:author="Matteo Braendli" w:date="2019-12-11T20:33:00Z">
        <w:r w:rsidDel="000E7723">
          <w:lastRenderedPageBreak/>
          <w:delText xml:space="preserve">1.3.5 </w:delText>
        </w:r>
        <w:r w:rsidR="00E836D7" w:rsidDel="000E7723">
          <w:delText>F</w:delText>
        </w:r>
        <w:r w:rsidDel="000E7723">
          <w:delText xml:space="preserve">ifth </w:delText>
        </w:r>
        <w:r w:rsidR="007D132D" w:rsidDel="000E7723">
          <w:delText>pre-</w:delText>
        </w:r>
        <w:r w:rsidR="009E2875" w:rsidDel="000E7723">
          <w:delText>test-run</w:delText>
        </w:r>
        <w:bookmarkEnd w:id="613"/>
      </w:del>
    </w:p>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7">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2A432A"/>
    <w:p w14:paraId="066ADBA8" w14:textId="339C2F26" w:rsidR="00A56409" w:rsidRDefault="00A56409" w:rsidP="00A56409">
      <w:pPr>
        <w:pStyle w:val="berschrift3"/>
        <w:rPr>
          <w:ins w:id="615" w:author="Matteo Braendli" w:date="2019-12-11T20:35:00Z"/>
        </w:rPr>
      </w:pPr>
      <w:bookmarkStart w:id="616" w:name="_Toc26990705"/>
      <w:bookmarkStart w:id="617" w:name="_Toc26966758"/>
      <w:ins w:id="618" w:author="Matteo Braendli" w:date="2019-12-11T20:35:00Z">
        <w:r>
          <w:t>1.3.2 SARSA test series: experimental design &amp; results</w:t>
        </w:r>
        <w:bookmarkEnd w:id="616"/>
      </w:ins>
    </w:p>
    <w:p w14:paraId="45DE0A16" w14:textId="2B76C4DB" w:rsidR="00056A8B" w:rsidDel="00A56409" w:rsidRDefault="00056A8B" w:rsidP="00056A8B">
      <w:pPr>
        <w:pStyle w:val="berschrift3"/>
        <w:rPr>
          <w:del w:id="619" w:author="Matteo Braendli" w:date="2019-12-11T20:35:00Z"/>
        </w:rPr>
      </w:pPr>
      <w:del w:id="620" w:author="Matteo Braendli" w:date="2019-12-11T20:35:00Z">
        <w:r w:rsidDel="00A56409">
          <w:delText>1.3.</w:delText>
        </w:r>
      </w:del>
      <w:del w:id="621" w:author="Matteo Braendli" w:date="2019-12-11T20:33:00Z">
        <w:r w:rsidDel="000E7723">
          <w:delText>6</w:delText>
        </w:r>
      </w:del>
      <w:del w:id="622" w:author="Matteo Braendli" w:date="2019-12-11T20:35:00Z">
        <w:r w:rsidDel="00A56409">
          <w:delText xml:space="preserve"> Full SARSA test series</w:delText>
        </w:r>
        <w:bookmarkEnd w:id="617"/>
      </w:del>
    </w:p>
    <w:p w14:paraId="218BF6C0" w14:textId="3B005F38" w:rsidR="00D23EE5" w:rsidRDefault="00056A8B" w:rsidP="00D23EE5">
      <w:pPr>
        <w:spacing w:after="120"/>
        <w:jc w:val="both"/>
        <w:rPr>
          <w:ins w:id="623" w:author="Matteo Braendli" w:date="2019-12-12T09:37:00Z"/>
        </w:rPr>
      </w:pPr>
      <w:r>
        <w:t>In the github folder SARSA you will find 6 specifications, varying along two dimensions.</w:t>
      </w:r>
      <w:r w:rsidR="001A0E60">
        <w:t xml:space="preserve"> </w:t>
      </w:r>
      <w:r>
        <w:t>There are two epsilon schemes; whereas one is a monotonously linearly decreasing epsilon, floored at 0.01, whereas the other scheme is a discontinuous epsilon development with multiple</w:t>
      </w:r>
      <w:ins w:id="624" w:author="Matteo Braendli" w:date="2019-12-12T10:03:00Z">
        <w:r w:rsidR="004D0156">
          <w:t xml:space="preserve"> discon</w:t>
        </w:r>
        <w:r w:rsidR="005107B0">
          <w:t>tinuous</w:t>
        </w:r>
      </w:ins>
      <w:r>
        <w:t xml:space="preserve"> resets of epsilon to a higher level. </w:t>
      </w:r>
      <w:ins w:id="625" w:author="Matteo Braendli" w:date="2019-12-12T10:03:00Z">
        <w:r w:rsidR="004D0156">
          <w:t>This should reduce the risk of ending up at a non-optimal solution by continuously varying exploration and exploitation.</w:t>
        </w:r>
        <w:r w:rsidR="004D0156">
          <w:t xml:space="preserve"> </w:t>
        </w:r>
      </w:ins>
      <w:del w:id="626" w:author="Matteo Braendli" w:date="2019-12-12T10:03:00Z">
        <w:r w:rsidDel="005107B0">
          <w:delText xml:space="preserve">This should reduce the risk of ending up at a non-optimal solution. </w:delText>
        </w:r>
      </w:del>
      <w:r>
        <w:t xml:space="preserve">The other varying dimension are the alphas, chosen at 0.1, 0.5 and 0.8. </w:t>
      </w:r>
      <w:moveFromRangeStart w:id="627" w:author="Matteo Braendli" w:date="2019-12-12T10:04:00Z" w:name="move27037467"/>
      <w:moveFrom w:id="628" w:author="Matteo Braendli" w:date="2019-12-12T10:04:00Z">
        <w:r w:rsidDel="005107B0">
          <w:t>Thus</w:t>
        </w:r>
        <w:r w:rsidR="001A0E60" w:rsidDel="005107B0">
          <w:t>,</w:t>
        </w:r>
        <w:r w:rsidDel="005107B0">
          <w:t xml:space="preserve"> there are 2x3=6 specifications for testing and comparison. </w:t>
        </w:r>
      </w:moveFrom>
      <w:moveFromRangeEnd w:id="627"/>
      <w:r>
        <w:t>After 5000 training episodes, there are performance tests with 500 epsiodes. Results are always expressed in percentiles, thus the average result over the percentiles (100 datapoints, in test mode 5 episodes are pooled to one datapoint)</w:t>
      </w:r>
      <w:r w:rsidR="001A0E60">
        <w:t>.</w:t>
      </w:r>
      <w:ins w:id="629" w:author="Matteo Braendli" w:date="2019-12-12T09:37:00Z">
        <w:r w:rsidR="00D23EE5" w:rsidRPr="00D23EE5">
          <w:t xml:space="preserve"> </w:t>
        </w:r>
      </w:ins>
    </w:p>
    <w:p w14:paraId="3BA3456E" w14:textId="240717BE" w:rsidR="00D23EE5" w:rsidRDefault="00D23EE5" w:rsidP="00D23EE5">
      <w:pPr>
        <w:jc w:val="both"/>
        <w:rPr>
          <w:ins w:id="630" w:author="Matteo Braendli" w:date="2019-12-12T09:37:00Z"/>
        </w:rPr>
      </w:pPr>
      <w:ins w:id="631" w:author="Matteo Braendli" w:date="2019-12-12T09:38:00Z">
        <w:r>
          <w:t xml:space="preserve">Analogous to Q-Learning we </w:t>
        </w:r>
      </w:ins>
      <w:ins w:id="632" w:author="Matteo Braendli" w:date="2019-12-12T09:37:00Z">
        <w:r>
          <w:t>also specified 2 random agents with alpha = 0.5 and 0.8</w:t>
        </w:r>
      </w:ins>
      <w:ins w:id="633" w:author="Matteo Braendli" w:date="2019-12-12T09:38:00Z">
        <w:r w:rsidR="005324A8">
          <w:t xml:space="preserve"> respectively to evaluate performance</w:t>
        </w:r>
      </w:ins>
      <w:ins w:id="634" w:author="Matteo Braendli" w:date="2019-12-12T09:39:00Z">
        <w:r w:rsidR="008B53C8">
          <w:t xml:space="preserve"> of the different parametrizations</w:t>
        </w:r>
      </w:ins>
      <w:ins w:id="635" w:author="Matteo Braendli" w:date="2019-12-12T09:37:00Z">
        <w:r>
          <w:t>’ effectiveness.</w:t>
        </w:r>
      </w:ins>
      <w:ins w:id="636" w:author="Matteo Braendli" w:date="2019-12-12T10:04:00Z">
        <w:r w:rsidR="005107B0">
          <w:t xml:space="preserve"> </w:t>
        </w:r>
      </w:ins>
      <w:moveToRangeStart w:id="637" w:author="Matteo Braendli" w:date="2019-12-12T10:04:00Z" w:name="move27037467"/>
      <w:moveTo w:id="638" w:author="Matteo Braendli" w:date="2019-12-12T10:04:00Z">
        <w:r w:rsidR="005107B0">
          <w:t>Thus, there are 2x3</w:t>
        </w:r>
      </w:moveTo>
      <w:ins w:id="639" w:author="Matteo Braendli" w:date="2019-12-12T10:04:00Z">
        <w:r w:rsidR="005107B0">
          <w:t xml:space="preserve"> +2</w:t>
        </w:r>
        <w:r w:rsidR="001872A5">
          <w:t>*</w:t>
        </w:r>
        <w:r w:rsidR="005107B0">
          <w:t>2</w:t>
        </w:r>
      </w:ins>
      <w:moveTo w:id="640" w:author="Matteo Braendli" w:date="2019-12-12T10:04:00Z">
        <w:r w:rsidR="005107B0">
          <w:t>=</w:t>
        </w:r>
      </w:moveTo>
      <w:ins w:id="641" w:author="Matteo Braendli" w:date="2019-12-12T10:04:00Z">
        <w:r w:rsidR="001872A5">
          <w:t>10</w:t>
        </w:r>
      </w:ins>
      <w:moveTo w:id="642" w:author="Matteo Braendli" w:date="2019-12-12T10:04:00Z">
        <w:del w:id="643" w:author="Matteo Braendli" w:date="2019-12-12T10:04:00Z">
          <w:r w:rsidR="005107B0" w:rsidDel="001872A5">
            <w:delText>6</w:delText>
          </w:r>
        </w:del>
      </w:moveTo>
      <w:ins w:id="644" w:author="Matteo Braendli" w:date="2019-12-12T10:04:00Z">
        <w:r w:rsidR="005107B0">
          <w:t xml:space="preserve"> </w:t>
        </w:r>
      </w:ins>
      <w:moveTo w:id="645" w:author="Matteo Braendli" w:date="2019-12-12T10:04:00Z">
        <w:r w:rsidR="005107B0">
          <w:t xml:space="preserve"> specifications for testing and comparison.</w:t>
        </w:r>
      </w:moveTo>
      <w:moveToRangeEnd w:id="637"/>
    </w:p>
    <w:p w14:paraId="135CF245" w14:textId="1185DF3F" w:rsidR="00056A8B" w:rsidRDefault="00056A8B" w:rsidP="00056A8B">
      <w:pPr>
        <w:jc w:val="both"/>
      </w:pPr>
    </w:p>
    <w:p w14:paraId="0422CB4D" w14:textId="2507D462" w:rsidR="001A0E60" w:rsidDel="007758F3" w:rsidRDefault="001A0E60">
      <w:pPr>
        <w:rPr>
          <w:del w:id="646" w:author="Matteo Braendli" w:date="2019-12-12T09:37:00Z"/>
        </w:rPr>
      </w:pPr>
      <w:del w:id="647" w:author="Matteo Braendli" w:date="2019-12-12T09:37:00Z">
        <w:r w:rsidDel="007758F3">
          <w:br w:type="page"/>
        </w:r>
      </w:del>
    </w:p>
    <w:p w14:paraId="0D95EE77" w14:textId="353493B0" w:rsidR="007B11B3" w:rsidRDefault="00923612" w:rsidP="007758F3">
      <w:pPr>
        <w:pPrChange w:id="648" w:author="Matteo Braendli" w:date="2019-12-12T09:37:00Z">
          <w:pPr>
            <w:spacing w:after="240"/>
            <w:jc w:val="both"/>
          </w:pPr>
        </w:pPrChange>
      </w:pPr>
      <w:r>
        <w:t>SARSA summary table of parametrizations and main perf</w:t>
      </w:r>
      <w:r w:rsidR="003914D1">
        <w:t>ormance measures after 5000 training episodes</w:t>
      </w:r>
      <w:ins w:id="649" w:author="Matteo Braendli" w:date="2019-12-12T09:34:00Z">
        <w:r w:rsidR="0085447E">
          <w:rPr>
            <w:rStyle w:val="Funotenzeichen"/>
          </w:rPr>
          <w:footnoteReference w:id="2"/>
        </w:r>
      </w:ins>
      <w:del w:id="652" w:author="Matteo Braendli" w:date="2019-12-12T09:34:00Z">
        <w:r w:rsidR="00890141" w:rsidDel="0085447E">
          <w:delText xml:space="preserve"> </w:delText>
        </w:r>
        <w:r w:rsidR="00E25C04" w:rsidDel="0085447E">
          <w:delText>(we forgot to specify those measures in the code and thus extrapolated the average of the test performance as intercept + 50*slope of each statistic in the performance test. Rounding errors will occur but are omitted from consideration)</w:delText>
        </w:r>
      </w:del>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006EDD">
        <w:tc>
          <w:tcPr>
            <w:tcW w:w="1809" w:type="dxa"/>
          </w:tcPr>
          <w:p w14:paraId="3AD473F9" w14:textId="7432F4D5" w:rsidR="007B11B3" w:rsidRDefault="007B11B3" w:rsidP="008D63BD">
            <w:pPr>
              <w:jc w:val="center"/>
            </w:pPr>
            <w:r>
              <w:t>alpha</w:t>
            </w:r>
          </w:p>
        </w:tc>
        <w:tc>
          <w:tcPr>
            <w:tcW w:w="1817" w:type="dxa"/>
          </w:tcPr>
          <w:p w14:paraId="0371EC94" w14:textId="4B512C9A" w:rsidR="007B11B3" w:rsidRDefault="007B11B3" w:rsidP="008D63BD">
            <w:pPr>
              <w:jc w:val="center"/>
            </w:pPr>
            <w:r>
              <w:t>epsilon</w:t>
            </w:r>
          </w:p>
        </w:tc>
        <w:tc>
          <w:tcPr>
            <w:tcW w:w="1810" w:type="dxa"/>
          </w:tcPr>
          <w:p w14:paraId="448DAA6E" w14:textId="26F18773" w:rsidR="007B11B3" w:rsidRDefault="007B11B3" w:rsidP="008D63BD">
            <w:pPr>
              <w:jc w:val="center"/>
            </w:pPr>
            <w:r>
              <w:t>Win percentage</w:t>
            </w:r>
          </w:p>
        </w:tc>
        <w:tc>
          <w:tcPr>
            <w:tcW w:w="1809" w:type="dxa"/>
          </w:tcPr>
          <w:p w14:paraId="09D00E70" w14:textId="25897216" w:rsidR="007B11B3" w:rsidRDefault="007B11B3" w:rsidP="008D63BD">
            <w:pPr>
              <w:jc w:val="center"/>
            </w:pPr>
            <w:r>
              <w:t>Avg max tile</w:t>
            </w:r>
          </w:p>
        </w:tc>
        <w:tc>
          <w:tcPr>
            <w:tcW w:w="1811" w:type="dxa"/>
          </w:tcPr>
          <w:p w14:paraId="0DC69550" w14:textId="77FC48F6" w:rsidR="007B11B3" w:rsidRDefault="007B11B3" w:rsidP="008D63BD">
            <w:pPr>
              <w:jc w:val="center"/>
            </w:pPr>
            <w:r>
              <w:t>Avg reward</w:t>
            </w:r>
          </w:p>
        </w:tc>
      </w:tr>
      <w:tr w:rsidR="00DC0CD4" w14:paraId="15F04848" w14:textId="77777777" w:rsidTr="00006EDD">
        <w:trPr>
          <w:ins w:id="653" w:author="Matteo Braendli" w:date="2019-12-12T09:33:00Z"/>
        </w:trPr>
        <w:tc>
          <w:tcPr>
            <w:tcW w:w="1809" w:type="dxa"/>
          </w:tcPr>
          <w:p w14:paraId="7119145F" w14:textId="3B2DBAAC" w:rsidR="00DC0CD4" w:rsidRDefault="00DC0CD4" w:rsidP="00DC0CD4">
            <w:pPr>
              <w:jc w:val="center"/>
              <w:rPr>
                <w:ins w:id="654" w:author="Matteo Braendli" w:date="2019-12-12T09:33:00Z"/>
              </w:rPr>
            </w:pPr>
            <w:ins w:id="655" w:author="Matteo Braendli" w:date="2019-12-12T09:48:00Z">
              <w:r>
                <w:t>Alpha = 0.5</w:t>
              </w:r>
            </w:ins>
          </w:p>
        </w:tc>
        <w:tc>
          <w:tcPr>
            <w:tcW w:w="1817" w:type="dxa"/>
          </w:tcPr>
          <w:p w14:paraId="6A2F8522" w14:textId="3398E623" w:rsidR="00DC0CD4" w:rsidRDefault="00DC0CD4" w:rsidP="00DC0CD4">
            <w:pPr>
              <w:jc w:val="center"/>
              <w:rPr>
                <w:ins w:id="656" w:author="Matteo Braendli" w:date="2019-12-12T09:33:00Z"/>
              </w:rPr>
            </w:pPr>
            <w:ins w:id="657" w:author="Matteo Braendli" w:date="2019-12-12T09:48:00Z">
              <w:r>
                <w:t>1, training</w:t>
              </w:r>
            </w:ins>
          </w:p>
        </w:tc>
        <w:tc>
          <w:tcPr>
            <w:tcW w:w="1810" w:type="dxa"/>
          </w:tcPr>
          <w:p w14:paraId="3C1356AC" w14:textId="77777777" w:rsidR="00DC0CD4" w:rsidRDefault="00DC0CD4" w:rsidP="00DC0CD4">
            <w:pPr>
              <w:jc w:val="center"/>
              <w:rPr>
                <w:ins w:id="658" w:author="Matteo Braendli" w:date="2019-12-12T09:33:00Z"/>
              </w:rPr>
            </w:pPr>
          </w:p>
        </w:tc>
        <w:tc>
          <w:tcPr>
            <w:tcW w:w="1809" w:type="dxa"/>
          </w:tcPr>
          <w:p w14:paraId="4CF0DED9" w14:textId="77777777" w:rsidR="00DC0CD4" w:rsidRDefault="00DC0CD4" w:rsidP="00DC0CD4">
            <w:pPr>
              <w:jc w:val="center"/>
              <w:rPr>
                <w:ins w:id="659" w:author="Matteo Braendli" w:date="2019-12-12T09:33:00Z"/>
              </w:rPr>
            </w:pPr>
          </w:p>
        </w:tc>
        <w:tc>
          <w:tcPr>
            <w:tcW w:w="1811" w:type="dxa"/>
          </w:tcPr>
          <w:p w14:paraId="4FA206EB" w14:textId="77777777" w:rsidR="00DC0CD4" w:rsidRDefault="00DC0CD4" w:rsidP="00DC0CD4">
            <w:pPr>
              <w:jc w:val="center"/>
              <w:rPr>
                <w:ins w:id="660" w:author="Matteo Braendli" w:date="2019-12-12T09:33:00Z"/>
              </w:rPr>
            </w:pPr>
          </w:p>
        </w:tc>
      </w:tr>
      <w:tr w:rsidR="00DC0CD4" w14:paraId="5396FA2B" w14:textId="77777777" w:rsidTr="00006EDD">
        <w:trPr>
          <w:ins w:id="661" w:author="Matteo Braendli" w:date="2019-12-12T09:48:00Z"/>
        </w:trPr>
        <w:tc>
          <w:tcPr>
            <w:tcW w:w="1809" w:type="dxa"/>
          </w:tcPr>
          <w:p w14:paraId="137D593A" w14:textId="0BC18A3C" w:rsidR="00DC0CD4" w:rsidRDefault="00DC0CD4" w:rsidP="00DC0CD4">
            <w:pPr>
              <w:jc w:val="center"/>
              <w:rPr>
                <w:ins w:id="662" w:author="Matteo Braendli" w:date="2019-12-12T09:48:00Z"/>
              </w:rPr>
            </w:pPr>
            <w:ins w:id="663" w:author="Matteo Braendli" w:date="2019-12-12T09:48:00Z">
              <w:r>
                <w:t>Alpha = 0.5</w:t>
              </w:r>
            </w:ins>
          </w:p>
        </w:tc>
        <w:tc>
          <w:tcPr>
            <w:tcW w:w="1817" w:type="dxa"/>
          </w:tcPr>
          <w:p w14:paraId="4AD4C65C" w14:textId="1AE0D825" w:rsidR="00DC0CD4" w:rsidRDefault="00DC0CD4" w:rsidP="00DC0CD4">
            <w:pPr>
              <w:jc w:val="center"/>
              <w:rPr>
                <w:ins w:id="664" w:author="Matteo Braendli" w:date="2019-12-12T09:48:00Z"/>
              </w:rPr>
            </w:pPr>
            <w:ins w:id="665" w:author="Matteo Braendli" w:date="2019-12-12T09:48:00Z">
              <w:r>
                <w:t>1, test</w:t>
              </w:r>
            </w:ins>
          </w:p>
        </w:tc>
        <w:tc>
          <w:tcPr>
            <w:tcW w:w="1810" w:type="dxa"/>
          </w:tcPr>
          <w:p w14:paraId="5FCA8B6A" w14:textId="77777777" w:rsidR="00DC0CD4" w:rsidRDefault="00DC0CD4" w:rsidP="00DC0CD4">
            <w:pPr>
              <w:jc w:val="center"/>
              <w:rPr>
                <w:ins w:id="666" w:author="Matteo Braendli" w:date="2019-12-12T09:48:00Z"/>
              </w:rPr>
            </w:pPr>
          </w:p>
        </w:tc>
        <w:tc>
          <w:tcPr>
            <w:tcW w:w="1809" w:type="dxa"/>
          </w:tcPr>
          <w:p w14:paraId="78535319" w14:textId="77777777" w:rsidR="00DC0CD4" w:rsidRDefault="00DC0CD4" w:rsidP="00DC0CD4">
            <w:pPr>
              <w:jc w:val="center"/>
              <w:rPr>
                <w:ins w:id="667" w:author="Matteo Braendli" w:date="2019-12-12T09:48:00Z"/>
              </w:rPr>
            </w:pPr>
          </w:p>
        </w:tc>
        <w:tc>
          <w:tcPr>
            <w:tcW w:w="1811" w:type="dxa"/>
          </w:tcPr>
          <w:p w14:paraId="2FA7CE02" w14:textId="77777777" w:rsidR="00DC0CD4" w:rsidRDefault="00DC0CD4" w:rsidP="00DC0CD4">
            <w:pPr>
              <w:jc w:val="center"/>
              <w:rPr>
                <w:ins w:id="668" w:author="Matteo Braendli" w:date="2019-12-12T09:48:00Z"/>
              </w:rPr>
            </w:pPr>
          </w:p>
        </w:tc>
      </w:tr>
      <w:tr w:rsidR="00DC0CD4" w14:paraId="5AC98611" w14:textId="77777777" w:rsidTr="00006EDD">
        <w:trPr>
          <w:ins w:id="669" w:author="Matteo Braendli" w:date="2019-12-12T09:33:00Z"/>
        </w:trPr>
        <w:tc>
          <w:tcPr>
            <w:tcW w:w="1809" w:type="dxa"/>
          </w:tcPr>
          <w:p w14:paraId="18C98408" w14:textId="5178A3E8" w:rsidR="00DC0CD4" w:rsidRDefault="00DC0CD4" w:rsidP="00DC0CD4">
            <w:pPr>
              <w:jc w:val="center"/>
              <w:rPr>
                <w:ins w:id="670" w:author="Matteo Braendli" w:date="2019-12-12T09:33:00Z"/>
              </w:rPr>
            </w:pPr>
            <w:ins w:id="671" w:author="Matteo Braendli" w:date="2019-12-12T09:48:00Z">
              <w:r>
                <w:t>Alpha = 0.8</w:t>
              </w:r>
            </w:ins>
          </w:p>
        </w:tc>
        <w:tc>
          <w:tcPr>
            <w:tcW w:w="1817" w:type="dxa"/>
          </w:tcPr>
          <w:p w14:paraId="05DAF50F" w14:textId="3159BE03" w:rsidR="00DC0CD4" w:rsidRDefault="00DC0CD4" w:rsidP="00DC0CD4">
            <w:pPr>
              <w:jc w:val="center"/>
              <w:rPr>
                <w:ins w:id="672" w:author="Matteo Braendli" w:date="2019-12-12T09:33:00Z"/>
              </w:rPr>
            </w:pPr>
            <w:ins w:id="673" w:author="Matteo Braendli" w:date="2019-12-12T09:48:00Z">
              <w:r>
                <w:t>1, training</w:t>
              </w:r>
            </w:ins>
          </w:p>
        </w:tc>
        <w:tc>
          <w:tcPr>
            <w:tcW w:w="1810" w:type="dxa"/>
          </w:tcPr>
          <w:p w14:paraId="3BF8053C" w14:textId="5ADB545A" w:rsidR="00DC0CD4" w:rsidRDefault="00DC0CD4" w:rsidP="00DC0CD4">
            <w:pPr>
              <w:jc w:val="center"/>
              <w:rPr>
                <w:ins w:id="674" w:author="Matteo Braendli" w:date="2019-12-12T09:33:00Z"/>
              </w:rPr>
            </w:pPr>
            <w:ins w:id="675" w:author="Matteo Braendli" w:date="2019-12-12T09:48:00Z">
              <w:r w:rsidRPr="00DE5613">
                <w:rPr>
                  <w:highlight w:val="yellow"/>
                </w:rPr>
                <w:t>0.045</w:t>
              </w:r>
            </w:ins>
          </w:p>
        </w:tc>
        <w:tc>
          <w:tcPr>
            <w:tcW w:w="1809" w:type="dxa"/>
          </w:tcPr>
          <w:p w14:paraId="34ED9EE5" w14:textId="2B3FE3AD" w:rsidR="00DC0CD4" w:rsidRDefault="00DC0CD4" w:rsidP="00DC0CD4">
            <w:pPr>
              <w:jc w:val="center"/>
              <w:rPr>
                <w:ins w:id="676" w:author="Matteo Braendli" w:date="2019-12-12T09:33:00Z"/>
              </w:rPr>
            </w:pPr>
            <w:ins w:id="677" w:author="Matteo Braendli" w:date="2019-12-12T09:48:00Z">
              <w:r w:rsidRPr="00DE5613">
                <w:rPr>
                  <w:highlight w:val="yellow"/>
                </w:rPr>
                <w:t>95.52</w:t>
              </w:r>
            </w:ins>
          </w:p>
        </w:tc>
        <w:tc>
          <w:tcPr>
            <w:tcW w:w="1811" w:type="dxa"/>
          </w:tcPr>
          <w:p w14:paraId="1AF597B4" w14:textId="3613BE1A" w:rsidR="00DC0CD4" w:rsidRDefault="00DC0CD4" w:rsidP="00DC0CD4">
            <w:pPr>
              <w:jc w:val="center"/>
              <w:rPr>
                <w:ins w:id="678" w:author="Matteo Braendli" w:date="2019-12-12T09:33:00Z"/>
              </w:rPr>
            </w:pPr>
            <w:ins w:id="679" w:author="Matteo Braendli" w:date="2019-12-12T09:48:00Z">
              <w:r w:rsidRPr="00DE5613">
                <w:rPr>
                  <w:highlight w:val="yellow"/>
                </w:rPr>
                <w:t>988.66</w:t>
              </w:r>
              <w:r>
                <w:rPr>
                  <w:rStyle w:val="Kommentarzeichen"/>
                </w:rPr>
                <w:commentReference w:id="680"/>
              </w:r>
            </w:ins>
          </w:p>
        </w:tc>
      </w:tr>
      <w:tr w:rsidR="00DC0CD4" w14:paraId="1B779D50" w14:textId="77777777" w:rsidTr="00006EDD">
        <w:trPr>
          <w:ins w:id="681" w:author="Matteo Braendli" w:date="2019-12-12T09:48:00Z"/>
        </w:trPr>
        <w:tc>
          <w:tcPr>
            <w:tcW w:w="1809" w:type="dxa"/>
          </w:tcPr>
          <w:p w14:paraId="63875D55" w14:textId="36A97A90" w:rsidR="00DC0CD4" w:rsidRDefault="00DC0CD4" w:rsidP="00DC0CD4">
            <w:pPr>
              <w:jc w:val="center"/>
              <w:rPr>
                <w:ins w:id="682" w:author="Matteo Braendli" w:date="2019-12-12T09:48:00Z"/>
              </w:rPr>
            </w:pPr>
            <w:ins w:id="683" w:author="Matteo Braendli" w:date="2019-12-12T09:48:00Z">
              <w:r>
                <w:t>Alpha = 0.8</w:t>
              </w:r>
            </w:ins>
          </w:p>
        </w:tc>
        <w:tc>
          <w:tcPr>
            <w:tcW w:w="1817" w:type="dxa"/>
          </w:tcPr>
          <w:p w14:paraId="5B1470A7" w14:textId="1ECFC46D" w:rsidR="00DC0CD4" w:rsidRDefault="00DC0CD4" w:rsidP="00DC0CD4">
            <w:pPr>
              <w:jc w:val="center"/>
              <w:rPr>
                <w:ins w:id="684" w:author="Matteo Braendli" w:date="2019-12-12T09:48:00Z"/>
              </w:rPr>
            </w:pPr>
            <w:ins w:id="685" w:author="Matteo Braendli" w:date="2019-12-12T09:48:00Z">
              <w:r>
                <w:t>1, test</w:t>
              </w:r>
            </w:ins>
          </w:p>
        </w:tc>
        <w:tc>
          <w:tcPr>
            <w:tcW w:w="1810" w:type="dxa"/>
          </w:tcPr>
          <w:p w14:paraId="3A328A4A" w14:textId="23AF4278" w:rsidR="00DC0CD4" w:rsidRDefault="00DC0CD4" w:rsidP="00DC0CD4">
            <w:pPr>
              <w:jc w:val="center"/>
              <w:rPr>
                <w:ins w:id="686" w:author="Matteo Braendli" w:date="2019-12-12T09:48:00Z"/>
              </w:rPr>
            </w:pPr>
            <w:ins w:id="687" w:author="Matteo Braendli" w:date="2019-12-12T09:48:00Z">
              <w:r>
                <w:rPr>
                  <w:highlight w:val="yellow"/>
                </w:rPr>
                <w:t>0.082</w:t>
              </w:r>
            </w:ins>
          </w:p>
        </w:tc>
        <w:tc>
          <w:tcPr>
            <w:tcW w:w="1809" w:type="dxa"/>
          </w:tcPr>
          <w:p w14:paraId="3FF007A2" w14:textId="1595CA44" w:rsidR="00DC0CD4" w:rsidRDefault="00DC0CD4" w:rsidP="00DC0CD4">
            <w:pPr>
              <w:jc w:val="center"/>
              <w:rPr>
                <w:ins w:id="688" w:author="Matteo Braendli" w:date="2019-12-12T09:48:00Z"/>
              </w:rPr>
            </w:pPr>
            <w:ins w:id="689" w:author="Matteo Braendli" w:date="2019-12-12T09:48:00Z">
              <w:r>
                <w:rPr>
                  <w:highlight w:val="yellow"/>
                </w:rPr>
                <w:t>102.71</w:t>
              </w:r>
            </w:ins>
          </w:p>
        </w:tc>
        <w:tc>
          <w:tcPr>
            <w:tcW w:w="1811" w:type="dxa"/>
          </w:tcPr>
          <w:p w14:paraId="7661A804" w14:textId="2E7D4FEC" w:rsidR="00DC0CD4" w:rsidRDefault="00DC0CD4" w:rsidP="00DC0CD4">
            <w:pPr>
              <w:jc w:val="center"/>
              <w:rPr>
                <w:ins w:id="690" w:author="Matteo Braendli" w:date="2019-12-12T09:48:00Z"/>
              </w:rPr>
            </w:pPr>
            <w:ins w:id="691" w:author="Matteo Braendli" w:date="2019-12-12T09:48:00Z">
              <w:r>
                <w:rPr>
                  <w:highlight w:val="yellow"/>
                </w:rPr>
                <w:t>1219.09</w:t>
              </w:r>
            </w:ins>
          </w:p>
        </w:tc>
      </w:tr>
      <w:tr w:rsidR="00DE2542" w14:paraId="00A9286A" w14:textId="77777777" w:rsidTr="00006EDD">
        <w:tc>
          <w:tcPr>
            <w:tcW w:w="1809" w:type="dxa"/>
          </w:tcPr>
          <w:p w14:paraId="7F2E43B5" w14:textId="1E3B6FC8" w:rsidR="00DE2542" w:rsidRPr="001A0E60" w:rsidRDefault="00DE2542" w:rsidP="008D63BD">
            <w:pPr>
              <w:jc w:val="center"/>
            </w:pPr>
            <w:r w:rsidRPr="001A0E60">
              <w:t xml:space="preserve">Alpha </w:t>
            </w:r>
            <w:r w:rsidR="00AD5983" w:rsidRPr="001A0E60">
              <w:t>= 0.1</w:t>
            </w:r>
          </w:p>
        </w:tc>
        <w:tc>
          <w:tcPr>
            <w:tcW w:w="1817" w:type="dxa"/>
          </w:tcPr>
          <w:p w14:paraId="2CE8698C" w14:textId="73AA66B0" w:rsidR="00DE2542" w:rsidRDefault="007B11B3" w:rsidP="008D63BD">
            <w:pPr>
              <w:jc w:val="center"/>
            </w:pPr>
            <w:r>
              <w:t>M</w:t>
            </w:r>
            <w:r w:rsidR="00AD5983">
              <w:t>ono</w:t>
            </w:r>
            <w:r>
              <w:t>tonous</w:t>
            </w:r>
          </w:p>
        </w:tc>
        <w:tc>
          <w:tcPr>
            <w:tcW w:w="1810" w:type="dxa"/>
          </w:tcPr>
          <w:p w14:paraId="6B25DDD3" w14:textId="791E3574" w:rsidR="00DE2542" w:rsidRDefault="001F1F19" w:rsidP="008D63BD">
            <w:pPr>
              <w:jc w:val="center"/>
            </w:pPr>
            <w:r>
              <w:t>0.034</w:t>
            </w:r>
          </w:p>
        </w:tc>
        <w:tc>
          <w:tcPr>
            <w:tcW w:w="1809" w:type="dxa"/>
          </w:tcPr>
          <w:p w14:paraId="26BBC9CF" w14:textId="608DE293" w:rsidR="00DE2542" w:rsidRDefault="00405382" w:rsidP="008D63BD">
            <w:pPr>
              <w:jc w:val="center"/>
            </w:pPr>
            <w:r>
              <w:t>87.73</w:t>
            </w:r>
          </w:p>
        </w:tc>
        <w:tc>
          <w:tcPr>
            <w:tcW w:w="1811" w:type="dxa"/>
          </w:tcPr>
          <w:p w14:paraId="0D39E23E" w14:textId="4ADF515D" w:rsidR="00DE2542" w:rsidRDefault="00366DFA" w:rsidP="008D63BD">
            <w:pPr>
              <w:jc w:val="center"/>
            </w:pPr>
            <w:r>
              <w:t>996.02</w:t>
            </w:r>
          </w:p>
        </w:tc>
      </w:tr>
      <w:tr w:rsidR="00DE2542" w14:paraId="4CC56B30" w14:textId="77777777" w:rsidTr="00006EDD">
        <w:tc>
          <w:tcPr>
            <w:tcW w:w="1809" w:type="dxa"/>
          </w:tcPr>
          <w:p w14:paraId="74800D59" w14:textId="16B515E3" w:rsidR="00DE2542" w:rsidRPr="001A0E60" w:rsidRDefault="00AD5983" w:rsidP="008D63BD">
            <w:pPr>
              <w:jc w:val="center"/>
            </w:pPr>
            <w:r w:rsidRPr="001A0E60">
              <w:t>Alpha = 0.1</w:t>
            </w:r>
          </w:p>
        </w:tc>
        <w:tc>
          <w:tcPr>
            <w:tcW w:w="1817" w:type="dxa"/>
          </w:tcPr>
          <w:p w14:paraId="6F8CFAED" w14:textId="3C0F1979" w:rsidR="00DE2542" w:rsidRDefault="007B11B3" w:rsidP="008D63BD">
            <w:pPr>
              <w:jc w:val="center"/>
            </w:pPr>
            <w:r>
              <w:t>Nonmonotonous</w:t>
            </w:r>
          </w:p>
        </w:tc>
        <w:tc>
          <w:tcPr>
            <w:tcW w:w="1810" w:type="dxa"/>
          </w:tcPr>
          <w:p w14:paraId="0E835B8C" w14:textId="7080D3E5" w:rsidR="00DE2542" w:rsidRDefault="00890141" w:rsidP="008D63BD">
            <w:pPr>
              <w:jc w:val="center"/>
            </w:pPr>
            <w:r>
              <w:t>0.046</w:t>
            </w:r>
          </w:p>
        </w:tc>
        <w:tc>
          <w:tcPr>
            <w:tcW w:w="1809" w:type="dxa"/>
          </w:tcPr>
          <w:p w14:paraId="605BD0AA" w14:textId="39C8184C" w:rsidR="00DE2542" w:rsidRDefault="009D3EC4" w:rsidP="008D63BD">
            <w:pPr>
              <w:jc w:val="center"/>
            </w:pPr>
            <w:r>
              <w:t>95.07</w:t>
            </w:r>
          </w:p>
        </w:tc>
        <w:tc>
          <w:tcPr>
            <w:tcW w:w="1811" w:type="dxa"/>
          </w:tcPr>
          <w:p w14:paraId="3D60FC8C" w14:textId="2A1E607A" w:rsidR="00DE2542" w:rsidRDefault="00623152" w:rsidP="008D63BD">
            <w:pPr>
              <w:jc w:val="center"/>
            </w:pPr>
            <w:r>
              <w:t>1030.42</w:t>
            </w:r>
          </w:p>
        </w:tc>
      </w:tr>
      <w:tr w:rsidR="007B11B3" w14:paraId="3A05DF39" w14:textId="77777777" w:rsidTr="00006EDD">
        <w:tc>
          <w:tcPr>
            <w:tcW w:w="1809" w:type="dxa"/>
            <w:tcBorders>
              <w:bottom w:val="single" w:sz="4" w:space="0" w:color="auto"/>
            </w:tcBorders>
          </w:tcPr>
          <w:p w14:paraId="4CADF298" w14:textId="6FE1E9E3" w:rsidR="007B11B3" w:rsidRPr="001A0E60" w:rsidRDefault="007B11B3" w:rsidP="008D63BD">
            <w:pPr>
              <w:jc w:val="center"/>
            </w:pPr>
            <w:r w:rsidRPr="001A0E60">
              <w:t>Alpha = 0.5</w:t>
            </w:r>
          </w:p>
        </w:tc>
        <w:tc>
          <w:tcPr>
            <w:tcW w:w="1817" w:type="dxa"/>
            <w:tcBorders>
              <w:bottom w:val="single" w:sz="4" w:space="0" w:color="auto"/>
            </w:tcBorders>
          </w:tcPr>
          <w:p w14:paraId="4840891C" w14:textId="17424659" w:rsidR="007B11B3" w:rsidRDefault="007B11B3" w:rsidP="008D63BD">
            <w:pPr>
              <w:jc w:val="center"/>
            </w:pPr>
            <w:r>
              <w:t>Monotonous</w:t>
            </w:r>
          </w:p>
        </w:tc>
        <w:tc>
          <w:tcPr>
            <w:tcW w:w="1810" w:type="dxa"/>
            <w:tcBorders>
              <w:bottom w:val="single" w:sz="4" w:space="0" w:color="auto"/>
            </w:tcBorders>
          </w:tcPr>
          <w:p w14:paraId="6ED8D37B" w14:textId="50C86926" w:rsidR="007B11B3" w:rsidRDefault="00CD59D0" w:rsidP="008D63BD">
            <w:pPr>
              <w:jc w:val="center"/>
            </w:pPr>
            <w:r>
              <w:t>0.105</w:t>
            </w:r>
          </w:p>
        </w:tc>
        <w:tc>
          <w:tcPr>
            <w:tcW w:w="1809" w:type="dxa"/>
            <w:tcBorders>
              <w:bottom w:val="single" w:sz="4" w:space="0" w:color="auto"/>
            </w:tcBorders>
          </w:tcPr>
          <w:p w14:paraId="0F360D7F" w14:textId="2B2E924F" w:rsidR="007B11B3" w:rsidRDefault="00927E57" w:rsidP="008D63BD">
            <w:pPr>
              <w:jc w:val="center"/>
            </w:pPr>
            <w:r>
              <w:t>111.10</w:t>
            </w:r>
          </w:p>
        </w:tc>
        <w:tc>
          <w:tcPr>
            <w:tcW w:w="1811" w:type="dxa"/>
            <w:tcBorders>
              <w:bottom w:val="single" w:sz="4" w:space="0" w:color="auto"/>
            </w:tcBorders>
          </w:tcPr>
          <w:p w14:paraId="27B085B3" w14:textId="740F8A61" w:rsidR="007B11B3" w:rsidRDefault="00CD59D0" w:rsidP="008D63BD">
            <w:pPr>
              <w:jc w:val="center"/>
            </w:pPr>
            <w:r>
              <w:t>1299.20</w:t>
            </w:r>
          </w:p>
        </w:tc>
      </w:tr>
      <w:tr w:rsidR="007B11B3" w14:paraId="5CDC33C0" w14:textId="77777777" w:rsidTr="00006EDD">
        <w:tc>
          <w:tcPr>
            <w:tcW w:w="1809" w:type="dxa"/>
            <w:shd w:val="clear" w:color="auto" w:fill="C5E0B3" w:themeFill="accent6" w:themeFillTint="66"/>
          </w:tcPr>
          <w:p w14:paraId="0E515438" w14:textId="388493F0" w:rsidR="007B11B3" w:rsidRPr="001A0E60" w:rsidRDefault="007B11B3" w:rsidP="008D63BD">
            <w:pPr>
              <w:jc w:val="center"/>
            </w:pPr>
            <w:r w:rsidRPr="001A0E60">
              <w:t>Alpha = 0.5</w:t>
            </w:r>
          </w:p>
        </w:tc>
        <w:tc>
          <w:tcPr>
            <w:tcW w:w="1817" w:type="dxa"/>
            <w:shd w:val="clear" w:color="auto" w:fill="C5E0B3" w:themeFill="accent6" w:themeFillTint="66"/>
          </w:tcPr>
          <w:p w14:paraId="611898E5" w14:textId="24C540C8" w:rsidR="007B11B3" w:rsidRDefault="007B11B3" w:rsidP="008D63BD">
            <w:pPr>
              <w:jc w:val="center"/>
            </w:pPr>
            <w:r>
              <w:t>Nonmonotonous</w:t>
            </w:r>
          </w:p>
        </w:tc>
        <w:tc>
          <w:tcPr>
            <w:tcW w:w="1810" w:type="dxa"/>
            <w:shd w:val="clear" w:color="auto" w:fill="C5E0B3" w:themeFill="accent6" w:themeFillTint="66"/>
          </w:tcPr>
          <w:p w14:paraId="07AE7E02" w14:textId="452C2CB7" w:rsidR="007B11B3" w:rsidRDefault="0018505D" w:rsidP="008D63BD">
            <w:pPr>
              <w:jc w:val="center"/>
            </w:pPr>
            <w:r>
              <w:t>0.151</w:t>
            </w:r>
          </w:p>
        </w:tc>
        <w:tc>
          <w:tcPr>
            <w:tcW w:w="1809" w:type="dxa"/>
            <w:shd w:val="clear" w:color="auto" w:fill="C5E0B3" w:themeFill="accent6" w:themeFillTint="66"/>
          </w:tcPr>
          <w:p w14:paraId="4C24CD05" w14:textId="04998B88" w:rsidR="007B11B3" w:rsidRDefault="002F54AC" w:rsidP="008D63BD">
            <w:pPr>
              <w:jc w:val="center"/>
            </w:pPr>
            <w:r>
              <w:t>115.94</w:t>
            </w:r>
          </w:p>
        </w:tc>
        <w:tc>
          <w:tcPr>
            <w:tcW w:w="1811" w:type="dxa"/>
            <w:shd w:val="clear" w:color="auto" w:fill="C5E0B3" w:themeFill="accent6" w:themeFillTint="66"/>
          </w:tcPr>
          <w:p w14:paraId="3ADA1ECB" w14:textId="70AAC741" w:rsidR="007B11B3" w:rsidRDefault="003D0D5C" w:rsidP="008D63BD">
            <w:pPr>
              <w:jc w:val="center"/>
            </w:pPr>
            <w:r>
              <w:t>13</w:t>
            </w:r>
            <w:r w:rsidR="00E87F37">
              <w:t>32.19</w:t>
            </w:r>
          </w:p>
        </w:tc>
      </w:tr>
      <w:tr w:rsidR="007B11B3" w14:paraId="3580FABB" w14:textId="77777777" w:rsidTr="00006EDD">
        <w:tc>
          <w:tcPr>
            <w:tcW w:w="1809" w:type="dxa"/>
          </w:tcPr>
          <w:p w14:paraId="06BA3D12" w14:textId="1604B0CC" w:rsidR="007B11B3" w:rsidRPr="001A0E60" w:rsidRDefault="007B11B3" w:rsidP="008D63BD">
            <w:pPr>
              <w:jc w:val="center"/>
            </w:pPr>
            <w:r w:rsidRPr="001A0E60">
              <w:t>Alpha = 0.8</w:t>
            </w:r>
          </w:p>
        </w:tc>
        <w:tc>
          <w:tcPr>
            <w:tcW w:w="1817" w:type="dxa"/>
          </w:tcPr>
          <w:p w14:paraId="31C599BB" w14:textId="3B38372D" w:rsidR="007B11B3" w:rsidRDefault="007B11B3" w:rsidP="008D63BD">
            <w:pPr>
              <w:jc w:val="center"/>
            </w:pPr>
            <w:r>
              <w:t>Monotonous</w:t>
            </w:r>
          </w:p>
        </w:tc>
        <w:tc>
          <w:tcPr>
            <w:tcW w:w="1810" w:type="dxa"/>
          </w:tcPr>
          <w:p w14:paraId="04A76BA3" w14:textId="558EB2C8" w:rsidR="007B11B3" w:rsidRDefault="00CD59D0" w:rsidP="008D63BD">
            <w:pPr>
              <w:jc w:val="center"/>
            </w:pPr>
            <w:r>
              <w:t>0.076</w:t>
            </w:r>
          </w:p>
        </w:tc>
        <w:tc>
          <w:tcPr>
            <w:tcW w:w="1809" w:type="dxa"/>
          </w:tcPr>
          <w:p w14:paraId="25D8F162" w14:textId="36780D41" w:rsidR="007B11B3" w:rsidRDefault="00CD59D0" w:rsidP="008D63BD">
            <w:pPr>
              <w:jc w:val="center"/>
            </w:pPr>
            <w:r>
              <w:t>110.00</w:t>
            </w:r>
          </w:p>
        </w:tc>
        <w:tc>
          <w:tcPr>
            <w:tcW w:w="1811" w:type="dxa"/>
          </w:tcPr>
          <w:p w14:paraId="0EB0F3AD" w14:textId="677BD6C0" w:rsidR="007B11B3" w:rsidRDefault="00CD59D0" w:rsidP="008D63BD">
            <w:pPr>
              <w:jc w:val="center"/>
            </w:pPr>
            <w:r>
              <w:t>1266.85</w:t>
            </w:r>
          </w:p>
        </w:tc>
      </w:tr>
      <w:tr w:rsidR="007B11B3" w14:paraId="79803718" w14:textId="77777777" w:rsidTr="00006EDD">
        <w:tc>
          <w:tcPr>
            <w:tcW w:w="1809" w:type="dxa"/>
          </w:tcPr>
          <w:p w14:paraId="301FAB55" w14:textId="36C649CD" w:rsidR="007B11B3" w:rsidRPr="003878EA" w:rsidRDefault="007B11B3" w:rsidP="008D63BD">
            <w:pPr>
              <w:jc w:val="center"/>
              <w:rPr>
                <w:highlight w:val="green"/>
              </w:rPr>
            </w:pPr>
            <w:r w:rsidRPr="001A0E60">
              <w:t>Alpha = 0.8</w:t>
            </w:r>
          </w:p>
        </w:tc>
        <w:tc>
          <w:tcPr>
            <w:tcW w:w="1817" w:type="dxa"/>
          </w:tcPr>
          <w:p w14:paraId="49FC95B9" w14:textId="01367E00" w:rsidR="007B11B3" w:rsidRDefault="007B11B3" w:rsidP="008D63BD">
            <w:pPr>
              <w:jc w:val="center"/>
            </w:pPr>
            <w:r>
              <w:t>Nonmonotonous</w:t>
            </w:r>
          </w:p>
        </w:tc>
        <w:tc>
          <w:tcPr>
            <w:tcW w:w="1810" w:type="dxa"/>
          </w:tcPr>
          <w:p w14:paraId="7A08BCBC" w14:textId="5E6D8DF4" w:rsidR="007B11B3" w:rsidRDefault="0028090A" w:rsidP="008D63BD">
            <w:pPr>
              <w:jc w:val="center"/>
            </w:pPr>
            <w:r>
              <w:t>0.09</w:t>
            </w:r>
            <w:r w:rsidR="00CD59D0">
              <w:t>0</w:t>
            </w:r>
          </w:p>
        </w:tc>
        <w:tc>
          <w:tcPr>
            <w:tcW w:w="1809" w:type="dxa"/>
          </w:tcPr>
          <w:p w14:paraId="3C3D7308" w14:textId="761537B4" w:rsidR="007B11B3" w:rsidRDefault="0028090A" w:rsidP="008D63BD">
            <w:pPr>
              <w:jc w:val="center"/>
            </w:pPr>
            <w:r>
              <w:t>105.29</w:t>
            </w:r>
          </w:p>
        </w:tc>
        <w:tc>
          <w:tcPr>
            <w:tcW w:w="1811" w:type="dxa"/>
          </w:tcPr>
          <w:p w14:paraId="1C72C1C4" w14:textId="6285AAC2" w:rsidR="007B11B3" w:rsidRDefault="0028090A" w:rsidP="008D63BD">
            <w:pPr>
              <w:jc w:val="center"/>
            </w:pPr>
            <w:r>
              <w:t>1233</w:t>
            </w:r>
          </w:p>
        </w:tc>
      </w:tr>
    </w:tbl>
    <w:p w14:paraId="5E5938B4" w14:textId="269D4E0D" w:rsidR="00D106DF" w:rsidRPr="00EA3339" w:rsidRDefault="008D63BD" w:rsidP="0041111C">
      <w:pPr>
        <w:spacing w:before="240"/>
        <w:jc w:val="both"/>
        <w:rPr>
          <w:rPrChange w:id="692" w:author="Lutharsanen Kunam" w:date="2019-12-11T15:30:00Z">
            <w:rPr>
              <w:highlight w:val="yellow"/>
            </w:rPr>
          </w:rPrChange>
        </w:rPr>
      </w:pPr>
      <w:r w:rsidRPr="00EA3339">
        <w:rPr>
          <w:rPrChange w:id="693" w:author="Lutharsanen Kunam" w:date="2019-12-11T15:30:00Z">
            <w:rPr>
              <w:highlight w:val="yellow"/>
            </w:rPr>
          </w:rPrChange>
        </w:rPr>
        <w:lastRenderedPageBreak/>
        <w:t xml:space="preserve">Considering the alpha, which is the learning rate, the model with the hyperparameter 0.5 outperformed the other ones. So, we can assume that the global maximum of the </w:t>
      </w:r>
      <w:r w:rsidR="0041111C" w:rsidRPr="00EA3339">
        <w:rPr>
          <w:rPrChange w:id="694" w:author="Lutharsanen Kunam" w:date="2019-12-11T15:30:00Z">
            <w:rPr>
              <w:highlight w:val="yellow"/>
            </w:rPr>
          </w:rPrChange>
        </w:rPr>
        <w:t>SARSA model could be at the alpha level of 0.5.</w:t>
      </w:r>
      <w:r w:rsidRPr="00EA3339">
        <w:rPr>
          <w:rPrChange w:id="695" w:author="Lutharsanen Kunam" w:date="2019-12-11T15:30:00Z">
            <w:rPr>
              <w:highlight w:val="yellow"/>
            </w:rPr>
          </w:rPrChange>
        </w:rPr>
        <w:t xml:space="preserve"> </w:t>
      </w:r>
    </w:p>
    <w:p w14:paraId="02342876" w14:textId="2DCE7F58" w:rsidR="0041111C" w:rsidRPr="00EA3339" w:rsidRDefault="0041111C" w:rsidP="0041111C">
      <w:pPr>
        <w:spacing w:before="240"/>
        <w:jc w:val="both"/>
        <w:rPr>
          <w:rPrChange w:id="696" w:author="Lutharsanen Kunam" w:date="2019-12-11T15:30:00Z">
            <w:rPr>
              <w:highlight w:val="yellow"/>
            </w:rPr>
          </w:rPrChange>
        </w:rPr>
      </w:pPr>
      <w:r w:rsidRPr="00EA3339">
        <w:rPr>
          <w:rPrChange w:id="697" w:author="Lutharsanen Kunam" w:date="2019-12-11T15:30:00Z">
            <w:rPr>
              <w:highlight w:val="yellow"/>
            </w:rPr>
          </w:rPrChange>
        </w:rPr>
        <w:t xml:space="preserve">Comparing the results of the nonmonotonous epsilon decay and the monotonous epsilon decay, </w:t>
      </w:r>
      <w:r w:rsidR="00B726D3" w:rsidRPr="00EA3339">
        <w:rPr>
          <w:rPrChange w:id="698" w:author="Lutharsanen Kunam" w:date="2019-12-11T15:30:00Z">
            <w:rPr>
              <w:highlight w:val="yellow"/>
            </w:rPr>
          </w:rPrChange>
        </w:rPr>
        <w:t>nonmonotonous epsilon decay outperforms monotonous</w:t>
      </w:r>
      <w:r w:rsidR="00126DAE" w:rsidRPr="00EA3339">
        <w:rPr>
          <w:rPrChange w:id="699" w:author="Lutharsanen Kunam" w:date="2019-12-11T15:30:00Z">
            <w:rPr>
              <w:highlight w:val="yellow"/>
            </w:rPr>
          </w:rPrChange>
        </w:rPr>
        <w:t xml:space="preserve"> </w:t>
      </w:r>
      <w:r w:rsidR="00B726D3" w:rsidRPr="00EA3339">
        <w:rPr>
          <w:rPrChange w:id="700" w:author="Lutharsanen Kunam" w:date="2019-12-11T15:30:00Z">
            <w:rPr>
              <w:highlight w:val="yellow"/>
            </w:rPr>
          </w:rPrChange>
        </w:rPr>
        <w:t xml:space="preserve">epsilon </w:t>
      </w:r>
      <w:r w:rsidR="00126DAE" w:rsidRPr="00EA3339">
        <w:rPr>
          <w:rPrChange w:id="701" w:author="Lutharsanen Kunam" w:date="2019-12-11T15:30:00Z">
            <w:rPr>
              <w:highlight w:val="yellow"/>
            </w:rPr>
          </w:rPrChange>
        </w:rPr>
        <w:t xml:space="preserve">decay, where </w:t>
      </w:r>
      <w:r w:rsidR="00B726D3" w:rsidRPr="00EA3339">
        <w:rPr>
          <w:rPrChange w:id="702" w:author="Lutharsanen Kunam" w:date="2019-12-11T15:30:00Z">
            <w:rPr>
              <w:highlight w:val="yellow"/>
            </w:rPr>
          </w:rPrChange>
        </w:rPr>
        <w:t>learning state is increasing and, in a state, where the learning state is decreasing the monotonous epsilon decays the nonmonotonous epsilon. It is difficult to make a conclusion about the alpha level 0.5. In our experiment it is the global maximum</w:t>
      </w:r>
      <w:r w:rsidR="0003736D" w:rsidRPr="00EA3339">
        <w:rPr>
          <w:rPrChange w:id="703" w:author="Lutharsanen Kunam" w:date="2019-12-11T15:30:00Z">
            <w:rPr>
              <w:highlight w:val="yellow"/>
            </w:rPr>
          </w:rPrChange>
        </w:rPr>
        <w:t>, but if there was more time, there is a possibility that there is a global maximum at a 0.65 alpha level and there, there is no difference between a nonmonotonous and a monotonous epsilon decay.</w:t>
      </w:r>
      <w:r w:rsidR="005A2E56" w:rsidRPr="00EA3339">
        <w:rPr>
          <w:rPrChange w:id="704" w:author="Lutharsanen Kunam" w:date="2019-12-11T15:30:00Z">
            <w:rPr>
              <w:highlight w:val="yellow"/>
            </w:rPr>
          </w:rPrChange>
        </w:rPr>
        <w:t xml:space="preserve"> Due to time restrictions we unfortunately couldn’t test this hyp</w:t>
      </w:r>
      <w:del w:id="705" w:author="Lutharsanen Kunam" w:date="2019-12-11T15:30:00Z">
        <w:r w:rsidR="005A2E56" w:rsidRPr="00EA3339" w:rsidDel="00EA3339">
          <w:rPr>
            <w:rPrChange w:id="706" w:author="Lutharsanen Kunam" w:date="2019-12-11T15:30:00Z">
              <w:rPr>
                <w:highlight w:val="yellow"/>
              </w:rPr>
            </w:rPrChange>
          </w:rPr>
          <w:delText>t</w:delText>
        </w:r>
      </w:del>
      <w:r w:rsidR="005A2E56" w:rsidRPr="00EA3339">
        <w:rPr>
          <w:rPrChange w:id="707" w:author="Lutharsanen Kunam" w:date="2019-12-11T15:30:00Z">
            <w:rPr>
              <w:highlight w:val="yellow"/>
            </w:rPr>
          </w:rPrChange>
        </w:rPr>
        <w:t>othesis.</w:t>
      </w:r>
    </w:p>
    <w:p w14:paraId="3AC5D489" w14:textId="05F1031A" w:rsidR="00704C6D" w:rsidRDefault="00704C6D" w:rsidP="0041111C">
      <w:pPr>
        <w:spacing w:before="240"/>
        <w:jc w:val="both"/>
        <w:rPr>
          <w:ins w:id="708" w:author="Matteo Braendli" w:date="2019-12-11T20:36:00Z"/>
        </w:rPr>
      </w:pPr>
      <w:r w:rsidRPr="00EA3339">
        <w:rPr>
          <w:rPrChange w:id="709" w:author="Lutharsanen Kunam" w:date="2019-12-11T15:30:00Z">
            <w:rPr>
              <w:highlight w:val="yellow"/>
            </w:rPr>
          </w:rPrChange>
        </w:rPr>
        <w:t>Thus, we can conclude that the learning rate alpha has a much bigger influence on the result of the model than the decay of epsilon.</w:t>
      </w:r>
    </w:p>
    <w:p w14:paraId="3C8A6A4C" w14:textId="40CB9D2F" w:rsidR="007304D8" w:rsidRDefault="007304D8" w:rsidP="007304D8">
      <w:pPr>
        <w:pStyle w:val="berschrift3"/>
        <w:rPr>
          <w:ins w:id="710" w:author="Matteo Braendli" w:date="2019-12-11T20:36:00Z"/>
        </w:rPr>
      </w:pPr>
      <w:bookmarkStart w:id="711" w:name="_Toc26990706"/>
      <w:ins w:id="712" w:author="Matteo Braendli" w:date="2019-12-11T20:36:00Z">
        <w:r>
          <w:t>1.3.3 Q-</w:t>
        </w:r>
      </w:ins>
      <w:ins w:id="713" w:author="Matteo Braendli" w:date="2019-12-11T21:06:00Z">
        <w:r w:rsidR="00D75ED1">
          <w:t>L</w:t>
        </w:r>
      </w:ins>
      <w:ins w:id="714" w:author="Matteo Braendli" w:date="2019-12-11T20:36:00Z">
        <w:r>
          <w:t>earning test series: comparison</w:t>
        </w:r>
        <w:bookmarkEnd w:id="711"/>
      </w:ins>
    </w:p>
    <w:p w14:paraId="5845EED7" w14:textId="77777777" w:rsidR="007304D8" w:rsidRDefault="007304D8" w:rsidP="007304D8">
      <w:pPr>
        <w:rPr>
          <w:ins w:id="715" w:author="Matteo Braendli" w:date="2019-12-11T20:36:00Z"/>
        </w:rPr>
      </w:pPr>
      <w:ins w:id="716" w:author="Matteo Braendli" w:date="2019-12-11T20:36:00Z">
        <w:r>
          <w:t xml:space="preserve">Non-mono, varying alpha </w:t>
        </w:r>
        <w:r>
          <w:sym w:font="Wingdings" w:char="F0E0"/>
        </w:r>
        <w:r>
          <w:t xml:space="preserve"> alpha =</w:t>
        </w:r>
      </w:ins>
    </w:p>
    <w:p w14:paraId="0DE890DD" w14:textId="77777777" w:rsidR="007304D8" w:rsidRDefault="007304D8" w:rsidP="007304D8">
      <w:pPr>
        <w:rPr>
          <w:ins w:id="717" w:author="Matteo Braendli" w:date="2019-12-11T20:36:00Z"/>
        </w:rPr>
      </w:pPr>
      <w:ins w:id="718" w:author="Matteo Braendli" w:date="2019-12-11T20:36:00Z">
        <w:r>
          <w:t xml:space="preserve">Mono, varying alpha </w:t>
        </w:r>
        <w:r>
          <w:sym w:font="Wingdings" w:char="F0E0"/>
        </w:r>
        <w:r>
          <w:t xml:space="preserve"> </w:t>
        </w:r>
      </w:ins>
    </w:p>
    <w:p w14:paraId="2E0A3133" w14:textId="77777777" w:rsidR="007304D8" w:rsidRDefault="007304D8" w:rsidP="007304D8">
      <w:pPr>
        <w:rPr>
          <w:ins w:id="719" w:author="Matteo Braendli" w:date="2019-12-11T20:36:00Z"/>
        </w:rPr>
      </w:pPr>
      <w:ins w:id="720" w:author="Matteo Braendli" w:date="2019-12-11T20:36:00Z">
        <w:r>
          <w:t xml:space="preserve">Overall </w:t>
        </w:r>
        <w:r>
          <w:sym w:font="Wingdings" w:char="F0E0"/>
        </w:r>
        <w:r>
          <w:t xml:space="preserve"> alpha = XX seems to outperform</w:t>
        </w:r>
      </w:ins>
    </w:p>
    <w:p w14:paraId="580E2CDF" w14:textId="77777777" w:rsidR="007304D8" w:rsidRDefault="007304D8" w:rsidP="007304D8">
      <w:pPr>
        <w:rPr>
          <w:ins w:id="721" w:author="Matteo Braendli" w:date="2019-12-11T20:36:00Z"/>
        </w:rPr>
      </w:pPr>
    </w:p>
    <w:p w14:paraId="32DC3B75" w14:textId="77777777" w:rsidR="007304D8" w:rsidRDefault="007304D8" w:rsidP="007304D8">
      <w:pPr>
        <w:rPr>
          <w:ins w:id="722" w:author="Matteo Braendli" w:date="2019-12-11T20:36:00Z"/>
        </w:rPr>
      </w:pPr>
    </w:p>
    <w:p w14:paraId="45E1C62E" w14:textId="77777777" w:rsidR="007304D8" w:rsidRDefault="007304D8" w:rsidP="007304D8">
      <w:pPr>
        <w:rPr>
          <w:ins w:id="723" w:author="Matteo Braendli" w:date="2019-12-11T20:36:00Z"/>
        </w:rPr>
      </w:pPr>
      <w:ins w:id="724" w:author="Matteo Braendli" w:date="2019-12-11T20:36:00Z">
        <w:r>
          <w:t xml:space="preserve">Alpha = 0.1, varying epsilon scheme </w:t>
        </w:r>
        <w:r>
          <w:sym w:font="Wingdings" w:char="F0E0"/>
        </w:r>
        <w:r>
          <w:t xml:space="preserve"> XXX epsilon scheme seems superior</w:t>
        </w:r>
      </w:ins>
    </w:p>
    <w:p w14:paraId="017CA1EA" w14:textId="77777777" w:rsidR="007304D8" w:rsidRDefault="007304D8" w:rsidP="007304D8">
      <w:pPr>
        <w:rPr>
          <w:ins w:id="725" w:author="Matteo Braendli" w:date="2019-12-11T20:36:00Z"/>
        </w:rPr>
      </w:pPr>
      <w:ins w:id="726" w:author="Matteo Braendli" w:date="2019-12-11T20:36:00Z">
        <w:r>
          <w:t xml:space="preserve">Alpha = 0.5, varying epsilon scheme </w:t>
        </w:r>
        <w:r>
          <w:sym w:font="Wingdings" w:char="F0E0"/>
        </w:r>
        <w:r>
          <w:t xml:space="preserve"> XXX epsilon scheme seems superior</w:t>
        </w:r>
      </w:ins>
    </w:p>
    <w:p w14:paraId="255C4143" w14:textId="77777777" w:rsidR="007304D8" w:rsidRDefault="007304D8" w:rsidP="007304D8">
      <w:pPr>
        <w:rPr>
          <w:ins w:id="727" w:author="Matteo Braendli" w:date="2019-12-11T20:36:00Z"/>
        </w:rPr>
      </w:pPr>
      <w:ins w:id="728" w:author="Matteo Braendli" w:date="2019-12-11T20:36:00Z">
        <w:r>
          <w:t xml:space="preserve">Alpha = 0.8, varying epsilon scheme </w:t>
        </w:r>
        <w:r>
          <w:sym w:font="Wingdings" w:char="F0E0"/>
        </w:r>
        <w:r>
          <w:t xml:space="preserve"> XXX epsilon scheme seems superior </w:t>
        </w:r>
      </w:ins>
    </w:p>
    <w:p w14:paraId="5F40641B" w14:textId="77777777" w:rsidR="007304D8" w:rsidRDefault="007304D8" w:rsidP="007304D8">
      <w:pPr>
        <w:rPr>
          <w:ins w:id="729" w:author="Matteo Braendli" w:date="2019-12-11T20:36:00Z"/>
        </w:rPr>
      </w:pPr>
      <w:ins w:id="730" w:author="Matteo Braendli" w:date="2019-12-11T20:36:00Z">
        <w:r>
          <w:t xml:space="preserve">Overall </w:t>
        </w:r>
        <w:r>
          <w:sym w:font="Wingdings" w:char="F0E0"/>
        </w:r>
        <w:r>
          <w:t xml:space="preserve"> </w:t>
        </w:r>
      </w:ins>
    </w:p>
    <w:p w14:paraId="444D5110" w14:textId="03CF9A5E" w:rsidR="007304D8" w:rsidRDefault="007304D8" w:rsidP="007304D8">
      <w:pPr>
        <w:pStyle w:val="berschrift3"/>
        <w:rPr>
          <w:ins w:id="731" w:author="Matteo Braendli" w:date="2019-12-11T20:36:00Z"/>
        </w:rPr>
      </w:pPr>
      <w:bookmarkStart w:id="732" w:name="_Toc26990707"/>
      <w:ins w:id="733" w:author="Matteo Braendli" w:date="2019-12-11T20:36:00Z">
        <w:r>
          <w:t>1.3.</w:t>
        </w:r>
      </w:ins>
      <w:ins w:id="734" w:author="Matteo Braendli" w:date="2019-12-11T20:54:00Z">
        <w:r w:rsidR="006D4FF8">
          <w:t>4</w:t>
        </w:r>
      </w:ins>
      <w:ins w:id="735" w:author="Matteo Braendli" w:date="2019-12-11T20:36:00Z">
        <w:r>
          <w:t xml:space="preserve"> Q-</w:t>
        </w:r>
      </w:ins>
      <w:ins w:id="736" w:author="Matteo Braendli" w:date="2019-12-11T20:41:00Z">
        <w:r w:rsidR="00536ED0">
          <w:t>L</w:t>
        </w:r>
      </w:ins>
      <w:ins w:id="737" w:author="Matteo Braendli" w:date="2019-12-11T20:36:00Z">
        <w:r>
          <w:t>earning test series: conclusion</w:t>
        </w:r>
        <w:bookmarkEnd w:id="732"/>
      </w:ins>
    </w:p>
    <w:p w14:paraId="0A10AB5B" w14:textId="77777777" w:rsidR="007304D8" w:rsidRPr="002A432A" w:rsidRDefault="007304D8" w:rsidP="0041111C">
      <w:pPr>
        <w:spacing w:before="240"/>
        <w:jc w:val="both"/>
      </w:pPr>
    </w:p>
    <w:p w14:paraId="3C77D809" w14:textId="77777777" w:rsidR="008D63BD" w:rsidRDefault="008D63BD"/>
    <w:p w14:paraId="6E1130DB" w14:textId="746CCC0C" w:rsidR="007F1FA9" w:rsidRDefault="00B12860">
      <w:pPr>
        <w:pStyle w:val="berschrift2"/>
        <w:pPrChange w:id="738" w:author="Matteo Braendli" w:date="2019-12-11T20:43:00Z">
          <w:pPr>
            <w:pStyle w:val="berschrift3"/>
          </w:pPr>
        </w:pPrChange>
      </w:pPr>
      <w:bookmarkStart w:id="739" w:name="_Toc26966759"/>
      <w:commentRangeStart w:id="740"/>
      <w:del w:id="741" w:author="Matteo Braendli" w:date="2019-12-11T20:43:00Z">
        <w:r w:rsidDel="00A57939">
          <w:delText>1.3.</w:delText>
        </w:r>
      </w:del>
      <w:del w:id="742" w:author="Matteo Braendli" w:date="2019-12-11T20:36:00Z">
        <w:r w:rsidDel="007304D8">
          <w:delText>7</w:delText>
        </w:r>
      </w:del>
      <w:r>
        <w:t xml:space="preserve"> </w:t>
      </w:r>
      <w:bookmarkStart w:id="743" w:name="_Toc26990708"/>
      <w:r>
        <w:t>Comparing Q-</w:t>
      </w:r>
      <w:ins w:id="744" w:author="Matteo Braendli" w:date="2019-12-11T20:43:00Z">
        <w:r w:rsidR="00A57939">
          <w:t>L</w:t>
        </w:r>
      </w:ins>
      <w:del w:id="745" w:author="Matteo Braendli" w:date="2019-12-11T20:43:00Z">
        <w:r w:rsidDel="00A57939">
          <w:delText>l</w:delText>
        </w:r>
      </w:del>
      <w:r>
        <w:t>earning and SARSA</w:t>
      </w:r>
      <w:bookmarkEnd w:id="739"/>
      <w:r>
        <w:t xml:space="preserve"> </w:t>
      </w:r>
      <w:commentRangeEnd w:id="740"/>
      <w:r w:rsidR="00536ED0">
        <w:rPr>
          <w:rStyle w:val="Kommentarzeichen"/>
          <w:rFonts w:eastAsiaTheme="minorHAnsi"/>
          <w:b w:val="0"/>
          <w:bCs w:val="0"/>
          <w:color w:val="auto"/>
        </w:rPr>
        <w:commentReference w:id="740"/>
      </w:r>
      <w:bookmarkEnd w:id="743"/>
      <w:r w:rsidR="007F1FA9">
        <w:br w:type="page"/>
      </w:r>
    </w:p>
    <w:p w14:paraId="31D5C557" w14:textId="77777777" w:rsidR="001F3EDF" w:rsidRDefault="001F3EDF" w:rsidP="004B348A">
      <w:pPr>
        <w:pStyle w:val="berschrift2"/>
      </w:pPr>
      <w:bookmarkStart w:id="746" w:name="_Toc25999750"/>
      <w:bookmarkStart w:id="747" w:name="_Toc25999758"/>
      <w:bookmarkStart w:id="748" w:name="_Toc26039699"/>
      <w:bookmarkStart w:id="749" w:name="_Toc26966760"/>
      <w:bookmarkStart w:id="750" w:name="_Toc26990709"/>
      <w:r>
        <w:lastRenderedPageBreak/>
        <w:t>Deep Q-Learning</w:t>
      </w:r>
      <w:bookmarkEnd w:id="746"/>
      <w:bookmarkEnd w:id="747"/>
      <w:bookmarkEnd w:id="748"/>
      <w:bookmarkEnd w:id="749"/>
      <w:bookmarkEnd w:id="750"/>
    </w:p>
    <w:p w14:paraId="7100672E" w14:textId="379C736F" w:rsidR="009118A4" w:rsidRDefault="001F3EDF" w:rsidP="0018642D">
      <w:pPr>
        <w:spacing w:after="240" w:line="276" w:lineRule="auto"/>
        <w:jc w:val="both"/>
      </w:pPr>
      <w:r w:rsidRPr="00A91159">
        <w:t xml:space="preserve">Deep Q-Learning </w:t>
      </w:r>
      <w:ins w:id="751" w:author="Matteo Braendli" w:date="2019-12-11T21:00:00Z">
        <w:r w:rsidR="008D5634">
          <w:t>Network</w:t>
        </w:r>
        <w:r w:rsidR="00A57198">
          <w:t xml:space="preserve"> </w:t>
        </w:r>
      </w:ins>
      <w:ins w:id="752" w:author="Matteo Braendli" w:date="2019-12-11T20:58:00Z">
        <w:r w:rsidR="008A356D">
          <w:t>(DQN</w:t>
        </w:r>
        <w:r w:rsidR="00871FE0">
          <w:t xml:space="preserve">) </w:t>
        </w:r>
      </w:ins>
      <w:r w:rsidRPr="00A91159">
        <w:t xml:space="preserve">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w:t>
      </w:r>
      <w:del w:id="753" w:author="Matteo Braendli" w:date="2019-12-11T21:01:00Z">
        <w:r w:rsidR="00977980" w:rsidDel="00A57198">
          <w:delText>Deep Q-Learning</w:delText>
        </w:r>
      </w:del>
      <w:ins w:id="754" w:author="Matteo Braendli" w:date="2019-12-11T21:01:00Z">
        <w:r w:rsidR="00A57198">
          <w:t>DQN</w:t>
        </w:r>
      </w:ins>
      <w:r w:rsidR="00977980">
        <w:t xml:space="preserve"> as one of the methods for our project. </w:t>
      </w:r>
    </w:p>
    <w:p w14:paraId="0DB0F977" w14:textId="2D63113E" w:rsidR="00B2748B" w:rsidRDefault="001F3EDF" w:rsidP="007F1FA9">
      <w:pPr>
        <w:spacing w:after="240" w:line="276" w:lineRule="auto"/>
        <w:jc w:val="both"/>
        <w:rPr>
          <w:ins w:id="755" w:author="Matteo Braendli" w:date="2019-12-11T20:57:00Z"/>
        </w:rPr>
      </w:pPr>
      <w:r w:rsidRPr="00A91159">
        <w:t xml:space="preserve">We programmed the </w:t>
      </w:r>
      <w:del w:id="756" w:author="Matteo Braendli" w:date="2019-12-11T20:59:00Z">
        <w:r w:rsidRPr="00A91159" w:rsidDel="00871FE0">
          <w:delText>Deep</w:delText>
        </w:r>
      </w:del>
      <w:del w:id="757" w:author="Matteo Braendli" w:date="2019-12-11T20:58:00Z">
        <w:r w:rsidRPr="00A91159" w:rsidDel="008A356D">
          <w:delText>-</w:delText>
        </w:r>
      </w:del>
      <w:del w:id="758" w:author="Matteo Braendli" w:date="2019-12-11T20:59:00Z">
        <w:r w:rsidRPr="00A91159" w:rsidDel="00871FE0">
          <w:delText>Q</w:delText>
        </w:r>
      </w:del>
      <w:del w:id="759" w:author="Matteo Braendli" w:date="2019-12-11T20:58:00Z">
        <w:r w:rsidRPr="00A91159" w:rsidDel="008A356D">
          <w:delText xml:space="preserve"> l</w:delText>
        </w:r>
      </w:del>
      <w:del w:id="760" w:author="Matteo Braendli" w:date="2019-12-11T20:59:00Z">
        <w:r w:rsidRPr="00A91159" w:rsidDel="00871FE0">
          <w:delText>earning</w:delText>
        </w:r>
      </w:del>
      <w:ins w:id="761" w:author="Matteo Braendli" w:date="2019-12-11T20:59:00Z">
        <w:r w:rsidR="00871FE0">
          <w:t>DQN</w:t>
        </w:r>
      </w:ins>
      <w:r w:rsidRPr="00A91159">
        <w:t xml:space="preserve"> </w:t>
      </w:r>
      <w:r w:rsidR="005011FB">
        <w:t xml:space="preserve">model </w:t>
      </w:r>
      <w:r w:rsidRPr="00A91159">
        <w:t>with Keras</w:t>
      </w:r>
      <w:r w:rsidR="005011FB">
        <w:t xml:space="preserve"> </w:t>
      </w:r>
      <w:del w:id="762" w:author="Matteo Braendli" w:date="2019-12-11T20:59:00Z">
        <w:r w:rsidRPr="00A91159" w:rsidDel="00871FE0">
          <w:delText xml:space="preserve">including </w:delText>
        </w:r>
      </w:del>
      <w:ins w:id="763" w:author="Matteo Braendli" w:date="2019-12-11T20:59:00Z">
        <w:r w:rsidR="00871FE0">
          <w:t>with</w:t>
        </w:r>
        <w:r w:rsidR="00871FE0" w:rsidRPr="00A91159">
          <w:t xml:space="preserve"> </w:t>
        </w:r>
      </w:ins>
      <w:r w:rsidRPr="00A91159">
        <w:t>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w:t>
      </w:r>
      <w:del w:id="764" w:author="Matteo Braendli" w:date="2019-12-11T20:59:00Z">
        <w:r w:rsidR="005011FB" w:rsidDel="00871FE0">
          <w:delText xml:space="preserve">Deep Q learning </w:delText>
        </w:r>
      </w:del>
      <w:ins w:id="765" w:author="Matteo Braendli" w:date="2019-12-11T20:59:00Z">
        <w:r w:rsidR="00871FE0">
          <w:t xml:space="preserve">DQN </w:t>
        </w:r>
      </w:ins>
      <w:r w:rsidR="005011FB">
        <w:t xml:space="preserve">model for the open gym ai environment called LunarLander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w:t>
      </w:r>
      <w:del w:id="766" w:author="Matteo Braendli" w:date="2019-12-11T20:59:00Z">
        <w:r w:rsidR="00E6698A" w:rsidDel="00871FE0">
          <w:delText xml:space="preserve">really </w:delText>
        </w:r>
      </w:del>
      <w:ins w:id="767" w:author="Matteo Braendli" w:date="2019-12-11T20:59:00Z">
        <w:r w:rsidR="00871FE0">
          <w:t xml:space="preserve">quite </w:t>
        </w:r>
      </w:ins>
      <w:r w:rsidR="00E6698A">
        <w:t>well to our environment</w:t>
      </w:r>
      <w:ins w:id="768" w:author="Matteo Braendli" w:date="2019-12-11T20:59:00Z">
        <w:r w:rsidR="00871FE0">
          <w:t xml:space="preserve"> after some modifications</w:t>
        </w:r>
      </w:ins>
      <w:r w:rsidR="00E6698A">
        <w:t xml:space="preserve">. We </w:t>
      </w:r>
      <w:del w:id="769" w:author="Matteo Braendli" w:date="2019-12-11T21:00:00Z">
        <w:r w:rsidR="00E6698A" w:rsidDel="003E2E91">
          <w:delText xml:space="preserve">just </w:delText>
        </w:r>
      </w:del>
      <w:r w:rsidR="00E6698A">
        <w:t>had to transform the 4 x 4 matrix into a list to be able to use the deep q network of Phil. Later</w:t>
      </w:r>
      <w:del w:id="770" w:author="Matteo Braendli" w:date="2019-12-11T21:02:00Z">
        <w:r w:rsidR="00E6698A" w:rsidDel="00A57198">
          <w:delText>,</w:delText>
        </w:r>
      </w:del>
      <w:r w:rsidR="00E6698A">
        <w:t xml:space="preserve"> we </w:t>
      </w:r>
      <w:del w:id="771" w:author="Matteo Braendli" w:date="2019-12-11T21:01:00Z">
        <w:r w:rsidR="00E6698A" w:rsidDel="00A57198">
          <w:delText xml:space="preserve">even </w:delText>
        </w:r>
      </w:del>
      <w:r w:rsidR="00E6698A">
        <w:t>realised that we forgot to apply a function</w:t>
      </w:r>
      <w:del w:id="772" w:author="Matteo Braendli" w:date="2019-12-11T21:01:00Z">
        <w:r w:rsidR="00E6698A" w:rsidDel="00A57198">
          <w:delText>, which was</w:delText>
        </w:r>
      </w:del>
      <w:r w:rsidR="00E6698A">
        <w:t xml:space="preserve"> </w:t>
      </w:r>
      <w:proofErr w:type="gramStart"/>
      <w:r w:rsidR="00E6698A">
        <w:t>similar to</w:t>
      </w:r>
      <w:proofErr w:type="gramEnd"/>
      <w:r w:rsidR="00E6698A">
        <w:t xml:space="preserve"> choseandcheck f</w:t>
      </w:r>
      <w:ins w:id="773" w:author="Matteo Braendli" w:date="2019-12-11T21:01:00Z">
        <w:r w:rsidR="00A57198">
          <w:t>ro</w:t>
        </w:r>
      </w:ins>
      <w:del w:id="774" w:author="Matteo Braendli" w:date="2019-12-11T21:01:00Z">
        <w:r w:rsidR="00E6698A" w:rsidDel="00A57198">
          <w:delText>or</w:delText>
        </w:r>
      </w:del>
      <w:r w:rsidR="00E6698A">
        <w:t xml:space="preserve">m the </w:t>
      </w:r>
      <w:del w:id="775" w:author="Matteo Braendli" w:date="2019-12-11T21:01:00Z">
        <w:r w:rsidR="00E6698A" w:rsidDel="00A57198">
          <w:delText>Q-learning/SARSA model</w:delText>
        </w:r>
      </w:del>
      <w:ins w:id="776" w:author="Matteo Braendli" w:date="2019-12-11T21:01:00Z">
        <w:r w:rsidR="00A57198">
          <w:t>previous chap</w:t>
        </w:r>
      </w:ins>
      <w:ins w:id="777" w:author="Matteo Braendli" w:date="2019-12-11T21:02:00Z">
        <w:r w:rsidR="00A57198">
          <w:t>ter</w:t>
        </w:r>
      </w:ins>
      <w:r w:rsidR="00E6698A">
        <w:t xml:space="preserve">. But during our </w:t>
      </w:r>
      <w:r w:rsidR="009E2875">
        <w:t>test-run</w:t>
      </w:r>
      <w:r w:rsidR="00E6698A">
        <w:t>s the model</w:t>
      </w:r>
      <w:del w:id="778" w:author="Matteo Braendli" w:date="2019-12-11T21:02:00Z">
        <w:r w:rsidR="00E6698A" w:rsidDel="003D0C43">
          <w:delText xml:space="preserve"> got</w:delText>
        </w:r>
      </w:del>
      <w:r w:rsidR="00E6698A">
        <w:t xml:space="preserve"> never</w:t>
      </w:r>
      <w:ins w:id="779" w:author="Matteo Braendli" w:date="2019-12-11T21:02:00Z">
        <w:r w:rsidR="003D0C43">
          <w:t xml:space="preserve"> got</w:t>
        </w:r>
      </w:ins>
      <w:r w:rsidR="00E6698A">
        <w:t xml:space="preserve"> stuck </w:t>
      </w:r>
      <w:del w:id="780" w:author="Matteo Braendli" w:date="2019-12-11T21:02:00Z">
        <w:r w:rsidR="00E6698A" w:rsidDel="00A57198">
          <w:delText>in a certain loop</w:delText>
        </w:r>
      </w:del>
      <w:ins w:id="781" w:author="Matteo Braendli" w:date="2019-12-11T21:02:00Z">
        <w:r w:rsidR="00A57198">
          <w:t>in a loop</w:t>
        </w:r>
      </w:ins>
      <w:r w:rsidR="00E6698A">
        <w:t>. We assume</w:t>
      </w:r>
      <w:ins w:id="782" w:author="Matteo Braendli" w:date="2019-12-11T21:02:00Z">
        <w:r w:rsidR="003D0C43">
          <w:t>d</w:t>
        </w:r>
      </w:ins>
      <w:r w:rsidR="00E6698A">
        <w:t xml:space="preserve"> that the neural network learned it by itself</w:t>
      </w:r>
      <w:ins w:id="783" w:author="Matteo Braendli" w:date="2019-12-11T21:03:00Z">
        <w:r w:rsidR="003D0C43">
          <w:t xml:space="preserve"> to handle these problems</w:t>
        </w:r>
      </w:ins>
      <w:del w:id="784" w:author="Matteo Braendli" w:date="2019-12-11T21:03:00Z">
        <w:r w:rsidR="00E6698A" w:rsidDel="003D0C43">
          <w:delText>.</w:delText>
        </w:r>
      </w:del>
    </w:p>
    <w:p w14:paraId="3A62AA38" w14:textId="33ABDDFB" w:rsidR="002A7640" w:rsidRPr="00322D92" w:rsidDel="002A7640" w:rsidRDefault="009F29B7">
      <w:pPr>
        <w:pStyle w:val="berschrift3"/>
        <w:rPr>
          <w:del w:id="785" w:author="Matteo Braendli" w:date="2019-12-11T20:57:00Z"/>
        </w:rPr>
        <w:pPrChange w:id="786" w:author="Matteo Braendli" w:date="2019-12-11T20:57:00Z">
          <w:pPr>
            <w:spacing w:after="240" w:line="276" w:lineRule="auto"/>
            <w:jc w:val="both"/>
          </w:pPr>
        </w:pPrChange>
      </w:pPr>
      <w:bookmarkStart w:id="787" w:name="_Toc26990710"/>
      <w:ins w:id="788" w:author="Matteo Braendli" w:date="2019-12-11T21:04:00Z">
        <w:r>
          <w:t>1.5.1</w:t>
        </w:r>
        <w:r w:rsidR="00E1259F">
          <w:t xml:space="preserve"> </w:t>
        </w:r>
      </w:ins>
      <w:ins w:id="789" w:author="Matteo Braendli" w:date="2019-12-11T21:03:00Z">
        <w:r w:rsidR="00820D38">
          <w:t>Pre-</w:t>
        </w:r>
        <w:r w:rsidR="00820D38" w:rsidRPr="002C6041">
          <w:t>test</w:t>
        </w:r>
      </w:ins>
      <w:ins w:id="790" w:author="Matteo Braendli" w:date="2019-12-11T21:04:00Z">
        <w:r w:rsidR="00E1259F">
          <w:t xml:space="preserve"> </w:t>
        </w:r>
      </w:ins>
      <w:ins w:id="791" w:author="Matteo Braendli" w:date="2019-12-11T21:03:00Z">
        <w:r w:rsidR="00820D38" w:rsidRPr="002C6041">
          <w:t>run</w:t>
        </w:r>
        <w:r w:rsidR="00820D38">
          <w:t>s</w:t>
        </w:r>
      </w:ins>
      <w:bookmarkEnd w:id="787"/>
    </w:p>
    <w:p w14:paraId="6C9ED36D" w14:textId="1E35CDD6" w:rsidR="00ED22C6" w:rsidDel="00ED22C6" w:rsidRDefault="00D04752">
      <w:pPr>
        <w:pStyle w:val="berschrift3"/>
        <w:rPr>
          <w:del w:id="792" w:author="Matteo Braendli" w:date="2019-12-11T20:44:00Z"/>
        </w:rPr>
        <w:pPrChange w:id="793" w:author="Matteo Braendli" w:date="2019-12-11T20:57:00Z">
          <w:pPr>
            <w:pStyle w:val="berschrift3"/>
            <w:numPr>
              <w:ilvl w:val="2"/>
              <w:numId w:val="10"/>
            </w:numPr>
            <w:ind w:left="720" w:hanging="720"/>
          </w:pPr>
        </w:pPrChange>
      </w:pPr>
      <w:bookmarkStart w:id="794" w:name="_Toc26966761"/>
      <w:del w:id="795" w:author="Matteo Braendli" w:date="2019-12-11T20:44:00Z">
        <w:r w:rsidRPr="00DC0350" w:rsidDel="00ED22C6">
          <w:delText>1.</w:delText>
        </w:r>
      </w:del>
      <w:del w:id="796" w:author="Matteo Braendli" w:date="2019-12-11T20:43:00Z">
        <w:r w:rsidRPr="00DC0350" w:rsidDel="00ED22C6">
          <w:delText>4</w:delText>
        </w:r>
      </w:del>
      <w:del w:id="797" w:author="Matteo Braendli" w:date="2019-12-11T20:44:00Z">
        <w:r w:rsidRPr="00DC0350" w:rsidDel="00ED22C6">
          <w:delText xml:space="preserve">.1 </w:delText>
        </w:r>
        <w:bookmarkStart w:id="798" w:name="_Toc26990250"/>
        <w:bookmarkEnd w:id="798"/>
      </w:del>
    </w:p>
    <w:p w14:paraId="3EC92A83" w14:textId="3A5A8F12" w:rsidR="00ED22C6" w:rsidRPr="0056450A" w:rsidDel="00ED22C6" w:rsidRDefault="00ED22C6">
      <w:pPr>
        <w:pStyle w:val="berschrift3"/>
        <w:rPr>
          <w:del w:id="799" w:author="Matteo Braendli" w:date="2019-12-11T20:45:00Z"/>
        </w:rPr>
        <w:pPrChange w:id="800" w:author="Matteo Braendli" w:date="2019-12-11T20:57:00Z">
          <w:pPr>
            <w:pStyle w:val="berschrift3"/>
            <w:numPr>
              <w:ilvl w:val="2"/>
              <w:numId w:val="10"/>
            </w:numPr>
            <w:ind w:left="720" w:hanging="720"/>
          </w:pPr>
        </w:pPrChange>
      </w:pPr>
      <w:del w:id="801" w:author="Matteo Braendli" w:date="2019-12-11T20:57:00Z">
        <w:r w:rsidDel="002A7640">
          <w:delText>Pre-</w:delText>
        </w:r>
        <w:r w:rsidRPr="002C6041" w:rsidDel="002A7640">
          <w:delText>test-run</w:delText>
        </w:r>
        <w:r w:rsidDel="002A7640">
          <w:delText>s</w:delText>
        </w:r>
      </w:del>
    </w:p>
    <w:p w14:paraId="4DDB702A" w14:textId="4670B364" w:rsidR="00D04752" w:rsidRPr="00DC0350" w:rsidRDefault="00D04752" w:rsidP="00322D92">
      <w:pPr>
        <w:pStyle w:val="berschrift3"/>
      </w:pPr>
      <w:del w:id="802" w:author="Matteo Braendli" w:date="2019-12-11T20:44:00Z">
        <w:r w:rsidRPr="00DC0350" w:rsidDel="00ED22C6">
          <w:delText>First test-run</w:delText>
        </w:r>
      </w:del>
      <w:bookmarkEnd w:id="794"/>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4B3FE1" w14:paraId="349144B5" w14:textId="77777777" w:rsidTr="00CB596B">
        <w:tc>
          <w:tcPr>
            <w:tcW w:w="3018" w:type="dxa"/>
          </w:tcPr>
          <w:p w14:paraId="2A7D1D95" w14:textId="77777777" w:rsidR="00331530" w:rsidRDefault="00CB596B" w:rsidP="00331530">
            <w:pPr>
              <w:keepNext/>
              <w:spacing w:line="276" w:lineRule="auto"/>
              <w:jc w:val="center"/>
            </w:pPr>
            <w:commentRangeStart w:id="803"/>
            <w:r>
              <w:rPr>
                <w:noProof/>
              </w:rPr>
              <w:drawing>
                <wp:inline distT="0" distB="0" distL="0" distR="0" wp14:anchorId="35A495A1" wp14:editId="72D605AB">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8">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commentRangeEnd w:id="803"/>
            <w:r w:rsidR="00622A92">
              <w:rPr>
                <w:rStyle w:val="Kommentarzeichen"/>
              </w:rPr>
              <w:commentReference w:id="803"/>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4EC07E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9">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39996A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40">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proofErr w:type="gramStart"/>
            <w:r w:rsidRPr="00331530">
              <w:rPr>
                <w:sz w:val="14"/>
                <w:szCs w:val="14"/>
              </w:rPr>
              <w:t>:ep</w:t>
            </w:r>
            <w:proofErr w:type="gramEnd"/>
            <w:r w:rsidRPr="00331530">
              <w:rPr>
                <w:sz w:val="14"/>
                <w:szCs w:val="14"/>
              </w:rPr>
              <w:t>. 8000</w:t>
            </w:r>
          </w:p>
          <w:p w14:paraId="32A66584" w14:textId="777D17BF" w:rsidR="00CB596B" w:rsidRDefault="00CB596B" w:rsidP="00EB5258">
            <w:pPr>
              <w:pStyle w:val="Beschriftung"/>
              <w:jc w:val="center"/>
            </w:pPr>
          </w:p>
        </w:tc>
      </w:tr>
    </w:tbl>
    <w:p w14:paraId="77CD29D2" w14:textId="131BB4E2" w:rsidR="007F1FA9" w:rsidDel="006E20C6" w:rsidRDefault="007F1FA9">
      <w:pPr>
        <w:rPr>
          <w:del w:id="804" w:author="Matteo Braendli" w:date="2019-12-11T20:46:00Z"/>
          <w:rFonts w:eastAsiaTheme="minorEastAsia"/>
          <w:color w:val="000000" w:themeColor="text1"/>
        </w:rPr>
      </w:pPr>
      <w:del w:id="805" w:author="Matteo Braendli" w:date="2019-12-11T20:46:00Z">
        <w:r w:rsidDel="006E20C6">
          <w:br w:type="page"/>
        </w:r>
      </w:del>
    </w:p>
    <w:p w14:paraId="2F0959F7" w14:textId="34D74E00" w:rsidR="00B2748B" w:rsidDel="00ED22C6" w:rsidRDefault="00B2748B">
      <w:pPr>
        <w:pStyle w:val="berschrift3"/>
        <w:spacing w:before="0"/>
        <w:rPr>
          <w:del w:id="806" w:author="Matteo Braendli" w:date="2019-12-11T20:45:00Z"/>
        </w:rPr>
        <w:pPrChange w:id="807" w:author="Matteo Braendli" w:date="2019-12-11T20:46:00Z">
          <w:pPr>
            <w:pStyle w:val="berschrift3"/>
          </w:pPr>
        </w:pPrChange>
      </w:pPr>
      <w:bookmarkStart w:id="808" w:name="_Toc26966762"/>
      <w:del w:id="809" w:author="Matteo Braendli" w:date="2019-12-11T20:45:00Z">
        <w:r w:rsidDel="00ED22C6">
          <w:delText>1.</w:delText>
        </w:r>
      </w:del>
      <w:del w:id="810" w:author="Matteo Braendli" w:date="2019-12-11T20:44:00Z">
        <w:r w:rsidDel="00ED22C6">
          <w:delText>4</w:delText>
        </w:r>
      </w:del>
      <w:del w:id="811" w:author="Matteo Braendli" w:date="2019-12-11T20:45:00Z">
        <w:r w:rsidDel="00ED22C6">
          <w:delText>.2 Second test</w:delText>
        </w:r>
        <w:r w:rsidR="002002E9" w:rsidDel="00ED22C6">
          <w:delText>-</w:delText>
        </w:r>
        <w:r w:rsidDel="00ED22C6">
          <w:delText>run</w:delText>
        </w:r>
        <w:bookmarkEnd w:id="808"/>
      </w:del>
    </w:p>
    <w:p w14:paraId="302A3C0D" w14:textId="51E69536" w:rsidR="009007AC" w:rsidRDefault="00C623FE" w:rsidP="00D60EF4">
      <w:pPr>
        <w:spacing w:before="120"/>
        <w:jc w:val="both"/>
      </w:pPr>
      <w:r>
        <w:t xml:space="preserve">Remarkable is that the updated DQN version was much quicker than the SARSA model. Almost </w:t>
      </w:r>
      <w:del w:id="812" w:author="Matteo Braendli" w:date="2019-12-11T21:41:00Z">
        <w:r w:rsidDel="0061056A">
          <w:delText xml:space="preserve">as </w:delText>
        </w:r>
      </w:del>
      <w:r>
        <w:t xml:space="preserve">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lastRenderedPageBreak/>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41"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42"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FE45E3" w14:textId="57F951DB" w:rsidR="00DB40C1" w:rsidDel="00F83ED3" w:rsidRDefault="00415853" w:rsidP="00D60EF4">
      <w:pPr>
        <w:jc w:val="both"/>
        <w:rPr>
          <w:del w:id="813" w:author="Matteo Braendli" w:date="2019-12-11T20:47:00Z"/>
        </w:rPr>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4094036F" w14:textId="77777777" w:rsidR="00BA44B9" w:rsidRDefault="00BA44B9" w:rsidP="00D60EF4">
      <w:pPr>
        <w:jc w:val="both"/>
      </w:pPr>
    </w:p>
    <w:p w14:paraId="76EA88C0" w14:textId="2FF21961" w:rsidR="00415853" w:rsidDel="00F83ED3" w:rsidRDefault="00415853" w:rsidP="00057ADF">
      <w:pPr>
        <w:pStyle w:val="berschrift3"/>
        <w:rPr>
          <w:del w:id="814" w:author="Matteo Braendli" w:date="2019-12-11T20:47:00Z"/>
        </w:rPr>
      </w:pPr>
      <w:bookmarkStart w:id="815" w:name="_Toc26966763"/>
      <w:del w:id="816" w:author="Matteo Braendli" w:date="2019-12-11T20:47:00Z">
        <w:r w:rsidDel="00F83ED3">
          <w:delText>1.</w:delText>
        </w:r>
      </w:del>
      <w:del w:id="817" w:author="Matteo Braendli" w:date="2019-12-11T20:44:00Z">
        <w:r w:rsidDel="00ED22C6">
          <w:delText>4</w:delText>
        </w:r>
      </w:del>
      <w:del w:id="818" w:author="Matteo Braendli" w:date="2019-12-11T20:47:00Z">
        <w:r w:rsidDel="00F83ED3">
          <w:delText>.</w:delText>
        </w:r>
        <w:r w:rsidR="00645503" w:rsidDel="00F83ED3">
          <w:delText>3</w:delText>
        </w:r>
        <w:r w:rsidDel="00F83ED3">
          <w:delText xml:space="preserve"> </w:delText>
        </w:r>
        <w:r w:rsidR="00966983" w:rsidDel="00F83ED3">
          <w:delText>T</w:delText>
        </w:r>
        <w:r w:rsidR="007F1FA9" w:rsidDel="00F83ED3">
          <w:delText>hird</w:delText>
        </w:r>
        <w:r w:rsidDel="00F83ED3">
          <w:delText xml:space="preserve"> test-run</w:delText>
        </w:r>
        <w:bookmarkEnd w:id="815"/>
      </w:del>
    </w:p>
    <w:p w14:paraId="76D097BF" w14:textId="38DD672C"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r w:rsidR="00692744" w:rsidRPr="00692744">
        <w:rPr>
          <w:i/>
          <w:iCs/>
        </w:rPr>
        <w:t>Kaundinya, V., Jain, S., Saligram, S., Vanamala, C.K, Avinash,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proofErr w:type="gramStart"/>
      <w:r w:rsidR="00EC7E64">
        <w:t>Similar to</w:t>
      </w:r>
      <w:proofErr w:type="gramEnd"/>
      <w:r w:rsidR="00EC7E64">
        <w:t xml:space="preserve"> the second part of the third test-run, there is negative correlation and maximal value</w:t>
      </w:r>
      <w:ins w:id="819" w:author="Matteo Braendli" w:date="2019-12-11T21:44:00Z">
        <w:r w:rsidR="00C708F3">
          <w:t>s reac</w:t>
        </w:r>
      </w:ins>
      <w:ins w:id="820" w:author="Matteo Braendli" w:date="2019-12-11T21:45:00Z">
        <w:r w:rsidR="00C708F3">
          <w:t>hed</w:t>
        </w:r>
      </w:ins>
      <w:r w:rsidR="00EC7E64">
        <w:t xml:space="preserve"> where </w:t>
      </w:r>
      <w:del w:id="821" w:author="Matteo Braendli" w:date="2019-12-11T21:45:00Z">
        <w:r w:rsidR="00EC7E64" w:rsidDel="00362097">
          <w:delText xml:space="preserve">either </w:delText>
        </w:r>
      </w:del>
      <w:ins w:id="822" w:author="Matteo Braendli" w:date="2019-12-11T21:45:00Z">
        <w:r w:rsidR="00362097">
          <w:t xml:space="preserve">mostly </w:t>
        </w:r>
      </w:ins>
      <w:r w:rsidR="00EC7E64">
        <w:t xml:space="preserve">128 </w:t>
      </w:r>
      <w:ins w:id="823" w:author="Matteo Braendli" w:date="2019-12-11T21:45:00Z">
        <w:r w:rsidR="00362097">
          <w:t>and some</w:t>
        </w:r>
      </w:ins>
      <w:del w:id="824" w:author="Matteo Braendli" w:date="2019-12-11T21:45:00Z">
        <w:r w:rsidR="00EC7E64" w:rsidDel="00362097">
          <w:delText>or</w:delText>
        </w:r>
      </w:del>
      <w:r w:rsidR="00EC7E64">
        <w:t xml:space="preserve">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1F52CC">
            <w:pPr>
              <w:spacing w:before="120"/>
              <w:jc w:val="center"/>
            </w:pPr>
            <w:r>
              <w:rPr>
                <w:noProof/>
              </w:rPr>
              <w:drawing>
                <wp:inline distT="0" distB="0" distL="0" distR="0" wp14:anchorId="5D090E49" wp14:editId="033D59C7">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3"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1F52CC">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4"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1F78BA" w14:textId="324ADE34" w:rsidR="00B62F6D" w:rsidDel="00F83ED3" w:rsidRDefault="00AC543C" w:rsidP="0093151C">
      <w:pPr>
        <w:rPr>
          <w:del w:id="825" w:author="Matteo Braendli" w:date="2019-12-11T20:47:00Z"/>
        </w:rPr>
      </w:pPr>
      <w:del w:id="826" w:author="Matteo Braendli" w:date="2019-12-11T20:47:00Z">
        <w:r w:rsidDel="00F83ED3">
          <w:br w:type="page"/>
        </w:r>
      </w:del>
    </w:p>
    <w:p w14:paraId="7D3B3406" w14:textId="07F3C437" w:rsidR="00DF1F12" w:rsidRPr="000E71D1" w:rsidDel="00F83ED3" w:rsidRDefault="00DF1F12" w:rsidP="00057ADF">
      <w:pPr>
        <w:pStyle w:val="berschrift3"/>
        <w:rPr>
          <w:del w:id="827" w:author="Matteo Braendli" w:date="2019-12-11T20:47:00Z"/>
        </w:rPr>
      </w:pPr>
      <w:bookmarkStart w:id="828" w:name="_Toc26966764"/>
      <w:del w:id="829" w:author="Matteo Braendli" w:date="2019-12-11T20:47:00Z">
        <w:r w:rsidRPr="000E71D1" w:rsidDel="00F83ED3">
          <w:delText xml:space="preserve">1.4.4 </w:delText>
        </w:r>
        <w:r w:rsidR="00E75783" w:rsidRPr="000E71D1" w:rsidDel="00F83ED3">
          <w:delText>F</w:delText>
        </w:r>
        <w:r w:rsidRPr="000E71D1" w:rsidDel="00F83ED3">
          <w:delText>ourth test</w:delText>
        </w:r>
        <w:r w:rsidR="000E71D1" w:rsidDel="00F83ED3">
          <w:delText>-</w:delText>
        </w:r>
        <w:r w:rsidRPr="000E71D1" w:rsidDel="00F83ED3">
          <w:delText>run</w:delText>
        </w:r>
        <w:bookmarkEnd w:id="828"/>
      </w:del>
    </w:p>
    <w:p w14:paraId="63F3D066" w14:textId="769E2C61" w:rsidR="00DF1F12" w:rsidRDefault="00E75783">
      <w:pPr>
        <w:pPrChange w:id="830" w:author="Matteo Braendli" w:date="2019-12-11T20:47:00Z">
          <w:pPr>
            <w:jc w:val="both"/>
          </w:pPr>
        </w:pPrChange>
      </w:pPr>
      <w:r>
        <w:t xml:space="preserve">Comparing the last few test-runs </w:t>
      </w:r>
      <w:del w:id="831" w:author="Matteo Braendli" w:date="2019-12-11T21:50:00Z">
        <w:r w:rsidDel="00DD6CBA">
          <w:delText>we made an assumption</w:delText>
        </w:r>
      </w:del>
      <w:ins w:id="832" w:author="Matteo Braendli" w:date="2019-12-11T21:50:00Z">
        <w:r w:rsidR="00DD6CBA">
          <w:t>ha the suspicion</w:t>
        </w:r>
      </w:ins>
      <w:del w:id="833" w:author="Matteo Braendli" w:date="2019-12-11T21:50:00Z">
        <w:r w:rsidDel="00DD6CBA">
          <w:delText>,</w:delText>
        </w:r>
      </w:del>
      <w:r>
        <w:t xml:space="preserve"> that a lower alpha resulted in a better performance. Therefore, </w:t>
      </w:r>
      <w:ins w:id="834" w:author="Matteo Braendli" w:date="2019-12-11T21:51:00Z">
        <w:r w:rsidR="00DD6CBA">
          <w:t xml:space="preserve">again </w:t>
        </w:r>
      </w:ins>
      <w:r>
        <w:t xml:space="preserve">we defined an alpha of </w:t>
      </w:r>
      <w:r w:rsidR="00DF1F12">
        <w:t>0.005</w:t>
      </w:r>
      <w:r>
        <w:t xml:space="preserve"> for the fourth test-run</w:t>
      </w:r>
      <w:ins w:id="835" w:author="Matteo Braendli" w:date="2019-12-11T21:51:00Z">
        <w:r w:rsidR="00DD6CBA">
          <w:t xml:space="preserve"> but this time with our statistics visualization rather than Phil’s</w:t>
        </w:r>
      </w:ins>
      <w:r w:rsidR="00AE08F9">
        <w:t>.</w:t>
      </w:r>
      <w:r w:rsidR="00DF1F12">
        <w:t xml:space="preserve"> </w:t>
      </w:r>
      <w:r>
        <w:t xml:space="preserve">Again running 5000 </w:t>
      </w:r>
      <w:r w:rsidR="00DF1F12">
        <w:t>episodes</w:t>
      </w:r>
      <w:r w:rsidR="00AE08F9">
        <w:t xml:space="preserve">. The maximum goal was set at the tile 256. </w:t>
      </w:r>
      <w:del w:id="836" w:author="Matteo Braendli" w:date="2019-12-11T21:51:00Z">
        <w:r w:rsidR="00473156" w:rsidDel="00DD6CBA">
          <w:delText>Interestingly</w:delText>
        </w:r>
        <w:r w:rsidR="00AE08F9" w:rsidDel="00DD6CBA">
          <w:delText>,</w:delText>
        </w:r>
        <w:r w:rsidR="00473156" w:rsidDel="00DD6CBA">
          <w:delText xml:space="preserve"> the model r</w:delText>
        </w:r>
      </w:del>
      <w:del w:id="837" w:author="Matteo Braendli" w:date="2019-12-11T21:46:00Z">
        <w:r w:rsidR="00473156" w:rsidDel="0038454A">
          <w:delText>u</w:delText>
        </w:r>
      </w:del>
      <w:del w:id="838" w:author="Matteo Braendli" w:date="2019-12-11T21:51:00Z">
        <w:r w:rsidR="00473156" w:rsidDel="00DD6CBA">
          <w:delText>n really slowl</w:delText>
        </w:r>
      </w:del>
      <w:ins w:id="839" w:author="Matteo Braendli" w:date="2019-12-11T22:05:00Z">
        <w:r w:rsidR="00B65DD0">
          <w:t>Again,</w:t>
        </w:r>
      </w:ins>
      <w:ins w:id="840" w:author="Matteo Braendli" w:date="2019-12-11T21:51:00Z">
        <w:r w:rsidR="00DD6CBA">
          <w:t xml:space="preserve"> the </w:t>
        </w:r>
      </w:ins>
      <w:ins w:id="841" w:author="Matteo Braendli" w:date="2019-12-11T21:52:00Z">
        <w:r w:rsidR="00197C08">
          <w:t>computations ran remarkably slow</w:t>
        </w:r>
      </w:ins>
      <w:del w:id="842" w:author="Matteo Braendli" w:date="2019-12-11T21:47:00Z">
        <w:r w:rsidR="00473156" w:rsidDel="005E1813">
          <w:delText>y</w:delText>
        </w:r>
      </w:del>
      <w:r w:rsidR="00473156">
        <w:t xml:space="preserve">, </w:t>
      </w:r>
      <w:del w:id="843" w:author="Matteo Braendli" w:date="2019-12-11T21:52:00Z">
        <w:r w:rsidR="00473156" w:rsidDel="007C6DAA">
          <w:delText xml:space="preserve">however </w:delText>
        </w:r>
      </w:del>
      <w:ins w:id="844" w:author="Matteo Braendli" w:date="2019-12-11T21:52:00Z">
        <w:r w:rsidR="007C6DAA">
          <w:t xml:space="preserve">but </w:t>
        </w:r>
      </w:ins>
      <w:r w:rsidR="00473156">
        <w:t>the reward stati</w:t>
      </w:r>
      <w:ins w:id="845" w:author="Matteo Braendli" w:date="2019-12-11T21:46:00Z">
        <w:r w:rsidR="00E15022">
          <w:t>stics</w:t>
        </w:r>
      </w:ins>
      <w:del w:id="846" w:author="Matteo Braendli" w:date="2019-12-11T21:46:00Z">
        <w:r w:rsidR="00473156" w:rsidDel="007E2960">
          <w:delText>c</w:delText>
        </w:r>
      </w:del>
      <w:r w:rsidR="00473156">
        <w:t xml:space="preserve"> </w:t>
      </w:r>
      <w:r w:rsidR="00963DBF">
        <w:t>w</w:t>
      </w:r>
      <w:ins w:id="847" w:author="Matteo Braendli" w:date="2019-12-11T21:46:00Z">
        <w:r w:rsidR="007E2960">
          <w:t>ere</w:t>
        </w:r>
      </w:ins>
      <w:del w:id="848" w:author="Matteo Braendli" w:date="2019-12-11T21:46:00Z">
        <w:r w:rsidR="00963DBF" w:rsidDel="007E2960">
          <w:delText>as</w:delText>
        </w:r>
      </w:del>
      <w:r w:rsidR="00963DBF">
        <w:t xml:space="preserve"> </w:t>
      </w:r>
      <w:del w:id="849" w:author="Matteo Braendli" w:date="2019-12-11T21:47:00Z">
        <w:r w:rsidR="00963DBF" w:rsidDel="005E1813">
          <w:delText>higher than the previous two</w:delText>
        </w:r>
      </w:del>
      <w:ins w:id="850" w:author="Matteo Braendli" w:date="2019-12-11T22:04:00Z">
        <w:r w:rsidR="007B3944">
          <w:t>much</w:t>
        </w:r>
      </w:ins>
      <w:ins w:id="851" w:author="Matteo Braendli" w:date="2019-12-11T21:47:00Z">
        <w:r w:rsidR="005E1813">
          <w:t xml:space="preserve"> better than</w:t>
        </w:r>
        <w:r w:rsidR="0069278D">
          <w:t xml:space="preserve"> previous</w:t>
        </w:r>
      </w:ins>
      <w:r w:rsidR="00963DBF">
        <w:t xml:space="preserve">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1EAA681E">
                  <wp:extent cx="2516274" cy="1638795"/>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42315" cy="1655755"/>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38B474B2">
                  <wp:extent cx="2461045" cy="1757548"/>
                  <wp:effectExtent l="0" t="0" r="0" b="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6">
                            <a:extLst>
                              <a:ext uri="{28A0092B-C50C-407E-A947-70E740481C1C}">
                                <a14:useLocalDpi xmlns:a14="http://schemas.microsoft.com/office/drawing/2010/main" val="0"/>
                              </a:ext>
                            </a:extLst>
                          </a:blip>
                          <a:srcRect l="2342" b="4675"/>
                          <a:stretch/>
                        </pic:blipFill>
                        <pic:spPr bwMode="auto">
                          <a:xfrm>
                            <a:off x="0" y="0"/>
                            <a:ext cx="2466949" cy="176176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A5C817" w14:textId="55FC5E91" w:rsidR="00DF1F12" w:rsidDel="0099105F" w:rsidRDefault="00DF1F12" w:rsidP="00057ADF">
      <w:pPr>
        <w:pStyle w:val="berschrift3"/>
        <w:rPr>
          <w:del w:id="852" w:author="Matteo Braendli" w:date="2019-12-11T20:48:00Z"/>
        </w:rPr>
      </w:pPr>
      <w:bookmarkStart w:id="853" w:name="_Toc26966765"/>
      <w:del w:id="854" w:author="Matteo Braendli" w:date="2019-12-11T20:48:00Z">
        <w:r w:rsidDel="0099105F">
          <w:lastRenderedPageBreak/>
          <w:delText>1.4.5</w:delText>
        </w:r>
        <w:r w:rsidR="000E71D1" w:rsidDel="0099105F">
          <w:delText xml:space="preserve"> Fifth test-run</w:delText>
        </w:r>
        <w:bookmarkEnd w:id="853"/>
      </w:del>
    </w:p>
    <w:p w14:paraId="7EC6E98C" w14:textId="37BB935F" w:rsidR="00DF1F12" w:rsidRDefault="00702016" w:rsidP="000D72F4">
      <w:pPr>
        <w:jc w:val="both"/>
      </w:pPr>
      <w:r>
        <w:t xml:space="preserve">To confirm our assumption that a lower alpha </w:t>
      </w:r>
      <w:del w:id="855" w:author="Matteo Braendli" w:date="2019-12-11T20:48:00Z">
        <w:r w:rsidDel="00E16069">
          <w:delText>did better</w:delText>
        </w:r>
      </w:del>
      <w:ins w:id="856" w:author="Matteo Braendli" w:date="2019-12-11T20:48:00Z">
        <w:r w:rsidR="00E16069">
          <w:t>improves</w:t>
        </w:r>
      </w:ins>
      <w:r>
        <w:t xml:space="preserve">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was validated again. The reward statistic shows a steeper line, than in the fourth test-run</w:t>
      </w:r>
      <w:ins w:id="857" w:author="Matteo Braendli" w:date="2019-12-11T21:54:00Z">
        <w:r w:rsidR="00D40950">
          <w:t xml:space="preserve"> as well as an increase of the intersect</w:t>
        </w:r>
      </w:ins>
      <w:r w:rsidR="00BA44B9">
        <w:t xml:space="preserve">. Therefore, the positive correlation between the batch and reward per batch is higher. </w:t>
      </w:r>
      <w:r w:rsidR="00130446">
        <w:t xml:space="preserve">A possible explanation for the better performance with a lower alpha </w:t>
      </w:r>
      <w:ins w:id="858" w:author="Matteo Braendli" w:date="2019-12-11T21:57:00Z">
        <w:r w:rsidR="007E15AF">
          <w:t xml:space="preserve">may be the </w:t>
        </w:r>
        <w:r w:rsidR="00157399">
          <w:t xml:space="preserve">very vast state space, such that </w:t>
        </w:r>
        <w:r w:rsidR="00187CAA">
          <w:t>opinions</w:t>
        </w:r>
      </w:ins>
      <w:ins w:id="859" w:author="Matteo Braendli" w:date="2019-12-11T21:58:00Z">
        <w:r w:rsidR="00A96401">
          <w:t>, or int his case neural net approximators,</w:t>
        </w:r>
      </w:ins>
      <w:ins w:id="860" w:author="Matteo Braendli" w:date="2019-12-11T21:57:00Z">
        <w:r w:rsidR="00187CAA">
          <w:t xml:space="preserve"> should only be adapted slowly</w:t>
        </w:r>
      </w:ins>
      <w:commentRangeStart w:id="861"/>
      <w:del w:id="862" w:author="Matteo Braendli" w:date="2019-12-11T21:55:00Z">
        <w:r w:rsidR="00130446" w:rsidDel="003E07D3">
          <w:delText>is overfitting</w:delText>
        </w:r>
      </w:del>
      <w:commentRangeEnd w:id="861"/>
      <w:ins w:id="863" w:author="Matteo Braendli" w:date="2019-12-11T21:58:00Z">
        <w:r w:rsidR="00674507">
          <w:t>.</w:t>
        </w:r>
      </w:ins>
      <w:ins w:id="864" w:author="Matteo Braendli" w:date="2019-12-11T21:55:00Z">
        <w:r w:rsidR="003E07D3">
          <w:rPr>
            <w:rStyle w:val="Kommentarzeichen"/>
          </w:rPr>
          <w:commentReference w:id="861"/>
        </w:r>
      </w:ins>
      <w:del w:id="865" w:author="Matteo Braendli" w:date="2019-12-11T21:58:00Z">
        <w:r w:rsidR="00130446" w:rsidDel="00A96401">
          <w:delText xml:space="preserve">. </w:delText>
        </w:r>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73CD2EA3">
                  <wp:extent cx="2588820" cy="1686296"/>
                  <wp:effectExtent l="0" t="0" r="2540" b="9525"/>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88820" cy="1686296"/>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54A59742">
                  <wp:extent cx="2471829" cy="1698171"/>
                  <wp:effectExtent l="0" t="0" r="508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73505" cy="1699323"/>
                          </a:xfrm>
                          <a:prstGeom prst="rect">
                            <a:avLst/>
                          </a:prstGeom>
                          <a:noFill/>
                          <a:ln>
                            <a:noFill/>
                          </a:ln>
                        </pic:spPr>
                      </pic:pic>
                    </a:graphicData>
                  </a:graphic>
                </wp:inline>
              </w:drawing>
            </w:r>
          </w:p>
        </w:tc>
      </w:tr>
    </w:tbl>
    <w:p w14:paraId="4DE19357" w14:textId="794BC084" w:rsidR="00DF1F12" w:rsidDel="00971183" w:rsidRDefault="00DF1F12" w:rsidP="00DF1F12">
      <w:pPr>
        <w:rPr>
          <w:del w:id="866" w:author="Matteo Braendli" w:date="2019-12-11T20:51:00Z"/>
        </w:rPr>
      </w:pPr>
    </w:p>
    <w:p w14:paraId="1E78CDD7" w14:textId="6A257DD0" w:rsidR="00C34B9C" w:rsidRDefault="00C34B9C">
      <w:pPr>
        <w:rPr>
          <w:rFonts w:eastAsiaTheme="minorEastAsia"/>
          <w:b/>
          <w:bCs/>
          <w:color w:val="000000" w:themeColor="text1"/>
        </w:rPr>
      </w:pPr>
      <w:del w:id="867" w:author="Matteo Braendli" w:date="2019-12-11T20:51:00Z">
        <w:r w:rsidDel="00971183">
          <w:br w:type="page"/>
        </w:r>
      </w:del>
    </w:p>
    <w:p w14:paraId="137452C1" w14:textId="41A4654D" w:rsidR="00DB4B9D" w:rsidRDefault="00DB4B9D" w:rsidP="00DB4B9D">
      <w:pPr>
        <w:pStyle w:val="berschrift3"/>
      </w:pPr>
      <w:bookmarkStart w:id="868" w:name="_Toc26990711"/>
      <w:bookmarkStart w:id="869" w:name="_Toc26966766"/>
      <w:r>
        <w:t>1.</w:t>
      </w:r>
      <w:ins w:id="870" w:author="Matteo Braendli" w:date="2019-12-11T20:50:00Z">
        <w:r w:rsidR="00971183">
          <w:t>5.2</w:t>
        </w:r>
      </w:ins>
      <w:del w:id="871" w:author="Matteo Braendli" w:date="2019-12-11T20:50:00Z">
        <w:r w:rsidDel="00971183">
          <w:delText>4.6</w:delText>
        </w:r>
      </w:del>
      <w:r>
        <w:t xml:space="preserve"> </w:t>
      </w:r>
      <w:del w:id="872" w:author="Matteo Braendli" w:date="2019-12-11T20:49:00Z">
        <w:r w:rsidDel="00DE67B0">
          <w:delText xml:space="preserve">Full </w:delText>
        </w:r>
      </w:del>
      <w:ins w:id="873" w:author="Matteo Braendli" w:date="2019-12-11T21:55:00Z">
        <w:r w:rsidR="003E07D3">
          <w:t>DQN</w:t>
        </w:r>
      </w:ins>
      <w:del w:id="874" w:author="Matteo Braendli" w:date="2019-12-11T21:55:00Z">
        <w:r w:rsidDel="003E07D3">
          <w:delText>DQN</w:delText>
        </w:r>
      </w:del>
      <w:r>
        <w:t xml:space="preserve"> </w:t>
      </w:r>
      <w:ins w:id="875" w:author="Matteo Braendli" w:date="2019-12-11T20:50:00Z">
        <w:r w:rsidR="00971183">
          <w:t>test series: experimental design &amp; results</w:t>
        </w:r>
      </w:ins>
      <w:bookmarkEnd w:id="868"/>
      <w:del w:id="876" w:author="Matteo Braendli" w:date="2019-12-11T20:50:00Z">
        <w:r w:rsidDel="00971183">
          <w:delText>test series</w:delText>
        </w:r>
      </w:del>
      <w:bookmarkEnd w:id="869"/>
    </w:p>
    <w:p w14:paraId="709766F7" w14:textId="5F880F4D" w:rsidR="00DB4B9D" w:rsidRDefault="00B02483" w:rsidP="00DB4B9D">
      <w:pPr>
        <w:jc w:val="both"/>
      </w:pPr>
      <w:r>
        <w:t xml:space="preserve">Given </w:t>
      </w:r>
      <w:r w:rsidR="00273241">
        <w:t xml:space="preserve">that we do not have access to a personal GPU, we did the calculations for our </w:t>
      </w:r>
      <w:del w:id="877" w:author="Matteo Braendli" w:date="2019-12-11T21:55:00Z">
        <w:r w:rsidR="00660509" w:rsidRPr="00A91159" w:rsidDel="003E07D3">
          <w:delText>Deep-Q learning</w:delText>
        </w:r>
      </w:del>
      <w:ins w:id="878" w:author="Matteo Braendli" w:date="2019-12-11T21:55:00Z">
        <w:r w:rsidR="003E07D3">
          <w:t>DQN</w:t>
        </w:r>
      </w:ins>
      <w:r w:rsidR="00273241">
        <w:t xml:space="preserve"> on Google Colab. </w:t>
      </w:r>
      <w:r w:rsidR="00DB4B9D">
        <w:t xml:space="preserve">In the </w:t>
      </w:r>
      <w:r w:rsidR="00273241">
        <w:t xml:space="preserve">workspace folder shared below </w:t>
      </w:r>
      <w:r w:rsidR="00DB4B9D">
        <w:t xml:space="preserve">you will find </w:t>
      </w:r>
      <w:del w:id="879" w:author="Matteo Braendli" w:date="2019-12-11T21:56:00Z">
        <w:r w:rsidR="00DB4B9D" w:rsidDel="00040947">
          <w:delText>9</w:delText>
        </w:r>
      </w:del>
      <w:ins w:id="880" w:author="Matteo Braendli" w:date="2019-12-11T21:56:00Z">
        <w:r w:rsidR="00040947">
          <w:t>12</w:t>
        </w:r>
      </w:ins>
      <w:r w:rsidR="00DB4B9D">
        <w:t xml:space="preserve"> specifications of jupyter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r w:rsidR="00DA210E">
        <w:t xml:space="preserve"> </w:t>
      </w:r>
      <w:r w:rsidR="00B378FF" w:rsidRPr="00B378FF">
        <w:rPr>
          <w:highlight w:val="yellow"/>
        </w:rPr>
        <w:t>Enter COLAB LIN</w:t>
      </w:r>
      <w:ins w:id="881" w:author="Matteo Braendli" w:date="2019-12-12T10:44:00Z">
        <w:r w:rsidR="00D90FFE">
          <w:rPr>
            <w:highlight w:val="yellow"/>
          </w:rPr>
          <w:t>K / Or</w:t>
        </w:r>
        <w:r w:rsidR="0055455B">
          <w:rPr>
            <w:highlight w:val="yellow"/>
          </w:rPr>
          <w:t xml:space="preserve"> import them from Colab to Github in separate folder.</w:t>
        </w:r>
      </w:ins>
      <w:del w:id="882" w:author="Matteo Braendli" w:date="2019-12-12T10:44:00Z">
        <w:r w:rsidR="00B378FF" w:rsidRPr="00B378FF" w:rsidDel="00D90FFE">
          <w:rPr>
            <w:highlight w:val="yellow"/>
          </w:rPr>
          <w:delText>K</w:delText>
        </w:r>
      </w:del>
    </w:p>
    <w:tbl>
      <w:tblPr>
        <w:tblStyle w:val="Tabellenraster"/>
        <w:tblW w:w="8981" w:type="dxa"/>
        <w:tblLayout w:type="fixed"/>
        <w:tblLook w:val="04A0" w:firstRow="1" w:lastRow="0" w:firstColumn="1" w:lastColumn="0" w:noHBand="0" w:noVBand="1"/>
      </w:tblPr>
      <w:tblGrid>
        <w:gridCol w:w="1122"/>
        <w:gridCol w:w="1123"/>
        <w:gridCol w:w="1122"/>
        <w:gridCol w:w="1123"/>
        <w:gridCol w:w="1123"/>
        <w:gridCol w:w="1122"/>
        <w:gridCol w:w="1123"/>
        <w:gridCol w:w="1123"/>
      </w:tblGrid>
      <w:tr w:rsidR="00F24376" w14:paraId="677F7517" w14:textId="28D6B137" w:rsidTr="00F27F7D">
        <w:trPr>
          <w:trHeight w:val="644"/>
        </w:trPr>
        <w:tc>
          <w:tcPr>
            <w:tcW w:w="1122" w:type="dxa"/>
          </w:tcPr>
          <w:p w14:paraId="12AA4449" w14:textId="77777777" w:rsidR="00F24376" w:rsidRDefault="00F24376" w:rsidP="00F24376">
            <w:pPr>
              <w:spacing w:line="276" w:lineRule="auto"/>
              <w:jc w:val="both"/>
            </w:pPr>
            <w:r>
              <w:t>Model</w:t>
            </w:r>
          </w:p>
        </w:tc>
        <w:tc>
          <w:tcPr>
            <w:tcW w:w="1123" w:type="dxa"/>
          </w:tcPr>
          <w:p w14:paraId="290A70E0" w14:textId="77777777" w:rsidR="00F24376" w:rsidRDefault="00F24376" w:rsidP="00F24376">
            <w:pPr>
              <w:spacing w:line="276" w:lineRule="auto"/>
              <w:jc w:val="both"/>
            </w:pPr>
            <w:r>
              <w:t>Training</w:t>
            </w:r>
          </w:p>
        </w:tc>
        <w:tc>
          <w:tcPr>
            <w:tcW w:w="1122" w:type="dxa"/>
          </w:tcPr>
          <w:p w14:paraId="1098F860" w14:textId="77777777" w:rsidR="00F24376" w:rsidRDefault="00F24376" w:rsidP="00F24376">
            <w:pPr>
              <w:spacing w:line="276" w:lineRule="auto"/>
              <w:jc w:val="both"/>
            </w:pPr>
            <w:r>
              <w:t>Neural dims</w:t>
            </w:r>
          </w:p>
        </w:tc>
        <w:tc>
          <w:tcPr>
            <w:tcW w:w="1123" w:type="dxa"/>
          </w:tcPr>
          <w:p w14:paraId="577D3ACA" w14:textId="3C506217" w:rsidR="00F24376" w:rsidRDefault="00F24376" w:rsidP="00F24376">
            <w:pPr>
              <w:spacing w:line="276" w:lineRule="auto"/>
              <w:jc w:val="both"/>
            </w:pPr>
            <w:r>
              <w:t>Epsilon decay</w:t>
            </w:r>
          </w:p>
        </w:tc>
        <w:tc>
          <w:tcPr>
            <w:tcW w:w="1123" w:type="dxa"/>
          </w:tcPr>
          <w:p w14:paraId="7A452EE5" w14:textId="77777777" w:rsidR="00F24376" w:rsidRDefault="00F24376" w:rsidP="00F24376">
            <w:pPr>
              <w:spacing w:line="276" w:lineRule="auto"/>
              <w:jc w:val="both"/>
            </w:pPr>
            <w:r>
              <w:t>Alpha</w:t>
            </w:r>
          </w:p>
        </w:tc>
        <w:tc>
          <w:tcPr>
            <w:tcW w:w="1122" w:type="dxa"/>
          </w:tcPr>
          <w:p w14:paraId="4F594D4B" w14:textId="295A58CA" w:rsidR="00F24376" w:rsidRDefault="00F24376" w:rsidP="00F24376">
            <w:pPr>
              <w:spacing w:line="276" w:lineRule="auto"/>
              <w:jc w:val="both"/>
            </w:pPr>
            <w:r>
              <w:t>Win %</w:t>
            </w:r>
          </w:p>
        </w:tc>
        <w:tc>
          <w:tcPr>
            <w:tcW w:w="1123" w:type="dxa"/>
          </w:tcPr>
          <w:p w14:paraId="2FF70692" w14:textId="6AD2961F" w:rsidR="00F24376" w:rsidRDefault="00F24376" w:rsidP="00F24376">
            <w:pPr>
              <w:spacing w:line="276" w:lineRule="auto"/>
              <w:jc w:val="both"/>
            </w:pPr>
            <w:r>
              <w:t>Avg max tile</w:t>
            </w:r>
          </w:p>
        </w:tc>
        <w:tc>
          <w:tcPr>
            <w:tcW w:w="1123" w:type="dxa"/>
          </w:tcPr>
          <w:p w14:paraId="32C3DE17" w14:textId="2BD60FFC" w:rsidR="00F24376" w:rsidRDefault="00F24376" w:rsidP="00F24376">
            <w:pPr>
              <w:spacing w:line="276" w:lineRule="auto"/>
              <w:jc w:val="both"/>
            </w:pPr>
            <w:r>
              <w:t>Avg reward</w:t>
            </w:r>
          </w:p>
        </w:tc>
      </w:tr>
      <w:tr w:rsidR="00F27F7D" w14:paraId="58AE543A" w14:textId="6C2826C7" w:rsidTr="00F27F7D">
        <w:trPr>
          <w:trHeight w:val="315"/>
        </w:trPr>
        <w:tc>
          <w:tcPr>
            <w:tcW w:w="1122" w:type="dxa"/>
          </w:tcPr>
          <w:p w14:paraId="5E6C3066" w14:textId="77777777" w:rsidR="00F27F7D" w:rsidRDefault="00F27F7D" w:rsidP="001F52CC">
            <w:pPr>
              <w:spacing w:line="276" w:lineRule="auto"/>
              <w:jc w:val="both"/>
            </w:pPr>
            <w:r>
              <w:t>Best SARSA</w:t>
            </w:r>
          </w:p>
        </w:tc>
        <w:tc>
          <w:tcPr>
            <w:tcW w:w="1123" w:type="dxa"/>
          </w:tcPr>
          <w:p w14:paraId="7789A759" w14:textId="375C6F8C" w:rsidR="00F27F7D" w:rsidRDefault="00F27F7D" w:rsidP="001F52CC">
            <w:pPr>
              <w:spacing w:line="276" w:lineRule="auto"/>
              <w:jc w:val="both"/>
            </w:pPr>
          </w:p>
        </w:tc>
        <w:tc>
          <w:tcPr>
            <w:tcW w:w="1122" w:type="dxa"/>
          </w:tcPr>
          <w:p w14:paraId="76E5E98E" w14:textId="3162D399" w:rsidR="00F27F7D" w:rsidRDefault="00F27F7D" w:rsidP="001F52CC">
            <w:pPr>
              <w:spacing w:line="276" w:lineRule="auto"/>
              <w:jc w:val="both"/>
            </w:pPr>
          </w:p>
        </w:tc>
        <w:tc>
          <w:tcPr>
            <w:tcW w:w="1123" w:type="dxa"/>
          </w:tcPr>
          <w:p w14:paraId="6D3DDFE6" w14:textId="77777777" w:rsidR="00F27F7D" w:rsidRDefault="00F27F7D" w:rsidP="001F52CC">
            <w:pPr>
              <w:spacing w:line="276" w:lineRule="auto"/>
              <w:jc w:val="both"/>
            </w:pPr>
          </w:p>
        </w:tc>
        <w:tc>
          <w:tcPr>
            <w:tcW w:w="1123" w:type="dxa"/>
          </w:tcPr>
          <w:p w14:paraId="79C3695F" w14:textId="0F212472" w:rsidR="00F27F7D" w:rsidRDefault="00F27F7D" w:rsidP="001F52CC">
            <w:pPr>
              <w:spacing w:line="276" w:lineRule="auto"/>
              <w:jc w:val="both"/>
            </w:pPr>
          </w:p>
        </w:tc>
        <w:tc>
          <w:tcPr>
            <w:tcW w:w="1122" w:type="dxa"/>
          </w:tcPr>
          <w:p w14:paraId="5B647FFA" w14:textId="77777777" w:rsidR="00F27F7D" w:rsidRDefault="00F27F7D" w:rsidP="001F52CC">
            <w:pPr>
              <w:spacing w:line="276" w:lineRule="auto"/>
              <w:jc w:val="both"/>
            </w:pPr>
          </w:p>
        </w:tc>
        <w:tc>
          <w:tcPr>
            <w:tcW w:w="1123" w:type="dxa"/>
          </w:tcPr>
          <w:p w14:paraId="398E7203" w14:textId="77777777" w:rsidR="00F27F7D" w:rsidRDefault="00F27F7D" w:rsidP="001F52CC">
            <w:pPr>
              <w:spacing w:line="276" w:lineRule="auto"/>
              <w:jc w:val="both"/>
            </w:pPr>
          </w:p>
        </w:tc>
        <w:tc>
          <w:tcPr>
            <w:tcW w:w="1123" w:type="dxa"/>
          </w:tcPr>
          <w:p w14:paraId="28B8AEEA" w14:textId="77777777" w:rsidR="00F27F7D" w:rsidRDefault="00F27F7D" w:rsidP="001F52CC">
            <w:pPr>
              <w:spacing w:line="276" w:lineRule="auto"/>
              <w:jc w:val="both"/>
            </w:pPr>
          </w:p>
        </w:tc>
      </w:tr>
      <w:tr w:rsidR="00F27F7D" w14:paraId="5A216A38" w14:textId="37BA205A" w:rsidTr="00F27F7D">
        <w:trPr>
          <w:trHeight w:val="315"/>
        </w:trPr>
        <w:tc>
          <w:tcPr>
            <w:tcW w:w="1122" w:type="dxa"/>
          </w:tcPr>
          <w:p w14:paraId="32E21282" w14:textId="77777777" w:rsidR="00F27F7D" w:rsidRDefault="00F27F7D" w:rsidP="001F52CC">
            <w:pPr>
              <w:spacing w:line="276" w:lineRule="auto"/>
              <w:jc w:val="both"/>
            </w:pPr>
            <w:r>
              <w:t>Best Q</w:t>
            </w:r>
          </w:p>
        </w:tc>
        <w:tc>
          <w:tcPr>
            <w:tcW w:w="1123" w:type="dxa"/>
          </w:tcPr>
          <w:p w14:paraId="25ECCC1C" w14:textId="3D496EAD" w:rsidR="00F27F7D" w:rsidRDefault="00F27F7D" w:rsidP="001F52CC">
            <w:pPr>
              <w:spacing w:line="276" w:lineRule="auto"/>
              <w:jc w:val="both"/>
            </w:pPr>
            <w:r>
              <w:t>Comparison…</w:t>
            </w:r>
          </w:p>
        </w:tc>
        <w:tc>
          <w:tcPr>
            <w:tcW w:w="1122" w:type="dxa"/>
          </w:tcPr>
          <w:p w14:paraId="085F2192" w14:textId="77777777" w:rsidR="00F27F7D" w:rsidRDefault="00F27F7D" w:rsidP="001F52CC">
            <w:pPr>
              <w:spacing w:line="276" w:lineRule="auto"/>
              <w:jc w:val="both"/>
            </w:pPr>
          </w:p>
        </w:tc>
        <w:tc>
          <w:tcPr>
            <w:tcW w:w="1123" w:type="dxa"/>
          </w:tcPr>
          <w:p w14:paraId="449797E2" w14:textId="77777777" w:rsidR="00F27F7D" w:rsidRDefault="00F27F7D" w:rsidP="001F52CC">
            <w:pPr>
              <w:spacing w:line="276" w:lineRule="auto"/>
              <w:jc w:val="both"/>
            </w:pPr>
          </w:p>
        </w:tc>
        <w:tc>
          <w:tcPr>
            <w:tcW w:w="1123" w:type="dxa"/>
          </w:tcPr>
          <w:p w14:paraId="06AA9BA3" w14:textId="77777777" w:rsidR="00F27F7D" w:rsidRDefault="00F27F7D" w:rsidP="001F52CC">
            <w:pPr>
              <w:spacing w:line="276" w:lineRule="auto"/>
              <w:jc w:val="both"/>
            </w:pPr>
          </w:p>
        </w:tc>
        <w:tc>
          <w:tcPr>
            <w:tcW w:w="1122" w:type="dxa"/>
          </w:tcPr>
          <w:p w14:paraId="7A77F4F5" w14:textId="77777777" w:rsidR="00F27F7D" w:rsidRDefault="00F27F7D" w:rsidP="001F52CC">
            <w:pPr>
              <w:spacing w:line="276" w:lineRule="auto"/>
              <w:jc w:val="both"/>
            </w:pPr>
          </w:p>
        </w:tc>
        <w:tc>
          <w:tcPr>
            <w:tcW w:w="1123" w:type="dxa"/>
          </w:tcPr>
          <w:p w14:paraId="66FD5A28" w14:textId="77777777" w:rsidR="00F27F7D" w:rsidRDefault="00F27F7D" w:rsidP="001F52CC">
            <w:pPr>
              <w:spacing w:line="276" w:lineRule="auto"/>
              <w:jc w:val="both"/>
            </w:pPr>
          </w:p>
        </w:tc>
        <w:tc>
          <w:tcPr>
            <w:tcW w:w="1123" w:type="dxa"/>
          </w:tcPr>
          <w:p w14:paraId="207893D0" w14:textId="77777777" w:rsidR="00F27F7D" w:rsidRDefault="00F27F7D" w:rsidP="001F52CC">
            <w:pPr>
              <w:spacing w:line="276" w:lineRule="auto"/>
              <w:jc w:val="both"/>
            </w:pPr>
          </w:p>
        </w:tc>
      </w:tr>
      <w:tr w:rsidR="00F27F7D" w:rsidRPr="00C34B9C" w14:paraId="23CBDF70" w14:textId="4078C12A" w:rsidTr="00F27F7D">
        <w:trPr>
          <w:trHeight w:val="315"/>
        </w:trPr>
        <w:tc>
          <w:tcPr>
            <w:tcW w:w="1122" w:type="dxa"/>
          </w:tcPr>
          <w:p w14:paraId="1FBBE34D" w14:textId="77777777" w:rsidR="00F27F7D" w:rsidRDefault="00F27F7D" w:rsidP="001F52CC">
            <w:pPr>
              <w:spacing w:line="276" w:lineRule="auto"/>
              <w:jc w:val="both"/>
            </w:pPr>
            <w:r w:rsidRPr="00A70F14">
              <w:rPr>
                <w:highlight w:val="green"/>
              </w:rPr>
              <w:t>DQN1</w:t>
            </w:r>
          </w:p>
        </w:tc>
        <w:tc>
          <w:tcPr>
            <w:tcW w:w="1123" w:type="dxa"/>
          </w:tcPr>
          <w:p w14:paraId="060BC2B0" w14:textId="77777777" w:rsidR="00F27F7D" w:rsidRDefault="00F27F7D" w:rsidP="001F52CC">
            <w:pPr>
              <w:spacing w:line="276" w:lineRule="auto"/>
              <w:jc w:val="both"/>
            </w:pPr>
            <w:r>
              <w:t>5000</w:t>
            </w:r>
          </w:p>
        </w:tc>
        <w:tc>
          <w:tcPr>
            <w:tcW w:w="1122" w:type="dxa"/>
          </w:tcPr>
          <w:p w14:paraId="0C3898E1" w14:textId="77777777" w:rsidR="00F27F7D" w:rsidRDefault="00F27F7D" w:rsidP="001F52CC">
            <w:pPr>
              <w:spacing w:line="276" w:lineRule="auto"/>
              <w:jc w:val="both"/>
            </w:pPr>
            <w:r>
              <w:t>256,256</w:t>
            </w:r>
          </w:p>
        </w:tc>
        <w:tc>
          <w:tcPr>
            <w:tcW w:w="1123" w:type="dxa"/>
          </w:tcPr>
          <w:p w14:paraId="724DB964" w14:textId="77777777" w:rsidR="00F27F7D" w:rsidRPr="00530073" w:rsidRDefault="00F27F7D" w:rsidP="001F52CC">
            <w:pPr>
              <w:spacing w:line="276" w:lineRule="auto"/>
              <w:jc w:val="both"/>
              <w:rPr>
                <w:rPrChange w:id="883" w:author="Lutharsanen Kunam" w:date="2019-12-11T15:30:00Z">
                  <w:rPr>
                    <w:highlight w:val="yellow"/>
                  </w:rPr>
                </w:rPrChange>
              </w:rPr>
            </w:pPr>
            <w:r w:rsidRPr="00530073">
              <w:rPr>
                <w:rPrChange w:id="884" w:author="Lutharsanen Kunam" w:date="2019-12-11T15:30:00Z">
                  <w:rPr>
                    <w:highlight w:val="yellow"/>
                  </w:rPr>
                </w:rPrChange>
              </w:rPr>
              <w:t>0.096</w:t>
            </w:r>
          </w:p>
        </w:tc>
        <w:tc>
          <w:tcPr>
            <w:tcW w:w="1123" w:type="dxa"/>
          </w:tcPr>
          <w:p w14:paraId="2ACE2060" w14:textId="77777777" w:rsidR="00F27F7D" w:rsidRPr="00530073" w:rsidRDefault="00F27F7D" w:rsidP="001F52CC">
            <w:pPr>
              <w:spacing w:line="276" w:lineRule="auto"/>
              <w:jc w:val="both"/>
              <w:rPr>
                <w:rPrChange w:id="885" w:author="Lutharsanen Kunam" w:date="2019-12-11T15:30:00Z">
                  <w:rPr>
                    <w:highlight w:val="yellow"/>
                  </w:rPr>
                </w:rPrChange>
              </w:rPr>
            </w:pPr>
            <w:r w:rsidRPr="00530073">
              <w:rPr>
                <w:rPrChange w:id="886" w:author="Lutharsanen Kunam" w:date="2019-12-11T15:30:00Z">
                  <w:rPr>
                    <w:highlight w:val="yellow"/>
                  </w:rPr>
                </w:rPrChange>
              </w:rPr>
              <w:t>0.001</w:t>
            </w:r>
          </w:p>
        </w:tc>
        <w:tc>
          <w:tcPr>
            <w:tcW w:w="1122" w:type="dxa"/>
          </w:tcPr>
          <w:p w14:paraId="73974EFB" w14:textId="245669E8" w:rsidR="00F27F7D" w:rsidRPr="00A962FB" w:rsidRDefault="00C34B9C" w:rsidP="001F52CC">
            <w:pPr>
              <w:spacing w:line="276" w:lineRule="auto"/>
              <w:jc w:val="both"/>
              <w:rPr>
                <w:highlight w:val="yellow"/>
              </w:rPr>
            </w:pPr>
            <w:r w:rsidRPr="00C34B9C">
              <w:t>0.08</w:t>
            </w:r>
          </w:p>
        </w:tc>
        <w:tc>
          <w:tcPr>
            <w:tcW w:w="1123" w:type="dxa"/>
          </w:tcPr>
          <w:p w14:paraId="0EBDF483" w14:textId="51BDF9D5" w:rsidR="00F27F7D" w:rsidRPr="00A962FB" w:rsidRDefault="00C34B9C" w:rsidP="001F52CC">
            <w:pPr>
              <w:spacing w:line="276" w:lineRule="auto"/>
              <w:jc w:val="both"/>
              <w:rPr>
                <w:highlight w:val="yellow"/>
              </w:rPr>
            </w:pPr>
            <w:r w:rsidRPr="00C34B9C">
              <w:t>103.14</w:t>
            </w:r>
          </w:p>
        </w:tc>
        <w:tc>
          <w:tcPr>
            <w:tcW w:w="1123" w:type="dxa"/>
          </w:tcPr>
          <w:p w14:paraId="285A0CD9" w14:textId="1CA53293" w:rsidR="00F27F7D" w:rsidRPr="00C34B9C" w:rsidRDefault="00C34B9C" w:rsidP="001F52CC">
            <w:pPr>
              <w:spacing w:line="276" w:lineRule="auto"/>
              <w:jc w:val="both"/>
            </w:pPr>
            <w:r w:rsidRPr="00C34B9C">
              <w:t>1127.57</w:t>
            </w:r>
          </w:p>
        </w:tc>
      </w:tr>
      <w:tr w:rsidR="00F27F7D" w14:paraId="2E2C06AE" w14:textId="0F93050C" w:rsidTr="00F27F7D">
        <w:trPr>
          <w:trHeight w:val="315"/>
        </w:trPr>
        <w:tc>
          <w:tcPr>
            <w:tcW w:w="1122" w:type="dxa"/>
          </w:tcPr>
          <w:p w14:paraId="5F47889A" w14:textId="77777777" w:rsidR="00F27F7D" w:rsidRDefault="00F27F7D" w:rsidP="001F52CC">
            <w:pPr>
              <w:spacing w:line="276" w:lineRule="auto"/>
              <w:jc w:val="both"/>
            </w:pPr>
            <w:r w:rsidRPr="002B56F7">
              <w:rPr>
                <w:highlight w:val="green"/>
                <w:rPrChange w:id="887" w:author="Matteo Braendli" w:date="2019-12-11T22:08:00Z">
                  <w:rPr/>
                </w:rPrChange>
              </w:rPr>
              <w:t>DQN2</w:t>
            </w:r>
          </w:p>
        </w:tc>
        <w:tc>
          <w:tcPr>
            <w:tcW w:w="1123" w:type="dxa"/>
          </w:tcPr>
          <w:p w14:paraId="56506FA2" w14:textId="77777777" w:rsidR="00F27F7D" w:rsidRDefault="00F27F7D" w:rsidP="001F52CC">
            <w:pPr>
              <w:spacing w:line="276" w:lineRule="auto"/>
              <w:jc w:val="both"/>
            </w:pPr>
            <w:r>
              <w:t>5000</w:t>
            </w:r>
          </w:p>
        </w:tc>
        <w:tc>
          <w:tcPr>
            <w:tcW w:w="1122" w:type="dxa"/>
          </w:tcPr>
          <w:p w14:paraId="66D78512" w14:textId="77777777" w:rsidR="00F27F7D" w:rsidRDefault="00F27F7D" w:rsidP="001F52CC">
            <w:pPr>
              <w:spacing w:line="276" w:lineRule="auto"/>
              <w:jc w:val="both"/>
            </w:pPr>
            <w:r>
              <w:t>256,256</w:t>
            </w:r>
          </w:p>
        </w:tc>
        <w:tc>
          <w:tcPr>
            <w:tcW w:w="1123" w:type="dxa"/>
          </w:tcPr>
          <w:p w14:paraId="751900F7" w14:textId="77777777" w:rsidR="00F27F7D" w:rsidRDefault="00F27F7D" w:rsidP="001F52CC">
            <w:pPr>
              <w:spacing w:line="276" w:lineRule="auto"/>
              <w:jc w:val="both"/>
            </w:pPr>
            <w:r>
              <w:t>1/5000</w:t>
            </w:r>
          </w:p>
        </w:tc>
        <w:tc>
          <w:tcPr>
            <w:tcW w:w="1123" w:type="dxa"/>
          </w:tcPr>
          <w:p w14:paraId="5B47067B" w14:textId="77777777" w:rsidR="00F27F7D" w:rsidRDefault="00F27F7D" w:rsidP="001F52CC">
            <w:pPr>
              <w:spacing w:line="276" w:lineRule="auto"/>
              <w:jc w:val="both"/>
            </w:pPr>
            <w:r>
              <w:t>0.0001</w:t>
            </w:r>
          </w:p>
        </w:tc>
        <w:tc>
          <w:tcPr>
            <w:tcW w:w="1122" w:type="dxa"/>
          </w:tcPr>
          <w:p w14:paraId="163553AF" w14:textId="7BFE10B7" w:rsidR="00F27F7D" w:rsidRDefault="00612BE6" w:rsidP="001F52CC">
            <w:pPr>
              <w:spacing w:line="276" w:lineRule="auto"/>
              <w:jc w:val="both"/>
            </w:pPr>
            <w:ins w:id="888" w:author="Matteo Braendli" w:date="2019-12-11T22:07:00Z">
              <w:r>
                <w:t>0.56</w:t>
              </w:r>
            </w:ins>
          </w:p>
        </w:tc>
        <w:tc>
          <w:tcPr>
            <w:tcW w:w="1123" w:type="dxa"/>
          </w:tcPr>
          <w:p w14:paraId="16D82E81" w14:textId="4214B801" w:rsidR="00F27F7D" w:rsidRDefault="002D148F" w:rsidP="001F52CC">
            <w:pPr>
              <w:spacing w:line="276" w:lineRule="auto"/>
              <w:jc w:val="both"/>
            </w:pPr>
            <w:ins w:id="889" w:author="Matteo Braendli" w:date="2019-12-11T22:07:00Z">
              <w:r>
                <w:t>204</w:t>
              </w:r>
            </w:ins>
            <w:ins w:id="890" w:author="Matteo Braendli" w:date="2019-12-11T22:08:00Z">
              <w:r>
                <w:t>.25</w:t>
              </w:r>
            </w:ins>
          </w:p>
        </w:tc>
        <w:tc>
          <w:tcPr>
            <w:tcW w:w="1123" w:type="dxa"/>
          </w:tcPr>
          <w:p w14:paraId="7E7CBABD" w14:textId="648B3CB2" w:rsidR="00F27F7D" w:rsidRDefault="00F30925" w:rsidP="001F52CC">
            <w:pPr>
              <w:spacing w:line="276" w:lineRule="auto"/>
              <w:jc w:val="both"/>
            </w:pPr>
            <w:ins w:id="891" w:author="Matteo Braendli" w:date="2019-12-11T22:07:00Z">
              <w:r>
                <w:t>2120.86</w:t>
              </w:r>
            </w:ins>
          </w:p>
        </w:tc>
      </w:tr>
      <w:tr w:rsidR="00F27F7D" w14:paraId="1E80869E" w14:textId="7C2E2471" w:rsidTr="00F27F7D">
        <w:trPr>
          <w:trHeight w:val="328"/>
        </w:trPr>
        <w:tc>
          <w:tcPr>
            <w:tcW w:w="1122" w:type="dxa"/>
          </w:tcPr>
          <w:p w14:paraId="6A09180D" w14:textId="77777777" w:rsidR="00F27F7D" w:rsidRPr="00530073" w:rsidRDefault="00F27F7D" w:rsidP="001F52CC">
            <w:pPr>
              <w:spacing w:line="276" w:lineRule="auto"/>
              <w:jc w:val="both"/>
              <w:rPr>
                <w:highlight w:val="green"/>
                <w:rPrChange w:id="892" w:author="Lutharsanen Kunam" w:date="2019-12-11T15:30:00Z">
                  <w:rPr/>
                </w:rPrChange>
              </w:rPr>
            </w:pPr>
            <w:r w:rsidRPr="00530073">
              <w:rPr>
                <w:highlight w:val="green"/>
                <w:rPrChange w:id="893" w:author="Lutharsanen Kunam" w:date="2019-12-11T15:30:00Z">
                  <w:rPr/>
                </w:rPrChange>
              </w:rPr>
              <w:t>DQN3</w:t>
            </w:r>
          </w:p>
        </w:tc>
        <w:tc>
          <w:tcPr>
            <w:tcW w:w="1123" w:type="dxa"/>
          </w:tcPr>
          <w:p w14:paraId="79EC9890" w14:textId="77777777" w:rsidR="00F27F7D" w:rsidRDefault="00F27F7D" w:rsidP="001F52CC">
            <w:pPr>
              <w:spacing w:line="276" w:lineRule="auto"/>
              <w:jc w:val="both"/>
            </w:pPr>
            <w:r>
              <w:t>5000</w:t>
            </w:r>
          </w:p>
        </w:tc>
        <w:tc>
          <w:tcPr>
            <w:tcW w:w="1122" w:type="dxa"/>
          </w:tcPr>
          <w:p w14:paraId="04A5D775" w14:textId="77777777" w:rsidR="00F27F7D" w:rsidRDefault="00F27F7D" w:rsidP="001F52CC">
            <w:pPr>
              <w:spacing w:line="276" w:lineRule="auto"/>
              <w:jc w:val="both"/>
            </w:pPr>
            <w:r>
              <w:t>256,256</w:t>
            </w:r>
          </w:p>
        </w:tc>
        <w:tc>
          <w:tcPr>
            <w:tcW w:w="1123" w:type="dxa"/>
          </w:tcPr>
          <w:p w14:paraId="694762D1" w14:textId="77777777" w:rsidR="00F27F7D" w:rsidRPr="00530073" w:rsidRDefault="00F27F7D" w:rsidP="001F52CC">
            <w:pPr>
              <w:spacing w:line="276" w:lineRule="auto"/>
              <w:jc w:val="both"/>
              <w:rPr>
                <w:rPrChange w:id="894" w:author="Lutharsanen Kunam" w:date="2019-12-11T15:29:00Z">
                  <w:rPr>
                    <w:highlight w:val="yellow"/>
                  </w:rPr>
                </w:rPrChange>
              </w:rPr>
            </w:pPr>
            <w:r w:rsidRPr="00530073">
              <w:rPr>
                <w:rPrChange w:id="895" w:author="Lutharsanen Kunam" w:date="2019-12-11T15:29:00Z">
                  <w:rPr>
                    <w:highlight w:val="yellow"/>
                  </w:rPr>
                </w:rPrChange>
              </w:rPr>
              <w:t>0.096</w:t>
            </w:r>
          </w:p>
        </w:tc>
        <w:tc>
          <w:tcPr>
            <w:tcW w:w="1123" w:type="dxa"/>
          </w:tcPr>
          <w:p w14:paraId="72A6D86B" w14:textId="77777777" w:rsidR="00F27F7D" w:rsidRPr="00530073" w:rsidRDefault="00F27F7D" w:rsidP="001F52CC">
            <w:pPr>
              <w:spacing w:line="276" w:lineRule="auto"/>
              <w:jc w:val="both"/>
              <w:rPr>
                <w:rPrChange w:id="896" w:author="Lutharsanen Kunam" w:date="2019-12-11T15:29:00Z">
                  <w:rPr>
                    <w:highlight w:val="yellow"/>
                  </w:rPr>
                </w:rPrChange>
              </w:rPr>
            </w:pPr>
            <w:r w:rsidRPr="00530073">
              <w:rPr>
                <w:rPrChange w:id="897" w:author="Lutharsanen Kunam" w:date="2019-12-11T15:29:00Z">
                  <w:rPr>
                    <w:highlight w:val="yellow"/>
                  </w:rPr>
                </w:rPrChange>
              </w:rPr>
              <w:t>0.0001</w:t>
            </w:r>
          </w:p>
        </w:tc>
        <w:tc>
          <w:tcPr>
            <w:tcW w:w="1122" w:type="dxa"/>
          </w:tcPr>
          <w:p w14:paraId="1138F612" w14:textId="33C37B84" w:rsidR="00F27F7D" w:rsidRPr="00A962FB" w:rsidRDefault="00530073" w:rsidP="001F52CC">
            <w:pPr>
              <w:spacing w:line="276" w:lineRule="auto"/>
              <w:jc w:val="both"/>
              <w:rPr>
                <w:highlight w:val="yellow"/>
              </w:rPr>
            </w:pPr>
            <w:ins w:id="898" w:author="Lutharsanen Kunam" w:date="2019-12-11T15:29:00Z">
              <w:r w:rsidRPr="00530073">
                <w:rPr>
                  <w:rPrChange w:id="899" w:author="Lutharsanen Kunam" w:date="2019-12-11T15:29:00Z">
                    <w:rPr>
                      <w:highlight w:val="yellow"/>
                    </w:rPr>
                  </w:rPrChange>
                </w:rPr>
                <w:t>0.57</w:t>
              </w:r>
            </w:ins>
          </w:p>
        </w:tc>
        <w:tc>
          <w:tcPr>
            <w:tcW w:w="1123" w:type="dxa"/>
          </w:tcPr>
          <w:p w14:paraId="5144BD1F" w14:textId="22010A59" w:rsidR="00F27F7D" w:rsidRPr="00C940CA" w:rsidRDefault="00530073" w:rsidP="001F52CC">
            <w:pPr>
              <w:spacing w:line="276" w:lineRule="auto"/>
              <w:jc w:val="both"/>
            </w:pPr>
            <w:ins w:id="900" w:author="Lutharsanen Kunam" w:date="2019-12-11T15:27:00Z">
              <w:r>
                <w:t>159.04</w:t>
              </w:r>
            </w:ins>
          </w:p>
        </w:tc>
        <w:tc>
          <w:tcPr>
            <w:tcW w:w="1123" w:type="dxa"/>
          </w:tcPr>
          <w:p w14:paraId="55182B06" w14:textId="72E8E363" w:rsidR="00F27F7D" w:rsidRPr="00A962FB" w:rsidRDefault="00530073" w:rsidP="001F52CC">
            <w:pPr>
              <w:spacing w:line="276" w:lineRule="auto"/>
              <w:jc w:val="both"/>
              <w:rPr>
                <w:highlight w:val="yellow"/>
              </w:rPr>
            </w:pPr>
            <w:ins w:id="901" w:author="Lutharsanen Kunam" w:date="2019-12-11T15:28:00Z">
              <w:r w:rsidRPr="00530073">
                <w:rPr>
                  <w:rPrChange w:id="902" w:author="Lutharsanen Kunam" w:date="2019-12-11T15:29:00Z">
                    <w:rPr>
                      <w:highlight w:val="yellow"/>
                    </w:rPr>
                  </w:rPrChange>
                </w:rPr>
                <w:t>2218.79</w:t>
              </w:r>
            </w:ins>
          </w:p>
        </w:tc>
      </w:tr>
      <w:tr w:rsidR="00F27F7D" w14:paraId="513ED4AE" w14:textId="456C5E6D" w:rsidTr="00F27F7D">
        <w:trPr>
          <w:trHeight w:val="315"/>
        </w:trPr>
        <w:tc>
          <w:tcPr>
            <w:tcW w:w="1122" w:type="dxa"/>
          </w:tcPr>
          <w:p w14:paraId="43B91ACA" w14:textId="77777777" w:rsidR="00F27F7D" w:rsidRDefault="00F27F7D" w:rsidP="001F52CC">
            <w:pPr>
              <w:spacing w:line="276" w:lineRule="auto"/>
              <w:jc w:val="both"/>
            </w:pPr>
            <w:r w:rsidRPr="000C2658">
              <w:rPr>
                <w:highlight w:val="yellow"/>
              </w:rPr>
              <w:t>DQN4</w:t>
            </w:r>
          </w:p>
        </w:tc>
        <w:tc>
          <w:tcPr>
            <w:tcW w:w="1123" w:type="dxa"/>
          </w:tcPr>
          <w:p w14:paraId="2F45847C" w14:textId="77777777" w:rsidR="00F27F7D" w:rsidRDefault="00F27F7D" w:rsidP="001F52CC">
            <w:pPr>
              <w:spacing w:line="276" w:lineRule="auto"/>
              <w:jc w:val="both"/>
            </w:pPr>
            <w:r>
              <w:t>5000</w:t>
            </w:r>
          </w:p>
        </w:tc>
        <w:tc>
          <w:tcPr>
            <w:tcW w:w="1122" w:type="dxa"/>
          </w:tcPr>
          <w:p w14:paraId="18F85F5E" w14:textId="77777777" w:rsidR="00F27F7D" w:rsidRDefault="00F27F7D" w:rsidP="001F52CC">
            <w:pPr>
              <w:spacing w:line="276" w:lineRule="auto"/>
              <w:jc w:val="both"/>
            </w:pPr>
            <w:r>
              <w:t>256,256</w:t>
            </w:r>
          </w:p>
        </w:tc>
        <w:tc>
          <w:tcPr>
            <w:tcW w:w="1123" w:type="dxa"/>
          </w:tcPr>
          <w:p w14:paraId="0B6F5638" w14:textId="77777777" w:rsidR="00F27F7D" w:rsidRDefault="00F27F7D" w:rsidP="001F52CC">
            <w:pPr>
              <w:spacing w:line="276" w:lineRule="auto"/>
              <w:jc w:val="both"/>
            </w:pPr>
            <w:r>
              <w:t>1/5000</w:t>
            </w:r>
          </w:p>
        </w:tc>
        <w:tc>
          <w:tcPr>
            <w:tcW w:w="1123" w:type="dxa"/>
          </w:tcPr>
          <w:p w14:paraId="494B573E" w14:textId="77777777" w:rsidR="00F27F7D" w:rsidRDefault="00F27F7D" w:rsidP="001F52CC">
            <w:pPr>
              <w:spacing w:line="276" w:lineRule="auto"/>
              <w:jc w:val="both"/>
            </w:pPr>
            <w:r>
              <w:t>0.001</w:t>
            </w:r>
          </w:p>
        </w:tc>
        <w:tc>
          <w:tcPr>
            <w:tcW w:w="1122" w:type="dxa"/>
          </w:tcPr>
          <w:p w14:paraId="696F58CE" w14:textId="77777777" w:rsidR="00F27F7D" w:rsidRDefault="00F27F7D" w:rsidP="001F52CC">
            <w:pPr>
              <w:spacing w:line="276" w:lineRule="auto"/>
              <w:jc w:val="both"/>
            </w:pPr>
          </w:p>
        </w:tc>
        <w:tc>
          <w:tcPr>
            <w:tcW w:w="1123" w:type="dxa"/>
          </w:tcPr>
          <w:p w14:paraId="6FAED589" w14:textId="77777777" w:rsidR="00F27F7D" w:rsidRDefault="00F27F7D" w:rsidP="001F52CC">
            <w:pPr>
              <w:spacing w:line="276" w:lineRule="auto"/>
              <w:jc w:val="both"/>
            </w:pPr>
          </w:p>
        </w:tc>
        <w:tc>
          <w:tcPr>
            <w:tcW w:w="1123" w:type="dxa"/>
          </w:tcPr>
          <w:p w14:paraId="2142EEE5" w14:textId="77777777" w:rsidR="00F27F7D" w:rsidRDefault="00F27F7D" w:rsidP="001F52CC">
            <w:pPr>
              <w:spacing w:line="276" w:lineRule="auto"/>
              <w:jc w:val="both"/>
            </w:pPr>
          </w:p>
        </w:tc>
      </w:tr>
      <w:tr w:rsidR="00F27F7D" w14:paraId="38F3C7FD" w14:textId="4272D3DF" w:rsidTr="00F27F7D">
        <w:trPr>
          <w:trHeight w:val="315"/>
        </w:trPr>
        <w:tc>
          <w:tcPr>
            <w:tcW w:w="1122" w:type="dxa"/>
          </w:tcPr>
          <w:p w14:paraId="7271EC8D" w14:textId="77777777" w:rsidR="00F27F7D" w:rsidRPr="008C0A62" w:rsidRDefault="00F27F7D" w:rsidP="001F52CC">
            <w:pPr>
              <w:spacing w:line="276" w:lineRule="auto"/>
              <w:jc w:val="both"/>
              <w:rPr>
                <w:highlight w:val="green"/>
              </w:rPr>
            </w:pPr>
            <w:r w:rsidRPr="00EE74E5">
              <w:rPr>
                <w:highlight w:val="green"/>
              </w:rPr>
              <w:t>DQN5</w:t>
            </w:r>
          </w:p>
        </w:tc>
        <w:tc>
          <w:tcPr>
            <w:tcW w:w="1123" w:type="dxa"/>
          </w:tcPr>
          <w:p w14:paraId="178CD928" w14:textId="77777777" w:rsidR="00F27F7D" w:rsidRDefault="00F27F7D" w:rsidP="001F52CC">
            <w:pPr>
              <w:spacing w:line="276" w:lineRule="auto"/>
              <w:jc w:val="both"/>
            </w:pPr>
            <w:r>
              <w:t>5000</w:t>
            </w:r>
          </w:p>
        </w:tc>
        <w:tc>
          <w:tcPr>
            <w:tcW w:w="1122" w:type="dxa"/>
          </w:tcPr>
          <w:p w14:paraId="117397CB" w14:textId="77777777" w:rsidR="00F27F7D" w:rsidRDefault="00F27F7D" w:rsidP="001F52CC">
            <w:pPr>
              <w:spacing w:line="276" w:lineRule="auto"/>
              <w:jc w:val="both"/>
            </w:pPr>
            <w:r>
              <w:t>64,32</w:t>
            </w:r>
          </w:p>
        </w:tc>
        <w:tc>
          <w:tcPr>
            <w:tcW w:w="1123" w:type="dxa"/>
          </w:tcPr>
          <w:p w14:paraId="1A930C6F" w14:textId="0CFB940F" w:rsidR="00F27F7D" w:rsidRDefault="00F27F7D" w:rsidP="001F52CC">
            <w:pPr>
              <w:spacing w:line="276" w:lineRule="auto"/>
              <w:jc w:val="both"/>
            </w:pPr>
            <w:r>
              <w:t>1/5000</w:t>
            </w:r>
          </w:p>
        </w:tc>
        <w:tc>
          <w:tcPr>
            <w:tcW w:w="1123" w:type="dxa"/>
          </w:tcPr>
          <w:p w14:paraId="1650AEF5" w14:textId="77777777" w:rsidR="00F27F7D" w:rsidRDefault="00F27F7D" w:rsidP="001F52CC">
            <w:pPr>
              <w:spacing w:line="276" w:lineRule="auto"/>
              <w:jc w:val="both"/>
            </w:pPr>
            <w:r>
              <w:t>0.0001</w:t>
            </w:r>
          </w:p>
        </w:tc>
        <w:tc>
          <w:tcPr>
            <w:tcW w:w="1122" w:type="dxa"/>
          </w:tcPr>
          <w:p w14:paraId="4A36EA94" w14:textId="190179F0" w:rsidR="00F27F7D" w:rsidRDefault="00102B6D" w:rsidP="001F52CC">
            <w:pPr>
              <w:spacing w:line="276" w:lineRule="auto"/>
              <w:jc w:val="both"/>
            </w:pPr>
            <w:r>
              <w:t>0.33</w:t>
            </w:r>
          </w:p>
        </w:tc>
        <w:tc>
          <w:tcPr>
            <w:tcW w:w="1123" w:type="dxa"/>
          </w:tcPr>
          <w:p w14:paraId="37D1FE11" w14:textId="25979328" w:rsidR="00F27F7D" w:rsidRDefault="00102B6D" w:rsidP="001F52CC">
            <w:pPr>
              <w:spacing w:line="276" w:lineRule="auto"/>
              <w:jc w:val="both"/>
            </w:pPr>
            <w:r>
              <w:t>156.41</w:t>
            </w:r>
          </w:p>
        </w:tc>
        <w:tc>
          <w:tcPr>
            <w:tcW w:w="1123" w:type="dxa"/>
          </w:tcPr>
          <w:p w14:paraId="0E0CA4E6" w14:textId="297B42A1" w:rsidR="00F27F7D" w:rsidRDefault="00102B6D" w:rsidP="001F52CC">
            <w:pPr>
              <w:spacing w:line="276" w:lineRule="auto"/>
              <w:jc w:val="both"/>
            </w:pPr>
            <w:r>
              <w:t>1694.18</w:t>
            </w:r>
          </w:p>
        </w:tc>
      </w:tr>
      <w:tr w:rsidR="00F27F7D" w14:paraId="53A65B13" w14:textId="3E2F5099" w:rsidTr="00F27F7D">
        <w:trPr>
          <w:trHeight w:val="315"/>
        </w:trPr>
        <w:tc>
          <w:tcPr>
            <w:tcW w:w="1122" w:type="dxa"/>
          </w:tcPr>
          <w:p w14:paraId="7B4BF4E5" w14:textId="77777777" w:rsidR="00F27F7D" w:rsidRPr="00C635A5" w:rsidRDefault="00F27F7D" w:rsidP="001F52CC">
            <w:pPr>
              <w:spacing w:line="276" w:lineRule="auto"/>
              <w:jc w:val="both"/>
              <w:rPr>
                <w:highlight w:val="green"/>
              </w:rPr>
            </w:pPr>
            <w:r w:rsidRPr="00C635A5">
              <w:rPr>
                <w:highlight w:val="green"/>
              </w:rPr>
              <w:t>DQN6</w:t>
            </w:r>
          </w:p>
        </w:tc>
        <w:tc>
          <w:tcPr>
            <w:tcW w:w="1123" w:type="dxa"/>
          </w:tcPr>
          <w:p w14:paraId="2BFEFA0A" w14:textId="77777777" w:rsidR="00F27F7D" w:rsidRDefault="00F27F7D" w:rsidP="001F52CC">
            <w:pPr>
              <w:spacing w:line="276" w:lineRule="auto"/>
              <w:jc w:val="both"/>
            </w:pPr>
            <w:r>
              <w:t>5000</w:t>
            </w:r>
          </w:p>
        </w:tc>
        <w:tc>
          <w:tcPr>
            <w:tcW w:w="1122" w:type="dxa"/>
          </w:tcPr>
          <w:p w14:paraId="6FCB2D6B" w14:textId="77777777" w:rsidR="00F27F7D" w:rsidRDefault="00F27F7D" w:rsidP="001F52CC">
            <w:pPr>
              <w:spacing w:line="276" w:lineRule="auto"/>
              <w:jc w:val="both"/>
            </w:pPr>
            <w:r>
              <w:t>64,32</w:t>
            </w:r>
          </w:p>
        </w:tc>
        <w:tc>
          <w:tcPr>
            <w:tcW w:w="1123" w:type="dxa"/>
          </w:tcPr>
          <w:p w14:paraId="609A4F44" w14:textId="6E3B8DD7" w:rsidR="00F27F7D" w:rsidRDefault="00F27F7D" w:rsidP="001F52CC">
            <w:pPr>
              <w:spacing w:line="276" w:lineRule="auto"/>
              <w:jc w:val="both"/>
            </w:pPr>
            <w:r>
              <w:t>0.096</w:t>
            </w:r>
          </w:p>
        </w:tc>
        <w:tc>
          <w:tcPr>
            <w:tcW w:w="1123" w:type="dxa"/>
          </w:tcPr>
          <w:p w14:paraId="1ADFC50A" w14:textId="77777777" w:rsidR="00F27F7D" w:rsidRDefault="00F27F7D" w:rsidP="001F52CC">
            <w:pPr>
              <w:spacing w:line="276" w:lineRule="auto"/>
              <w:jc w:val="both"/>
            </w:pPr>
            <w:r>
              <w:t>0.0001</w:t>
            </w:r>
          </w:p>
        </w:tc>
        <w:tc>
          <w:tcPr>
            <w:tcW w:w="1122" w:type="dxa"/>
          </w:tcPr>
          <w:p w14:paraId="3833C5F7" w14:textId="77777777" w:rsidR="00F27F7D" w:rsidRDefault="00F27F7D" w:rsidP="001F52CC">
            <w:pPr>
              <w:spacing w:line="276" w:lineRule="auto"/>
              <w:jc w:val="both"/>
            </w:pPr>
          </w:p>
        </w:tc>
        <w:tc>
          <w:tcPr>
            <w:tcW w:w="1123" w:type="dxa"/>
          </w:tcPr>
          <w:p w14:paraId="353E5A0A" w14:textId="4F9B757D" w:rsidR="00F27F7D" w:rsidRDefault="00920C66" w:rsidP="001F52CC">
            <w:pPr>
              <w:spacing w:line="276" w:lineRule="auto"/>
              <w:jc w:val="both"/>
            </w:pPr>
            <w:r>
              <w:t>156.74</w:t>
            </w:r>
          </w:p>
        </w:tc>
        <w:tc>
          <w:tcPr>
            <w:tcW w:w="1123" w:type="dxa"/>
          </w:tcPr>
          <w:p w14:paraId="34110C26" w14:textId="2185E74C" w:rsidR="00F27F7D" w:rsidRDefault="00C34B9C" w:rsidP="001F52CC">
            <w:pPr>
              <w:spacing w:line="276" w:lineRule="auto"/>
              <w:jc w:val="both"/>
            </w:pPr>
            <w:r>
              <w:t>1703.26</w:t>
            </w:r>
          </w:p>
        </w:tc>
      </w:tr>
      <w:tr w:rsidR="00F27F7D" w14:paraId="5643B2FA" w14:textId="2666CA2F" w:rsidTr="00F27F7D">
        <w:trPr>
          <w:trHeight w:val="328"/>
        </w:trPr>
        <w:tc>
          <w:tcPr>
            <w:tcW w:w="1122" w:type="dxa"/>
          </w:tcPr>
          <w:p w14:paraId="3000DB98" w14:textId="77777777" w:rsidR="00F27F7D" w:rsidRPr="00C635A5" w:rsidRDefault="00F27F7D" w:rsidP="001F52CC">
            <w:pPr>
              <w:spacing w:line="276" w:lineRule="auto"/>
              <w:jc w:val="both"/>
              <w:rPr>
                <w:highlight w:val="green"/>
              </w:rPr>
            </w:pPr>
            <w:r w:rsidRPr="00EE74E5">
              <w:rPr>
                <w:highlight w:val="green"/>
              </w:rPr>
              <w:t>DQN7</w:t>
            </w:r>
          </w:p>
        </w:tc>
        <w:tc>
          <w:tcPr>
            <w:tcW w:w="1123" w:type="dxa"/>
          </w:tcPr>
          <w:p w14:paraId="2BF51B14" w14:textId="77777777" w:rsidR="00F27F7D" w:rsidRDefault="00F27F7D" w:rsidP="001F52CC">
            <w:pPr>
              <w:spacing w:line="276" w:lineRule="auto"/>
              <w:jc w:val="both"/>
            </w:pPr>
            <w:r>
              <w:t>5000</w:t>
            </w:r>
          </w:p>
        </w:tc>
        <w:tc>
          <w:tcPr>
            <w:tcW w:w="1122" w:type="dxa"/>
          </w:tcPr>
          <w:p w14:paraId="751CA554" w14:textId="77777777" w:rsidR="00F27F7D" w:rsidRDefault="00F27F7D" w:rsidP="001F52CC">
            <w:pPr>
              <w:spacing w:line="276" w:lineRule="auto"/>
              <w:jc w:val="both"/>
            </w:pPr>
            <w:r>
              <w:t>64,32</w:t>
            </w:r>
          </w:p>
        </w:tc>
        <w:tc>
          <w:tcPr>
            <w:tcW w:w="1123" w:type="dxa"/>
          </w:tcPr>
          <w:p w14:paraId="66FF8A43" w14:textId="77777777" w:rsidR="00F27F7D" w:rsidRDefault="00F27F7D" w:rsidP="001F52CC">
            <w:pPr>
              <w:spacing w:line="276" w:lineRule="auto"/>
              <w:jc w:val="both"/>
            </w:pPr>
            <w:r>
              <w:t>0.096</w:t>
            </w:r>
          </w:p>
        </w:tc>
        <w:tc>
          <w:tcPr>
            <w:tcW w:w="1123" w:type="dxa"/>
          </w:tcPr>
          <w:p w14:paraId="74682B31" w14:textId="77777777" w:rsidR="00F27F7D" w:rsidRDefault="00F27F7D" w:rsidP="001F52CC">
            <w:pPr>
              <w:spacing w:line="276" w:lineRule="auto"/>
              <w:jc w:val="both"/>
            </w:pPr>
            <w:r>
              <w:t>0.001</w:t>
            </w:r>
          </w:p>
        </w:tc>
        <w:tc>
          <w:tcPr>
            <w:tcW w:w="1122" w:type="dxa"/>
          </w:tcPr>
          <w:p w14:paraId="50673874" w14:textId="744D107C" w:rsidR="00F27F7D" w:rsidRDefault="00920C66" w:rsidP="001F52CC">
            <w:pPr>
              <w:spacing w:line="276" w:lineRule="auto"/>
              <w:jc w:val="both"/>
            </w:pPr>
            <w:r>
              <w:t>0.07</w:t>
            </w:r>
          </w:p>
        </w:tc>
        <w:tc>
          <w:tcPr>
            <w:tcW w:w="1123" w:type="dxa"/>
          </w:tcPr>
          <w:p w14:paraId="22ED89A4" w14:textId="6B1A6DE5" w:rsidR="00F27F7D" w:rsidRDefault="00920C66" w:rsidP="001F52CC">
            <w:pPr>
              <w:spacing w:line="276" w:lineRule="auto"/>
              <w:jc w:val="both"/>
            </w:pPr>
            <w:r>
              <w:t>93.33</w:t>
            </w:r>
          </w:p>
        </w:tc>
        <w:tc>
          <w:tcPr>
            <w:tcW w:w="1123" w:type="dxa"/>
          </w:tcPr>
          <w:p w14:paraId="0DC627B5" w14:textId="13790548" w:rsidR="00F27F7D" w:rsidRDefault="00920C66" w:rsidP="001F52CC">
            <w:pPr>
              <w:spacing w:line="276" w:lineRule="auto"/>
              <w:jc w:val="both"/>
            </w:pPr>
            <w:r>
              <w:t>1039.31</w:t>
            </w:r>
          </w:p>
        </w:tc>
      </w:tr>
      <w:tr w:rsidR="00F27F7D" w14:paraId="29206390" w14:textId="2979D672" w:rsidTr="00F27F7D">
        <w:trPr>
          <w:trHeight w:val="315"/>
        </w:trPr>
        <w:tc>
          <w:tcPr>
            <w:tcW w:w="1122" w:type="dxa"/>
          </w:tcPr>
          <w:p w14:paraId="7E360EA9" w14:textId="77777777" w:rsidR="00F27F7D" w:rsidRDefault="00F27F7D" w:rsidP="001F52CC">
            <w:pPr>
              <w:spacing w:line="276" w:lineRule="auto"/>
              <w:jc w:val="both"/>
            </w:pPr>
            <w:r w:rsidRPr="00C635A5">
              <w:rPr>
                <w:highlight w:val="green"/>
              </w:rPr>
              <w:t>DQN8</w:t>
            </w:r>
          </w:p>
        </w:tc>
        <w:tc>
          <w:tcPr>
            <w:tcW w:w="1123" w:type="dxa"/>
          </w:tcPr>
          <w:p w14:paraId="7ADD7488" w14:textId="77777777" w:rsidR="00F27F7D" w:rsidRDefault="00F27F7D" w:rsidP="001F52CC">
            <w:pPr>
              <w:spacing w:line="276" w:lineRule="auto"/>
              <w:jc w:val="both"/>
            </w:pPr>
            <w:r>
              <w:t>5000</w:t>
            </w:r>
          </w:p>
        </w:tc>
        <w:tc>
          <w:tcPr>
            <w:tcW w:w="1122" w:type="dxa"/>
          </w:tcPr>
          <w:p w14:paraId="1CCC9173" w14:textId="77777777" w:rsidR="00F27F7D" w:rsidRDefault="00F27F7D" w:rsidP="001F52CC">
            <w:pPr>
              <w:spacing w:line="276" w:lineRule="auto"/>
              <w:jc w:val="both"/>
            </w:pPr>
            <w:r>
              <w:t>64,32</w:t>
            </w:r>
          </w:p>
        </w:tc>
        <w:tc>
          <w:tcPr>
            <w:tcW w:w="1123" w:type="dxa"/>
          </w:tcPr>
          <w:p w14:paraId="6EF4AEFC" w14:textId="77777777" w:rsidR="00F27F7D" w:rsidRDefault="00F27F7D" w:rsidP="001F52CC">
            <w:pPr>
              <w:spacing w:line="276" w:lineRule="auto"/>
              <w:jc w:val="both"/>
            </w:pPr>
            <w:r>
              <w:t>1/5000</w:t>
            </w:r>
          </w:p>
        </w:tc>
        <w:tc>
          <w:tcPr>
            <w:tcW w:w="1123" w:type="dxa"/>
          </w:tcPr>
          <w:p w14:paraId="3BE9DAF4" w14:textId="77777777" w:rsidR="00F27F7D" w:rsidRDefault="00F27F7D" w:rsidP="001F52CC">
            <w:pPr>
              <w:spacing w:line="276" w:lineRule="auto"/>
              <w:jc w:val="both"/>
            </w:pPr>
            <w:r>
              <w:t>0.001</w:t>
            </w:r>
          </w:p>
        </w:tc>
        <w:tc>
          <w:tcPr>
            <w:tcW w:w="1122" w:type="dxa"/>
          </w:tcPr>
          <w:p w14:paraId="42248EAF" w14:textId="3832584C" w:rsidR="00F27F7D" w:rsidRDefault="005E7C7D" w:rsidP="001F52CC">
            <w:pPr>
              <w:spacing w:line="276" w:lineRule="auto"/>
              <w:jc w:val="both"/>
            </w:pPr>
            <w:r>
              <w:t>0.10</w:t>
            </w:r>
          </w:p>
        </w:tc>
        <w:tc>
          <w:tcPr>
            <w:tcW w:w="1123" w:type="dxa"/>
          </w:tcPr>
          <w:p w14:paraId="0F829D0E" w14:textId="3AEFA471" w:rsidR="00F27F7D" w:rsidRDefault="003607E4" w:rsidP="001F52CC">
            <w:pPr>
              <w:spacing w:line="276" w:lineRule="auto"/>
              <w:jc w:val="both"/>
            </w:pPr>
            <w:r>
              <w:t>102.66</w:t>
            </w:r>
          </w:p>
        </w:tc>
        <w:tc>
          <w:tcPr>
            <w:tcW w:w="1123" w:type="dxa"/>
          </w:tcPr>
          <w:p w14:paraId="20CFCE85" w14:textId="79A622ED" w:rsidR="00F27F7D" w:rsidRDefault="003607E4" w:rsidP="001F52CC">
            <w:pPr>
              <w:spacing w:line="276" w:lineRule="auto"/>
              <w:jc w:val="both"/>
            </w:pPr>
            <w:r>
              <w:t>1107.65</w:t>
            </w:r>
          </w:p>
        </w:tc>
      </w:tr>
      <w:tr w:rsidR="00F27F7D" w14:paraId="7192D3D0" w14:textId="00EDDA1E" w:rsidTr="00F27F7D">
        <w:trPr>
          <w:trHeight w:val="315"/>
        </w:trPr>
        <w:tc>
          <w:tcPr>
            <w:tcW w:w="1122" w:type="dxa"/>
          </w:tcPr>
          <w:p w14:paraId="5A985903" w14:textId="77777777" w:rsidR="00F27F7D" w:rsidRDefault="00F27F7D" w:rsidP="001F52CC">
            <w:pPr>
              <w:spacing w:line="276" w:lineRule="auto"/>
              <w:jc w:val="both"/>
            </w:pPr>
            <w:r w:rsidRPr="000C2658">
              <w:t>DQN9</w:t>
            </w:r>
          </w:p>
        </w:tc>
        <w:tc>
          <w:tcPr>
            <w:tcW w:w="1123" w:type="dxa"/>
          </w:tcPr>
          <w:p w14:paraId="219BAFCB" w14:textId="77777777" w:rsidR="00F27F7D" w:rsidRDefault="00F27F7D" w:rsidP="001F52CC">
            <w:pPr>
              <w:spacing w:line="276" w:lineRule="auto"/>
              <w:jc w:val="both"/>
            </w:pPr>
            <w:r>
              <w:t>5000</w:t>
            </w:r>
          </w:p>
        </w:tc>
        <w:tc>
          <w:tcPr>
            <w:tcW w:w="1122" w:type="dxa"/>
          </w:tcPr>
          <w:p w14:paraId="6CB3C135" w14:textId="77777777" w:rsidR="00F27F7D" w:rsidRDefault="00F27F7D" w:rsidP="001F52CC">
            <w:pPr>
              <w:spacing w:line="276" w:lineRule="auto"/>
              <w:jc w:val="both"/>
            </w:pPr>
            <w:r>
              <w:t>8,4</w:t>
            </w:r>
          </w:p>
        </w:tc>
        <w:tc>
          <w:tcPr>
            <w:tcW w:w="1123" w:type="dxa"/>
          </w:tcPr>
          <w:p w14:paraId="4707EC83" w14:textId="77777777" w:rsidR="00F27F7D" w:rsidRDefault="00F27F7D" w:rsidP="001F52CC">
            <w:pPr>
              <w:spacing w:line="276" w:lineRule="auto"/>
              <w:jc w:val="both"/>
            </w:pPr>
            <w:r>
              <w:t>0.096</w:t>
            </w:r>
          </w:p>
        </w:tc>
        <w:tc>
          <w:tcPr>
            <w:tcW w:w="1123" w:type="dxa"/>
          </w:tcPr>
          <w:p w14:paraId="16094AEA" w14:textId="77777777" w:rsidR="00F27F7D" w:rsidRDefault="00F27F7D" w:rsidP="001F52CC">
            <w:pPr>
              <w:spacing w:line="276" w:lineRule="auto"/>
              <w:jc w:val="both"/>
            </w:pPr>
            <w:r>
              <w:t>0.0001</w:t>
            </w:r>
          </w:p>
        </w:tc>
        <w:tc>
          <w:tcPr>
            <w:tcW w:w="1122" w:type="dxa"/>
          </w:tcPr>
          <w:p w14:paraId="3FD554CA" w14:textId="77777777" w:rsidR="00F27F7D" w:rsidRDefault="00F27F7D" w:rsidP="001F52CC">
            <w:pPr>
              <w:spacing w:line="276" w:lineRule="auto"/>
              <w:jc w:val="both"/>
            </w:pPr>
          </w:p>
        </w:tc>
        <w:tc>
          <w:tcPr>
            <w:tcW w:w="1123" w:type="dxa"/>
          </w:tcPr>
          <w:p w14:paraId="7622A372" w14:textId="77777777" w:rsidR="00F27F7D" w:rsidRDefault="00F27F7D" w:rsidP="001F52CC">
            <w:pPr>
              <w:spacing w:line="276" w:lineRule="auto"/>
              <w:jc w:val="both"/>
            </w:pPr>
          </w:p>
        </w:tc>
        <w:tc>
          <w:tcPr>
            <w:tcW w:w="1123" w:type="dxa"/>
          </w:tcPr>
          <w:p w14:paraId="29E53E75" w14:textId="77777777" w:rsidR="00F27F7D" w:rsidRDefault="00F27F7D" w:rsidP="001F52CC">
            <w:pPr>
              <w:spacing w:line="276" w:lineRule="auto"/>
              <w:jc w:val="both"/>
            </w:pPr>
          </w:p>
        </w:tc>
      </w:tr>
      <w:tr w:rsidR="00F27F7D" w14:paraId="48E9607D" w14:textId="560E34B3" w:rsidTr="00F27F7D">
        <w:trPr>
          <w:trHeight w:val="328"/>
        </w:trPr>
        <w:tc>
          <w:tcPr>
            <w:tcW w:w="1122" w:type="dxa"/>
          </w:tcPr>
          <w:p w14:paraId="28D4B58B" w14:textId="77777777" w:rsidR="00F27F7D" w:rsidRDefault="00F27F7D" w:rsidP="001F52CC">
            <w:pPr>
              <w:spacing w:line="276" w:lineRule="auto"/>
              <w:jc w:val="both"/>
            </w:pPr>
            <w:r w:rsidRPr="000C2658">
              <w:t>DQN10</w:t>
            </w:r>
          </w:p>
        </w:tc>
        <w:tc>
          <w:tcPr>
            <w:tcW w:w="1123" w:type="dxa"/>
          </w:tcPr>
          <w:p w14:paraId="03456D64" w14:textId="77777777" w:rsidR="00F27F7D" w:rsidRDefault="00F27F7D" w:rsidP="001F52CC">
            <w:pPr>
              <w:spacing w:line="276" w:lineRule="auto"/>
              <w:jc w:val="both"/>
            </w:pPr>
            <w:r>
              <w:t>5000</w:t>
            </w:r>
          </w:p>
        </w:tc>
        <w:tc>
          <w:tcPr>
            <w:tcW w:w="1122" w:type="dxa"/>
          </w:tcPr>
          <w:p w14:paraId="19824B47" w14:textId="77777777" w:rsidR="00F27F7D" w:rsidRDefault="00F27F7D" w:rsidP="001F52CC">
            <w:pPr>
              <w:spacing w:line="276" w:lineRule="auto"/>
              <w:jc w:val="both"/>
            </w:pPr>
            <w:r>
              <w:t>8,4</w:t>
            </w:r>
          </w:p>
        </w:tc>
        <w:tc>
          <w:tcPr>
            <w:tcW w:w="1123" w:type="dxa"/>
          </w:tcPr>
          <w:p w14:paraId="368EB43E" w14:textId="77777777" w:rsidR="00F27F7D" w:rsidRDefault="00F27F7D" w:rsidP="001F52CC">
            <w:pPr>
              <w:spacing w:line="276" w:lineRule="auto"/>
              <w:jc w:val="both"/>
            </w:pPr>
            <w:r>
              <w:t>1/5000</w:t>
            </w:r>
          </w:p>
        </w:tc>
        <w:tc>
          <w:tcPr>
            <w:tcW w:w="1123" w:type="dxa"/>
          </w:tcPr>
          <w:p w14:paraId="1BA58A03" w14:textId="77777777" w:rsidR="00F27F7D" w:rsidRDefault="00F27F7D" w:rsidP="001F52CC">
            <w:pPr>
              <w:spacing w:line="276" w:lineRule="auto"/>
              <w:jc w:val="both"/>
            </w:pPr>
            <w:r>
              <w:t>0.0001</w:t>
            </w:r>
          </w:p>
        </w:tc>
        <w:tc>
          <w:tcPr>
            <w:tcW w:w="1122" w:type="dxa"/>
          </w:tcPr>
          <w:p w14:paraId="7A088C5E" w14:textId="77777777" w:rsidR="00F27F7D" w:rsidRDefault="00F27F7D" w:rsidP="001F52CC">
            <w:pPr>
              <w:spacing w:line="276" w:lineRule="auto"/>
              <w:jc w:val="both"/>
            </w:pPr>
          </w:p>
        </w:tc>
        <w:tc>
          <w:tcPr>
            <w:tcW w:w="1123" w:type="dxa"/>
          </w:tcPr>
          <w:p w14:paraId="34FDEE15" w14:textId="77777777" w:rsidR="00F27F7D" w:rsidRDefault="00F27F7D" w:rsidP="001F52CC">
            <w:pPr>
              <w:spacing w:line="276" w:lineRule="auto"/>
              <w:jc w:val="both"/>
            </w:pPr>
          </w:p>
        </w:tc>
        <w:tc>
          <w:tcPr>
            <w:tcW w:w="1123" w:type="dxa"/>
          </w:tcPr>
          <w:p w14:paraId="0CA35FE4" w14:textId="77777777" w:rsidR="00F27F7D" w:rsidRDefault="00F27F7D" w:rsidP="001F52CC">
            <w:pPr>
              <w:spacing w:line="276" w:lineRule="auto"/>
              <w:jc w:val="both"/>
            </w:pPr>
          </w:p>
        </w:tc>
      </w:tr>
      <w:tr w:rsidR="00F27F7D" w14:paraId="628BB48B" w14:textId="65BEF9EF" w:rsidTr="00F27F7D">
        <w:trPr>
          <w:trHeight w:val="315"/>
        </w:trPr>
        <w:tc>
          <w:tcPr>
            <w:tcW w:w="1122" w:type="dxa"/>
          </w:tcPr>
          <w:p w14:paraId="3C2771E1" w14:textId="77777777" w:rsidR="00F27F7D" w:rsidRDefault="00F27F7D" w:rsidP="001F52CC">
            <w:pPr>
              <w:spacing w:line="276" w:lineRule="auto"/>
              <w:jc w:val="both"/>
            </w:pPr>
            <w:r w:rsidRPr="007E3C97">
              <w:rPr>
                <w:highlight w:val="green"/>
              </w:rPr>
              <w:t>DQN11</w:t>
            </w:r>
          </w:p>
        </w:tc>
        <w:tc>
          <w:tcPr>
            <w:tcW w:w="1123" w:type="dxa"/>
          </w:tcPr>
          <w:p w14:paraId="50488FBE" w14:textId="77777777" w:rsidR="00F27F7D" w:rsidRDefault="00F27F7D" w:rsidP="001F52CC">
            <w:pPr>
              <w:spacing w:line="276" w:lineRule="auto"/>
              <w:jc w:val="both"/>
            </w:pPr>
            <w:r>
              <w:t>5000</w:t>
            </w:r>
          </w:p>
        </w:tc>
        <w:tc>
          <w:tcPr>
            <w:tcW w:w="1122" w:type="dxa"/>
          </w:tcPr>
          <w:p w14:paraId="0ABF3F0C" w14:textId="77777777" w:rsidR="00F27F7D" w:rsidRDefault="00F27F7D" w:rsidP="001F52CC">
            <w:pPr>
              <w:spacing w:line="276" w:lineRule="auto"/>
              <w:jc w:val="both"/>
            </w:pPr>
            <w:r>
              <w:t>8,4</w:t>
            </w:r>
          </w:p>
        </w:tc>
        <w:tc>
          <w:tcPr>
            <w:tcW w:w="1123" w:type="dxa"/>
          </w:tcPr>
          <w:p w14:paraId="65E26CB9" w14:textId="77777777" w:rsidR="00F27F7D" w:rsidRDefault="00F27F7D" w:rsidP="001F52CC">
            <w:pPr>
              <w:spacing w:line="276" w:lineRule="auto"/>
              <w:jc w:val="both"/>
            </w:pPr>
            <w:r>
              <w:t>0.096</w:t>
            </w:r>
          </w:p>
        </w:tc>
        <w:tc>
          <w:tcPr>
            <w:tcW w:w="1123" w:type="dxa"/>
          </w:tcPr>
          <w:p w14:paraId="3A71EC58" w14:textId="77777777" w:rsidR="00F27F7D" w:rsidRDefault="00F27F7D" w:rsidP="001F52CC">
            <w:pPr>
              <w:spacing w:line="276" w:lineRule="auto"/>
              <w:jc w:val="both"/>
            </w:pPr>
            <w:r>
              <w:t>0.001</w:t>
            </w:r>
          </w:p>
        </w:tc>
        <w:tc>
          <w:tcPr>
            <w:tcW w:w="1122" w:type="dxa"/>
          </w:tcPr>
          <w:p w14:paraId="6A8724C2" w14:textId="56D5581A" w:rsidR="00F27F7D" w:rsidRDefault="003607E4" w:rsidP="001F52CC">
            <w:pPr>
              <w:spacing w:line="276" w:lineRule="auto"/>
              <w:jc w:val="both"/>
            </w:pPr>
            <w:r>
              <w:t>0.02</w:t>
            </w:r>
          </w:p>
        </w:tc>
        <w:tc>
          <w:tcPr>
            <w:tcW w:w="1123" w:type="dxa"/>
          </w:tcPr>
          <w:p w14:paraId="5D9A05A2" w14:textId="03AABB7F" w:rsidR="00F27F7D" w:rsidRDefault="003607E4" w:rsidP="001F52CC">
            <w:pPr>
              <w:spacing w:line="276" w:lineRule="auto"/>
              <w:jc w:val="both"/>
            </w:pPr>
            <w:r>
              <w:t>75.02</w:t>
            </w:r>
          </w:p>
        </w:tc>
        <w:tc>
          <w:tcPr>
            <w:tcW w:w="1123" w:type="dxa"/>
          </w:tcPr>
          <w:p w14:paraId="78D70BEA" w14:textId="240E49AF" w:rsidR="00F27F7D" w:rsidRDefault="003607E4" w:rsidP="001F52CC">
            <w:pPr>
              <w:spacing w:line="276" w:lineRule="auto"/>
              <w:jc w:val="both"/>
            </w:pPr>
            <w:r>
              <w:t>841.13</w:t>
            </w:r>
          </w:p>
        </w:tc>
      </w:tr>
      <w:tr w:rsidR="00F27F7D" w14:paraId="69DBBB4A" w14:textId="373E74E2" w:rsidTr="00F27F7D">
        <w:trPr>
          <w:trHeight w:val="315"/>
        </w:trPr>
        <w:tc>
          <w:tcPr>
            <w:tcW w:w="1122" w:type="dxa"/>
          </w:tcPr>
          <w:p w14:paraId="249A261E" w14:textId="77777777" w:rsidR="00F27F7D" w:rsidRDefault="00F27F7D" w:rsidP="001F52CC">
            <w:pPr>
              <w:spacing w:line="276" w:lineRule="auto"/>
              <w:jc w:val="both"/>
            </w:pPr>
            <w:r w:rsidRPr="007E3C97">
              <w:rPr>
                <w:highlight w:val="green"/>
              </w:rPr>
              <w:t>DQN12</w:t>
            </w:r>
          </w:p>
        </w:tc>
        <w:tc>
          <w:tcPr>
            <w:tcW w:w="1123" w:type="dxa"/>
          </w:tcPr>
          <w:p w14:paraId="48B51CC6" w14:textId="77777777" w:rsidR="00F27F7D" w:rsidRDefault="00F27F7D" w:rsidP="001F52CC">
            <w:pPr>
              <w:spacing w:line="276" w:lineRule="auto"/>
              <w:jc w:val="both"/>
            </w:pPr>
            <w:r>
              <w:t>5000</w:t>
            </w:r>
          </w:p>
        </w:tc>
        <w:tc>
          <w:tcPr>
            <w:tcW w:w="1122" w:type="dxa"/>
          </w:tcPr>
          <w:p w14:paraId="671DA388" w14:textId="77777777" w:rsidR="00F27F7D" w:rsidRDefault="00F27F7D" w:rsidP="001F52CC">
            <w:pPr>
              <w:spacing w:line="276" w:lineRule="auto"/>
              <w:jc w:val="both"/>
            </w:pPr>
            <w:r>
              <w:t>8,4</w:t>
            </w:r>
          </w:p>
        </w:tc>
        <w:tc>
          <w:tcPr>
            <w:tcW w:w="1123" w:type="dxa"/>
          </w:tcPr>
          <w:p w14:paraId="77177CCF" w14:textId="77777777" w:rsidR="00F27F7D" w:rsidRDefault="00F27F7D" w:rsidP="001F52CC">
            <w:pPr>
              <w:spacing w:line="276" w:lineRule="auto"/>
              <w:jc w:val="both"/>
            </w:pPr>
            <w:r>
              <w:t>1/5000</w:t>
            </w:r>
          </w:p>
        </w:tc>
        <w:tc>
          <w:tcPr>
            <w:tcW w:w="1123" w:type="dxa"/>
          </w:tcPr>
          <w:p w14:paraId="5B1BFA53" w14:textId="77777777" w:rsidR="00F27F7D" w:rsidRDefault="00F27F7D" w:rsidP="001F52CC">
            <w:pPr>
              <w:spacing w:line="276" w:lineRule="auto"/>
              <w:jc w:val="both"/>
            </w:pPr>
            <w:r>
              <w:t>0.001</w:t>
            </w:r>
          </w:p>
        </w:tc>
        <w:tc>
          <w:tcPr>
            <w:tcW w:w="1122" w:type="dxa"/>
          </w:tcPr>
          <w:p w14:paraId="7216E2D5" w14:textId="3F34F21F" w:rsidR="00F27F7D" w:rsidRDefault="003607E4" w:rsidP="001F52CC">
            <w:pPr>
              <w:spacing w:line="276" w:lineRule="auto"/>
              <w:jc w:val="both"/>
            </w:pPr>
            <w:r>
              <w:t>0.06</w:t>
            </w:r>
          </w:p>
        </w:tc>
        <w:tc>
          <w:tcPr>
            <w:tcW w:w="1123" w:type="dxa"/>
          </w:tcPr>
          <w:p w14:paraId="7308F252" w14:textId="30B700B5" w:rsidR="00F27F7D" w:rsidRDefault="003607E4" w:rsidP="001F52CC">
            <w:pPr>
              <w:spacing w:line="276" w:lineRule="auto"/>
              <w:jc w:val="both"/>
            </w:pPr>
            <w:r>
              <w:t>91.36</w:t>
            </w:r>
          </w:p>
        </w:tc>
        <w:tc>
          <w:tcPr>
            <w:tcW w:w="1123" w:type="dxa"/>
          </w:tcPr>
          <w:p w14:paraId="39453830" w14:textId="58E49094" w:rsidR="00F27F7D" w:rsidRDefault="003607E4" w:rsidP="001F52CC">
            <w:pPr>
              <w:spacing w:line="276" w:lineRule="auto"/>
              <w:jc w:val="both"/>
            </w:pPr>
            <w:r>
              <w:t>1041.59</w:t>
            </w:r>
          </w:p>
        </w:tc>
      </w:tr>
    </w:tbl>
    <w:p w14:paraId="221B76D3" w14:textId="140EF12E" w:rsidR="004625FF" w:rsidRDefault="004625FF" w:rsidP="00DB4B9D">
      <w:pPr>
        <w:jc w:val="both"/>
      </w:pPr>
    </w:p>
    <w:p w14:paraId="1C4734ED" w14:textId="206785FB" w:rsidR="00383CA5" w:rsidDel="00782EC5" w:rsidRDefault="00383CA5" w:rsidP="00DB4B9D">
      <w:pPr>
        <w:jc w:val="both"/>
        <w:rPr>
          <w:del w:id="903" w:author="Matteo Braendli" w:date="2019-12-11T20:51:00Z"/>
        </w:rPr>
      </w:pPr>
      <w:r>
        <w:t>Given our finding above that alpha</w:t>
      </w:r>
      <w:r w:rsidR="00B916DE">
        <w:t>= 0.001</w:t>
      </w:r>
      <w:r>
        <w:t xml:space="preserve"> tend</w:t>
      </w:r>
      <w:r w:rsidR="00B916DE">
        <w:t>s</w:t>
      </w:r>
      <w:r>
        <w:t xml:space="preserve"> to do better</w:t>
      </w:r>
      <w:r w:rsidR="00B916DE">
        <w:t>,</w:t>
      </w:r>
      <w:r>
        <w:t xml:space="preserve"> we incorporated a </w:t>
      </w:r>
      <w:del w:id="904" w:author="Matteo Braendli" w:date="2019-12-11T21:56:00Z">
        <w:r w:rsidDel="00655053">
          <w:delText xml:space="preserve">smaller </w:delText>
        </w:r>
      </w:del>
      <w:ins w:id="905" w:author="Matteo Braendli" w:date="2019-12-11T21:56:00Z">
        <w:r w:rsidR="00655053">
          <w:t xml:space="preserve">further reduced </w:t>
        </w:r>
      </w:ins>
      <w:r>
        <w:t>alpha equal to 0.0001 which even tended to do better</w:t>
      </w:r>
      <w:r w:rsidR="00E62E2D">
        <w:t>.</w:t>
      </w:r>
      <w:r w:rsidR="00B7453D" w:rsidRPr="00B7453D">
        <w:t xml:space="preserve"> </w:t>
      </w:r>
      <w:r w:rsidR="00B7453D">
        <w:t xml:space="preserve">After 5000 training episodes, </w:t>
      </w:r>
      <w:r w:rsidR="00B7453D">
        <w:lastRenderedPageBreak/>
        <w:t>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1B7AC987" w14:textId="50920606" w:rsidR="00502AAB" w:rsidDel="0016646E" w:rsidRDefault="00502AAB" w:rsidP="00DB4B9D">
      <w:pPr>
        <w:jc w:val="both"/>
        <w:rPr>
          <w:del w:id="906" w:author="Matteo Braendli" w:date="2019-12-11T20:51:00Z"/>
        </w:rPr>
      </w:pPr>
    </w:p>
    <w:p w14:paraId="0CFE070C" w14:textId="78C12BF2" w:rsidR="00BE12C0" w:rsidDel="00F312BF" w:rsidRDefault="00BE12C0" w:rsidP="00F312BF">
      <w:pPr>
        <w:rPr>
          <w:del w:id="907" w:author="Matteo Braendli" w:date="2019-12-11T20:52:00Z"/>
        </w:rPr>
      </w:pPr>
      <w:del w:id="908" w:author="Matteo Braendli" w:date="2019-12-11T20:51:00Z">
        <w:r w:rsidDel="0016646E">
          <w:br w:type="page"/>
        </w:r>
      </w:del>
    </w:p>
    <w:p w14:paraId="25BFCDC4" w14:textId="4A458C94" w:rsidR="00F312BF" w:rsidRDefault="00F312BF">
      <w:pPr>
        <w:rPr>
          <w:ins w:id="909" w:author="Matteo Braendli" w:date="2019-12-11T20:52:00Z"/>
        </w:rPr>
      </w:pPr>
    </w:p>
    <w:p w14:paraId="692EE254" w14:textId="77777777" w:rsidR="00F312BF" w:rsidRDefault="00F312BF">
      <w:pPr>
        <w:rPr>
          <w:ins w:id="910" w:author="Matteo Braendli" w:date="2019-12-11T20:52:00Z"/>
        </w:rPr>
      </w:pPr>
    </w:p>
    <w:p w14:paraId="54610A45" w14:textId="6BD0E914" w:rsidR="006D4FF8" w:rsidRDefault="006D4FF8">
      <w:pPr>
        <w:pStyle w:val="berschrift3"/>
        <w:rPr>
          <w:ins w:id="911" w:author="Matteo Braendli" w:date="2019-12-11T20:53:00Z"/>
        </w:rPr>
        <w:pPrChange w:id="912" w:author="Matteo Braendli" w:date="2019-12-11T20:53:00Z">
          <w:pPr/>
        </w:pPrChange>
      </w:pPr>
      <w:bookmarkStart w:id="913" w:name="_Toc26990712"/>
      <w:bookmarkStart w:id="914" w:name="_Toc26953505"/>
      <w:bookmarkStart w:id="915" w:name="_Toc26966767"/>
      <w:ins w:id="916" w:author="Matteo Braendli" w:date="2019-12-11T20:53:00Z">
        <w:r>
          <w:t>1.5.3 DQN test series: comparison</w:t>
        </w:r>
        <w:bookmarkEnd w:id="913"/>
      </w:ins>
    </w:p>
    <w:p w14:paraId="2054A80A" w14:textId="2AF000F2" w:rsidR="00BE12C0" w:rsidRDefault="00BE12C0">
      <w:pPr>
        <w:pPrChange w:id="917" w:author="Matteo Braendli" w:date="2019-12-11T20:52:00Z">
          <w:pPr>
            <w:pStyle w:val="berschrift3"/>
          </w:pPr>
        </w:pPrChange>
      </w:pPr>
      <w:del w:id="918" w:author="Matteo Braendli" w:date="2019-12-11T20:52:00Z">
        <w:r w:rsidDel="00F312BF">
          <w:delText xml:space="preserve">1.4.6.1 </w:delText>
        </w:r>
      </w:del>
      <w:r>
        <w:t>Varying alpha</w:t>
      </w:r>
      <w:bookmarkEnd w:id="914"/>
      <w:bookmarkEnd w:id="915"/>
    </w:p>
    <w:p w14:paraId="6ABF5E3F" w14:textId="77777777" w:rsidR="00BE12C0" w:rsidRDefault="00BE12C0" w:rsidP="00BE12C0">
      <w:pPr>
        <w:jc w:val="both"/>
      </w:pPr>
    </w:p>
    <w:p w14:paraId="4A8F9631" w14:textId="77777777" w:rsidR="00BE12C0" w:rsidRDefault="00BE12C0" w:rsidP="00BE12C0">
      <w:pPr>
        <w:jc w:val="both"/>
      </w:pPr>
      <w:r>
        <w:t xml:space="preserve">After 5000 training episodes, the further reduced alpha seems to be superior in terms of our performance measures. Maybe this decrease by a factor of 10 could slow down the learning too much and result in underfitting, as presented in class. Nevertheless, the strong performance of this parametrizations does not support this idea yet. Maybe this could become more evident after more training. </w:t>
      </w:r>
    </w:p>
    <w:p w14:paraId="0181A095" w14:textId="77777777" w:rsidR="00BE12C0" w:rsidRDefault="00BE12C0" w:rsidP="00BE12C0">
      <w:pPr>
        <w:jc w:val="both"/>
      </w:pPr>
    </w:p>
    <w:p w14:paraId="64FA323E" w14:textId="77777777" w:rsidR="00BE12C0" w:rsidRDefault="00BE12C0" w:rsidP="00BE12C0">
      <w:pPr>
        <w:jc w:val="both"/>
      </w:pPr>
    </w:p>
    <w:p w14:paraId="6D66649D" w14:textId="77777777" w:rsidR="00BE12C0" w:rsidRDefault="00BE12C0" w:rsidP="00BE12C0">
      <w:pPr>
        <w:jc w:val="both"/>
      </w:pPr>
      <w:r>
        <w:t>Note: DQN does not immediately get out of “unfeasible move loop” itself! Had to randomize multiple times</w:t>
      </w:r>
    </w:p>
    <w:p w14:paraId="0C2EDC84" w14:textId="77777777" w:rsidR="00BE12C0" w:rsidRDefault="00BE12C0" w:rsidP="00BE12C0"/>
    <w:p w14:paraId="7CCE62A1" w14:textId="77777777" w:rsidR="00BE12C0" w:rsidRDefault="00BE12C0" w:rsidP="00BE12C0">
      <w:r>
        <w:t xml:space="preserve">Non-mono, varying alpha </w:t>
      </w:r>
      <w:r>
        <w:sym w:font="Wingdings" w:char="F0E0"/>
      </w:r>
      <w:r>
        <w:t xml:space="preserve"> alpha =0.5 seems to outperform the others</w:t>
      </w:r>
    </w:p>
    <w:p w14:paraId="14AAC0EA" w14:textId="77777777" w:rsidR="00BE12C0" w:rsidRDefault="00BE12C0" w:rsidP="00BE12C0">
      <w:r>
        <w:t xml:space="preserve">Mono, varying alpha </w:t>
      </w:r>
      <w:r>
        <w:sym w:font="Wingdings" w:char="F0E0"/>
      </w:r>
      <w:r>
        <w:t xml:space="preserve"> </w:t>
      </w:r>
    </w:p>
    <w:p w14:paraId="75B77F63" w14:textId="77777777" w:rsidR="00BE12C0" w:rsidRDefault="00BE12C0" w:rsidP="00BE12C0">
      <w:r>
        <w:t xml:space="preserve">Overall </w:t>
      </w:r>
      <w:r>
        <w:sym w:font="Wingdings" w:char="F0E0"/>
      </w:r>
      <w:r>
        <w:t xml:space="preserve"> alpha = XX seems to outperform</w:t>
      </w:r>
    </w:p>
    <w:p w14:paraId="1B9EE384" w14:textId="77777777" w:rsidR="00BE12C0" w:rsidRDefault="00BE12C0" w:rsidP="00BE12C0"/>
    <w:p w14:paraId="398AFDD2" w14:textId="77777777" w:rsidR="00BE12C0" w:rsidRDefault="00BE12C0" w:rsidP="00BE12C0"/>
    <w:p w14:paraId="243823FA" w14:textId="77777777" w:rsidR="00BE12C0" w:rsidRDefault="00BE12C0" w:rsidP="00BE12C0">
      <w:r>
        <w:t xml:space="preserve">Alpha = 0.1, varying epsilon scheme </w:t>
      </w:r>
      <w:r>
        <w:sym w:font="Wingdings" w:char="F0E0"/>
      </w:r>
      <w:r>
        <w:t xml:space="preserve"> nonmonotonous epsilon scheme seems superior</w:t>
      </w:r>
    </w:p>
    <w:p w14:paraId="18C8FAA0" w14:textId="77777777" w:rsidR="00BE12C0" w:rsidRDefault="00BE12C0" w:rsidP="00BE12C0">
      <w:r>
        <w:t xml:space="preserve">Alpha = 0.5, varying epsilon scheme </w:t>
      </w:r>
      <w:r>
        <w:sym w:font="Wingdings" w:char="F0E0"/>
      </w:r>
      <w:r>
        <w:t xml:space="preserve"> nonmonotonous epsilon scheme seems superior</w:t>
      </w:r>
    </w:p>
    <w:p w14:paraId="71438691" w14:textId="77777777" w:rsidR="00BE12C0" w:rsidRDefault="00BE12C0" w:rsidP="00BE12C0">
      <w:r>
        <w:t xml:space="preserve">Alpha = 0.8, varying epsilon scheme </w:t>
      </w:r>
      <w:r>
        <w:sym w:font="Wingdings" w:char="F0E0"/>
      </w:r>
      <w:r>
        <w:t xml:space="preserve"> nonmonotonous epsilon scheme seems superior </w:t>
      </w:r>
    </w:p>
    <w:p w14:paraId="468E5C97" w14:textId="77777777" w:rsidR="00BE12C0" w:rsidRDefault="00BE12C0" w:rsidP="00BE12C0">
      <w:r>
        <w:t xml:space="preserve">Overall </w:t>
      </w:r>
      <w:r>
        <w:sym w:font="Wingdings" w:char="F0E0"/>
      </w:r>
      <w:r>
        <w:t xml:space="preserve"> </w:t>
      </w:r>
    </w:p>
    <w:p w14:paraId="5E82E6B1" w14:textId="77777777" w:rsidR="00BE12C0" w:rsidRDefault="00BE12C0" w:rsidP="00BE12C0"/>
    <w:p w14:paraId="5ED90C56" w14:textId="77777777" w:rsidR="00BE12C0" w:rsidRDefault="00BE12C0" w:rsidP="00BE12C0"/>
    <w:p w14:paraId="47BB18A2" w14:textId="3E972D9B" w:rsidR="00BE12C0" w:rsidRDefault="00BE12C0" w:rsidP="00BE12C0">
      <w:pPr>
        <w:rPr>
          <w:ins w:id="919" w:author="Matteo Braendli" w:date="2019-12-11T20:54:00Z"/>
        </w:rPr>
      </w:pPr>
      <w:r>
        <w:t>Compare SARSA and Q learning results. Tendency for superiority?</w:t>
      </w:r>
    </w:p>
    <w:p w14:paraId="239E78AC" w14:textId="66963FE5" w:rsidR="006D4FF8" w:rsidRDefault="006D4FF8" w:rsidP="006D4FF8">
      <w:pPr>
        <w:pStyle w:val="berschrift3"/>
        <w:rPr>
          <w:ins w:id="920" w:author="Matteo Braendli" w:date="2019-12-11T20:54:00Z"/>
        </w:rPr>
      </w:pPr>
      <w:bookmarkStart w:id="921" w:name="_Toc26990713"/>
      <w:ins w:id="922" w:author="Matteo Braendli" w:date="2019-12-11T20:54:00Z">
        <w:r>
          <w:t xml:space="preserve">1.5.4 </w:t>
        </w:r>
      </w:ins>
      <w:ins w:id="923" w:author="Matteo Braendli" w:date="2019-12-11T20:55:00Z">
        <w:r w:rsidR="00367A01">
          <w:t>DQN</w:t>
        </w:r>
      </w:ins>
      <w:ins w:id="924" w:author="Matteo Braendli" w:date="2019-12-11T20:54:00Z">
        <w:r>
          <w:t xml:space="preserve"> test series: conclusion</w:t>
        </w:r>
        <w:bookmarkEnd w:id="921"/>
      </w:ins>
    </w:p>
    <w:p w14:paraId="48BD5CD0" w14:textId="77777777" w:rsidR="006D4FF8" w:rsidRDefault="006D4FF8" w:rsidP="00BE12C0"/>
    <w:p w14:paraId="6FACCD13" w14:textId="77777777" w:rsidR="00BE12C0" w:rsidRDefault="00BE12C0" w:rsidP="00BE12C0">
      <w:r>
        <w:br w:type="page"/>
      </w:r>
    </w:p>
    <w:p w14:paraId="58E93A40" w14:textId="488A9362" w:rsidR="00B62F6D" w:rsidRPr="00A91159" w:rsidRDefault="00B62F6D" w:rsidP="004A7389">
      <w:pPr>
        <w:pStyle w:val="berschrift2"/>
        <w:numPr>
          <w:ilvl w:val="0"/>
          <w:numId w:val="0"/>
        </w:numPr>
      </w:pPr>
      <w:bookmarkStart w:id="925" w:name="_Toc26966768"/>
      <w:bookmarkStart w:id="926" w:name="_Toc26990714"/>
      <w:r>
        <w:lastRenderedPageBreak/>
        <w:t>1.</w:t>
      </w:r>
      <w:ins w:id="927" w:author="Matteo Braendli" w:date="2019-12-11T20:53:00Z">
        <w:r w:rsidR="006D4FF8">
          <w:t>6</w:t>
        </w:r>
      </w:ins>
      <w:del w:id="928" w:author="Matteo Braendli" w:date="2019-12-11T20:53:00Z">
        <w:r w:rsidDel="006D4FF8">
          <w:delText>5</w:delText>
        </w:r>
      </w:del>
      <w:r w:rsidR="005F05B0">
        <w:tab/>
      </w:r>
      <w:r>
        <w:t>Conclusion</w:t>
      </w:r>
      <w:bookmarkEnd w:id="925"/>
      <w:bookmarkEnd w:id="926"/>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265ED1B3"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w:t>
      </w:r>
      <w:r w:rsidR="00832AB1">
        <w:t>incorporates the effect of exploration on the Q value</w:t>
      </w:r>
      <w:r w:rsidR="00387DFE">
        <w:t xml:space="preserve"> estimates</w:t>
      </w:r>
      <w:r w:rsidR="00560495">
        <w:t xml:space="preserve">.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929" w:name="_Toc25999751"/>
      <w:bookmarkStart w:id="930" w:name="_Toc25999759"/>
      <w:bookmarkStart w:id="931" w:name="_Toc26039700"/>
      <w:bookmarkStart w:id="932" w:name="_Toc26966769"/>
      <w:bookmarkStart w:id="933" w:name="_Toc26990715"/>
      <w:r w:rsidRPr="001F3EDF">
        <w:lastRenderedPageBreak/>
        <w:t>2.</w:t>
      </w:r>
      <w:r w:rsidR="000A4B0B">
        <w:t xml:space="preserve"> </w:t>
      </w:r>
      <w:r w:rsidR="00AC31D0">
        <w:t>Question 1</w:t>
      </w:r>
      <w:bookmarkEnd w:id="929"/>
      <w:bookmarkEnd w:id="930"/>
      <w:bookmarkEnd w:id="931"/>
      <w:bookmarkEnd w:id="932"/>
      <w:bookmarkEnd w:id="933"/>
    </w:p>
    <w:p w14:paraId="41C75B26" w14:textId="77777777" w:rsidR="001F3EDF" w:rsidRPr="000A4B0B" w:rsidRDefault="001F3EDF"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Larry, Moe, and Curly are fighting as usual, but this time about reinforcement learning. Larry claims that whether exploring or exploiting, learning can always occur </w:t>
      </w:r>
      <w:proofErr w:type="gramStart"/>
      <w:r w:rsidRPr="000A4B0B">
        <w:rPr>
          <w:rFonts w:eastAsiaTheme="minorHAnsi"/>
          <w:i/>
          <w:iCs/>
          <w:color w:val="auto"/>
          <w:spacing w:val="0"/>
        </w:rPr>
        <w:t>as long as</w:t>
      </w:r>
      <w:proofErr w:type="gramEnd"/>
      <w:r w:rsidRPr="000A4B0B">
        <w:rPr>
          <w:rFonts w:eastAsiaTheme="minorHAnsi"/>
          <w:i/>
          <w:iCs/>
          <w:color w:val="auto"/>
          <w:spacing w:val="0"/>
        </w:rPr>
        <w:t xml:space="preserve">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18009EC4" w14:textId="77777777" w:rsidR="001F3EDF" w:rsidRDefault="001F3EDF" w:rsidP="0064377A">
      <w:pPr>
        <w:spacing w:line="276" w:lineRule="auto"/>
        <w:jc w:val="both"/>
      </w:pPr>
    </w:p>
    <w:p w14:paraId="6BB58969" w14:textId="5B65D5FC" w:rsidR="001F3EDF" w:rsidRPr="007045C4" w:rsidRDefault="001F3EDF" w:rsidP="0064377A">
      <w:pPr>
        <w:spacing w:line="276" w:lineRule="auto"/>
        <w:jc w:val="both"/>
      </w:pPr>
      <w:r w:rsidRPr="00A91159">
        <w:t>A problem</w:t>
      </w:r>
      <w:del w:id="934" w:author="Matteo Braendli" w:date="2019-12-12T10:53:00Z">
        <w:r w:rsidRPr="00A91159" w:rsidDel="00A96927">
          <w:delText>, which the agent has to face</w:delText>
        </w:r>
      </w:del>
      <w:ins w:id="935" w:author="Matteo Braendli" w:date="2019-12-12T10:53:00Z">
        <w:r w:rsidR="00A96927">
          <w:t xml:space="preserve"> the agent faces</w:t>
        </w:r>
      </w:ins>
      <w:r w:rsidRPr="00A91159">
        <w:t xml:space="preserve"> in Reinforcement Learning is the trade-off between trial and error. The agent learns through trial and error, put in other words with the interaction with the environment. In order to maximize the rewards, the agent </w:t>
      </w:r>
      <w:del w:id="936" w:author="Matteo Braendli" w:date="2019-12-12T10:53:00Z">
        <w:r w:rsidRPr="00A91159" w:rsidDel="00A96927">
          <w:delText xml:space="preserve">has to prefer </w:delText>
        </w:r>
      </w:del>
      <w:ins w:id="937" w:author="Matteo Braendli" w:date="2019-12-12T10:53:00Z">
        <w:r w:rsidR="00A96927">
          <w:t>exploits</w:t>
        </w:r>
        <w:r w:rsidR="00A96927" w:rsidRPr="00A91159">
          <w:t xml:space="preserve"> </w:t>
        </w:r>
      </w:ins>
      <w:r w:rsidRPr="00A91159">
        <w:t>actions</w:t>
      </w:r>
      <w:del w:id="938" w:author="Matteo Braendli" w:date="2019-12-12T10:53:00Z">
        <w:r w:rsidRPr="00A91159" w:rsidDel="00A96927">
          <w:delText>,</w:delText>
        </w:r>
      </w:del>
      <w:r w:rsidRPr="00A91159">
        <w:t xml:space="preserve"> </w:t>
      </w:r>
      <w:del w:id="939" w:author="Matteo Braendli" w:date="2019-12-12T10:53:00Z">
        <w:r w:rsidRPr="00A91159" w:rsidDel="00A96927">
          <w:delText xml:space="preserve">which he has </w:delText>
        </w:r>
      </w:del>
      <w:r w:rsidRPr="00A91159">
        <w:t xml:space="preserve">tried in the past </w:t>
      </w:r>
      <w:del w:id="940" w:author="Matteo Braendli" w:date="2019-12-12T10:54:00Z">
        <w:r w:rsidRPr="00A91159" w:rsidDel="00A96927">
          <w:delText>and which</w:delText>
        </w:r>
      </w:del>
      <w:ins w:id="941" w:author="Matteo Braendli" w:date="2019-12-12T10:54:00Z">
        <w:r w:rsidR="00A96927">
          <w:t>that</w:t>
        </w:r>
      </w:ins>
      <w:r w:rsidRPr="00A91159">
        <w:t xml:space="preserve"> were effective in attaining reward. However, to discover such actions, the agent </w:t>
      </w:r>
      <w:del w:id="942" w:author="Matteo Braendli" w:date="2019-12-12T10:54:00Z">
        <w:r w:rsidRPr="00A91159" w:rsidDel="00CB400A">
          <w:delText>has to</w:delText>
        </w:r>
      </w:del>
      <w:ins w:id="943" w:author="Matteo Braendli" w:date="2019-12-12T10:54:00Z">
        <w:r w:rsidR="00CB400A">
          <w:t>needs to</w:t>
        </w:r>
      </w:ins>
      <w:r w:rsidRPr="00A91159">
        <w:t xml:space="preserve"> explore</w:t>
      </w:r>
      <w:ins w:id="944" w:author="Matteo Braendli" w:date="2019-12-12T10:55:00Z">
        <w:r w:rsidR="00C27FD3">
          <w:t xml:space="preserve"> </w:t>
        </w:r>
      </w:ins>
      <w:ins w:id="945" w:author="Matteo Braendli" w:date="2019-12-12T10:56:00Z">
        <w:r w:rsidR="00E226B7">
          <w:t>actions</w:t>
        </w:r>
      </w:ins>
      <w:r w:rsidRPr="00A91159">
        <w:t xml:space="preserve"> </w:t>
      </w:r>
      <w:del w:id="946" w:author="Matteo Braendli" w:date="2019-12-12T10:54:00Z">
        <w:r w:rsidRPr="00A91159" w:rsidDel="00CB400A">
          <w:delText>other strategies, which he hasn’t tried before</w:delText>
        </w:r>
      </w:del>
      <w:ins w:id="947" w:author="Matteo Braendli" w:date="2019-12-12T10:54:00Z">
        <w:r w:rsidR="00CB400A">
          <w:t xml:space="preserve">untried </w:t>
        </w:r>
      </w:ins>
      <w:ins w:id="948" w:author="Matteo Braendli" w:date="2019-12-12T10:55:00Z">
        <w:r w:rsidR="00C27FD3">
          <w:t>b</w:t>
        </w:r>
      </w:ins>
      <w:ins w:id="949" w:author="Matteo Braendli" w:date="2019-12-12T10:54:00Z">
        <w:r w:rsidR="00CB400A">
          <w:t>efore</w:t>
        </w:r>
      </w:ins>
      <w:r w:rsidRPr="00A91159">
        <w:t xml:space="preserve">. In other words, on the one side the agent </w:t>
      </w:r>
      <w:del w:id="950" w:author="Matteo Braendli" w:date="2019-12-12T10:54:00Z">
        <w:r w:rsidRPr="00A91159" w:rsidDel="00CB400A">
          <w:delText xml:space="preserve">has to </w:delText>
        </w:r>
      </w:del>
      <w:r w:rsidRPr="00A91159">
        <w:t>exploit</w:t>
      </w:r>
      <w:ins w:id="951" w:author="Matteo Braendli" w:date="2019-12-12T10:54:00Z">
        <w:r w:rsidR="00CB400A">
          <w:t>s</w:t>
        </w:r>
      </w:ins>
      <w:r w:rsidRPr="00A91159">
        <w:t xml:space="preserve"> his knowledge from past experience to maximize rewards</w:t>
      </w:r>
      <w:ins w:id="952" w:author="Matteo Braendli" w:date="2019-12-12T10:54:00Z">
        <w:r w:rsidR="00CB400A">
          <w:t xml:space="preserve">, but </w:t>
        </w:r>
      </w:ins>
      <w:del w:id="953" w:author="Matteo Braendli" w:date="2019-12-12T10:54:00Z">
        <w:r w:rsidRPr="00A91159" w:rsidDel="00CB400A">
          <w:delText xml:space="preserve">. On the other side he </w:delText>
        </w:r>
      </w:del>
      <w:r w:rsidRPr="00A91159">
        <w:t xml:space="preserve">has to explore the environment to find </w:t>
      </w:r>
      <w:del w:id="954" w:author="Matteo Braendli" w:date="2019-12-12T10:55:00Z">
        <w:r w:rsidRPr="00A91159" w:rsidDel="00CB400A">
          <w:delText>better actions, which can maximize the rewards</w:delText>
        </w:r>
      </w:del>
      <w:ins w:id="955" w:author="Matteo Braendli" w:date="2019-12-12T10:55:00Z">
        <w:r w:rsidR="00CB400A">
          <w:t xml:space="preserve">even better </w:t>
        </w:r>
        <w:r w:rsidR="00650563">
          <w:t>strategies</w:t>
        </w:r>
      </w:ins>
      <w:r w:rsidR="00A829B1">
        <w:t>.</w:t>
      </w:r>
      <w:r w:rsidR="005258EC">
        <w:t xml:space="preserve"> </w:t>
      </w:r>
      <w:r w:rsidRPr="00A91159">
        <w:t xml:space="preserve">Therefore, the agent can’t learn only through exploration or only through </w:t>
      </w:r>
      <w:r w:rsidRPr="007045C4">
        <w:t>exploitation without failing. During exploration, where he tries various actions, he needs to think forward and be able to favour the one which appear to be the best. To conclude, Moe</w:t>
      </w:r>
      <w:del w:id="956" w:author="Matteo Braendli" w:date="2019-12-11T16:32:00Z">
        <w:r w:rsidRPr="007045C4" w:rsidDel="00817959">
          <w:delText>s</w:delText>
        </w:r>
      </w:del>
      <w:r w:rsidRPr="007045C4">
        <w:t>’s claim is wrong. As the agent needs to find the balance between exploitation and exploration in order to achieve the best learning</w:t>
      </w:r>
      <w:r w:rsidR="00A829B1" w:rsidRPr="007045C4">
        <w:t xml:space="preserve"> </w:t>
      </w:r>
      <w:r w:rsidR="00023F7D">
        <w:t>(</w:t>
      </w:r>
      <w:r w:rsidR="00A829B1" w:rsidRPr="007045C4">
        <w:t>Sutton, R.S. and Barto, A.G. (2017)</w:t>
      </w:r>
      <w:r w:rsidR="00023F7D">
        <w:t>)</w:t>
      </w:r>
      <w:r w:rsidR="00A829B1" w:rsidRPr="007045C4">
        <w:t>.</w:t>
      </w:r>
    </w:p>
    <w:p w14:paraId="371BB5B4" w14:textId="77777777" w:rsidR="00E11F30" w:rsidRPr="007045C4" w:rsidRDefault="00E11F30" w:rsidP="0064377A">
      <w:pPr>
        <w:spacing w:line="276" w:lineRule="auto"/>
        <w:jc w:val="both"/>
      </w:pPr>
    </w:p>
    <w:p w14:paraId="2E6563FA" w14:textId="2501F481" w:rsidR="001F3EDF" w:rsidRPr="007045C4" w:rsidRDefault="001F3EDF" w:rsidP="0064377A">
      <w:pPr>
        <w:spacing w:line="276" w:lineRule="auto"/>
        <w:jc w:val="both"/>
      </w:pPr>
      <w:r w:rsidRPr="007045C4">
        <w:t xml:space="preserve">Curly’s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6C84FF90" w:rsidR="001F3EDF" w:rsidRDefault="001F3EDF" w:rsidP="0064377A">
      <w:pPr>
        <w:spacing w:line="276" w:lineRule="auto"/>
        <w:jc w:val="both"/>
      </w:pPr>
      <w:r w:rsidRPr="007045C4">
        <w:t>Therefore, Larry’s claim was right. It fits the above-described explanation of Reinforcement Learning adequately.</w:t>
      </w:r>
      <w:r w:rsidRPr="00A91159">
        <w:t xml:space="preserve"> </w:t>
      </w:r>
      <w:ins w:id="957" w:author="Matteo Braendli" w:date="2019-12-12T10:57:00Z">
        <w:r w:rsidR="009E7DF3">
          <w:t>If expectations are met, Q are not updated, no matter what the alpha</w:t>
        </w:r>
        <w:r w:rsidR="00B83011">
          <w:t xml:space="preserve"> is. If expectations are not met, </w:t>
        </w:r>
        <w:r w:rsidR="00934C1C">
          <w:t>there will be an update</w:t>
        </w:r>
      </w:ins>
      <w:ins w:id="958" w:author="Matteo Braendli" w:date="2019-12-12T10:58:00Z">
        <w:r w:rsidR="005E1812">
          <w:t xml:space="preserve">. </w:t>
        </w:r>
        <w:r w:rsidR="00DA587F">
          <w:t xml:space="preserve">The only case where Larry’s claim would be wrong was with an alpha of 0, but this is not </w:t>
        </w:r>
        <w:r w:rsidR="001A372A">
          <w:t>a sound approach to RL, as any lea</w:t>
        </w:r>
      </w:ins>
      <w:ins w:id="959" w:author="Matteo Braendli" w:date="2019-12-12T10:59:00Z">
        <w:r w:rsidR="001A372A">
          <w:t>rning would be blocked, no matter what the agent encounters.</w:t>
        </w:r>
      </w:ins>
    </w:p>
    <w:p w14:paraId="0EE8E7F4" w14:textId="77777777" w:rsidR="0092218C" w:rsidRDefault="0092218C">
      <w:pPr>
        <w:rPr>
          <w:rStyle w:val="Hyperlink"/>
          <w:highlight w:val="yellow"/>
        </w:rPr>
      </w:pPr>
      <w:r>
        <w:rPr>
          <w:rStyle w:val="Hyperlink"/>
          <w:highlight w:val="yellow"/>
        </w:rPr>
        <w:br w:type="page"/>
      </w:r>
    </w:p>
    <w:p w14:paraId="7F7C5CD8" w14:textId="5C4D7DC3" w:rsidR="00AC31D0" w:rsidRDefault="00D114DB" w:rsidP="005A276F">
      <w:pPr>
        <w:pStyle w:val="berschrift1"/>
        <w:rPr>
          <w:rStyle w:val="Hervorhebung"/>
          <w:b/>
          <w:i w:val="0"/>
          <w:spacing w:val="0"/>
          <w:sz w:val="32"/>
          <w:szCs w:val="32"/>
        </w:rPr>
      </w:pPr>
      <w:bookmarkStart w:id="960" w:name="_Toc25999752"/>
      <w:bookmarkStart w:id="961" w:name="_Toc25999760"/>
      <w:bookmarkStart w:id="962" w:name="_Toc26039701"/>
      <w:bookmarkStart w:id="963" w:name="_Toc26966770"/>
      <w:bookmarkStart w:id="964" w:name="_Toc26990716"/>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960"/>
      <w:bookmarkEnd w:id="961"/>
      <w:bookmarkEnd w:id="962"/>
      <w:bookmarkEnd w:id="963"/>
      <w:bookmarkEnd w:id="964"/>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9C26BFD"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proofErr w:type="gramStart"/>
      <w:r w:rsidR="00961032">
        <w:t>However</w:t>
      </w:r>
      <w:proofErr w:type="gramEnd"/>
      <w:r w:rsidR="00961032">
        <w:t xml:space="preserve">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965" w:name="_Toc25999753"/>
      <w:bookmarkStart w:id="966" w:name="_Toc25999761"/>
      <w:bookmarkStart w:id="967" w:name="_Toc26039702"/>
      <w:bookmarkStart w:id="968" w:name="_Toc26966771"/>
      <w:bookmarkStart w:id="969" w:name="_Toc26990717"/>
      <w:r w:rsidRPr="00D114DB">
        <w:lastRenderedPageBreak/>
        <w:t>4.</w:t>
      </w:r>
      <w:r w:rsidR="000A4B0B">
        <w:t xml:space="preserve"> </w:t>
      </w:r>
      <w:r w:rsidR="00AC31D0" w:rsidRPr="00AC31D0">
        <w:t>Question 3</w:t>
      </w:r>
      <w:bookmarkEnd w:id="965"/>
      <w:bookmarkEnd w:id="966"/>
      <w:bookmarkEnd w:id="967"/>
      <w:bookmarkEnd w:id="968"/>
      <w:bookmarkEnd w:id="969"/>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6BB60C9D" w14:textId="43ECD5D9" w:rsidR="001F52CC" w:rsidRPr="00EA3339" w:rsidRDefault="001F52CC" w:rsidP="00266CED">
      <w:pPr>
        <w:jc w:val="both"/>
        <w:rPr>
          <w:rPrChange w:id="970" w:author="Lutharsanen Kunam" w:date="2019-12-11T15:30:00Z">
            <w:rPr>
              <w:highlight w:val="yellow"/>
            </w:rPr>
          </w:rPrChange>
        </w:rPr>
      </w:pPr>
      <w:r w:rsidRPr="00EA3339">
        <w:rPr>
          <w:rPrChange w:id="971" w:author="Lutharsanen Kunam" w:date="2019-12-11T15:30:00Z">
            <w:rPr>
              <w:highlight w:val="yellow"/>
            </w:rPr>
          </w:rPrChange>
        </w:rPr>
        <w:t xml:space="preserve">Supervised learning and reinforcement learning are both paradigms of machine learning. There are three paradigms in total: supervised learning, unsupervised learning and reinforcement learning. </w:t>
      </w:r>
      <w:r w:rsidR="00266CED" w:rsidRPr="00EA3339">
        <w:rPr>
          <w:rPrChange w:id="972" w:author="Lutharsanen Kunam" w:date="2019-12-11T15:30:00Z">
            <w:rPr>
              <w:highlight w:val="yellow"/>
            </w:rPr>
          </w:rPrChange>
        </w:rPr>
        <w:t>In machine learning you use computer algorithms, which is a piece of logic written in computer code that the computer can compile(understand)</w:t>
      </w:r>
      <w:del w:id="973" w:author="Matteo Braendli" w:date="2019-12-12T11:02:00Z">
        <w:r w:rsidR="00266CED" w:rsidRPr="00EA3339" w:rsidDel="00893A8E">
          <w:rPr>
            <w:rPrChange w:id="974" w:author="Lutharsanen Kunam" w:date="2019-12-11T15:30:00Z">
              <w:rPr>
                <w:highlight w:val="yellow"/>
              </w:rPr>
            </w:rPrChange>
          </w:rPr>
          <w:delText xml:space="preserve"> </w:delText>
        </w:r>
        <w:r w:rsidR="00266CED" w:rsidRPr="00EA3339" w:rsidDel="00B01FA5">
          <w:rPr>
            <w:rPrChange w:id="975" w:author="Lutharsanen Kunam" w:date="2019-12-11T15:30:00Z">
              <w:rPr>
                <w:highlight w:val="yellow"/>
              </w:rPr>
            </w:rPrChange>
          </w:rPr>
          <w:delText>it</w:delText>
        </w:r>
      </w:del>
      <w:r w:rsidR="00266CED" w:rsidRPr="00EA3339">
        <w:rPr>
          <w:rPrChange w:id="976" w:author="Lutharsanen Kunam" w:date="2019-12-11T15:30:00Z">
            <w:rPr>
              <w:highlight w:val="yellow"/>
            </w:rPr>
          </w:rPrChange>
        </w:rPr>
        <w:t>. The algorithms of machine learning are based on statistical or mathematical model, which maximize</w:t>
      </w:r>
      <w:del w:id="977" w:author="Matteo Braendli" w:date="2019-12-12T11:02:00Z">
        <w:r w:rsidR="00266CED" w:rsidRPr="00EA3339" w:rsidDel="00893A8E">
          <w:rPr>
            <w:rPrChange w:id="978" w:author="Lutharsanen Kunam" w:date="2019-12-11T15:30:00Z">
              <w:rPr>
                <w:highlight w:val="yellow"/>
              </w:rPr>
            </w:rPrChange>
          </w:rPr>
          <w:delText>s</w:delText>
        </w:r>
      </w:del>
      <w:r w:rsidR="00266CED" w:rsidRPr="00EA3339">
        <w:rPr>
          <w:rPrChange w:id="979" w:author="Lutharsanen Kunam" w:date="2019-12-11T15:30:00Z">
            <w:rPr>
              <w:highlight w:val="yellow"/>
            </w:rPr>
          </w:rPrChange>
        </w:rPr>
        <w:t xml:space="preserve"> a certain value </w:t>
      </w:r>
      <w:ins w:id="980" w:author="Matteo Braendli" w:date="2019-12-12T11:02:00Z">
        <w:r w:rsidR="00893A8E">
          <w:t xml:space="preserve">(prediction) </w:t>
        </w:r>
      </w:ins>
      <w:r w:rsidR="00266CED" w:rsidRPr="00EA3339">
        <w:rPr>
          <w:rPrChange w:id="981" w:author="Lutharsanen Kunam" w:date="2019-12-11T15:30:00Z">
            <w:rPr>
              <w:highlight w:val="yellow"/>
            </w:rPr>
          </w:rPrChange>
        </w:rPr>
        <w:t>or search for patterns</w:t>
      </w:r>
      <w:ins w:id="982" w:author="Matteo Braendli" w:date="2019-12-12T11:02:00Z">
        <w:r w:rsidR="00CB0848">
          <w:t>,</w:t>
        </w:r>
      </w:ins>
      <w:del w:id="983" w:author="Matteo Braendli" w:date="2019-12-12T11:02:00Z">
        <w:r w:rsidR="00266CED" w:rsidRPr="00EA3339" w:rsidDel="00CB0848">
          <w:rPr>
            <w:rPrChange w:id="984" w:author="Lutharsanen Kunam" w:date="2019-12-11T15:30:00Z">
              <w:rPr>
                <w:highlight w:val="yellow"/>
              </w:rPr>
            </w:rPrChange>
          </w:rPr>
          <w:delText xml:space="preserve"> or</w:delText>
        </w:r>
      </w:del>
      <w:r w:rsidR="00266CED" w:rsidRPr="00EA3339">
        <w:rPr>
          <w:rPrChange w:id="985" w:author="Lutharsanen Kunam" w:date="2019-12-11T15:30:00Z">
            <w:rPr>
              <w:highlight w:val="yellow"/>
            </w:rPr>
          </w:rPrChange>
        </w:rPr>
        <w:t xml:space="preserve"> similarities</w:t>
      </w:r>
      <w:ins w:id="986" w:author="Matteo Braendli" w:date="2019-12-12T11:02:00Z">
        <w:r w:rsidR="00CB0848">
          <w:t xml:space="preserve"> or </w:t>
        </w:r>
        <w:r w:rsidR="00C83DAE">
          <w:t>characteristics (classifier)</w:t>
        </w:r>
      </w:ins>
      <w:r w:rsidR="00266CED" w:rsidRPr="00EA3339">
        <w:rPr>
          <w:rPrChange w:id="987" w:author="Lutharsanen Kunam" w:date="2019-12-11T15:30:00Z">
            <w:rPr>
              <w:highlight w:val="yellow"/>
            </w:rPr>
          </w:rPrChange>
        </w:rPr>
        <w:t>. All algorithms of machine learning have a high computing intensit</w:t>
      </w:r>
      <w:r w:rsidR="000C2658" w:rsidRPr="00EA3339">
        <w:rPr>
          <w:rPrChange w:id="988" w:author="Lutharsanen Kunam" w:date="2019-12-11T15:30:00Z">
            <w:rPr>
              <w:highlight w:val="yellow"/>
            </w:rPr>
          </w:rPrChange>
        </w:rPr>
        <w:t xml:space="preserve">y </w:t>
      </w:r>
      <w:r w:rsidR="001A0E60" w:rsidRPr="00EA3339">
        <w:rPr>
          <w:rPrChange w:id="989" w:author="Lutharsanen Kunam" w:date="2019-12-11T15:30:00Z">
            <w:rPr>
              <w:highlight w:val="yellow"/>
            </w:rPr>
          </w:rPrChange>
        </w:rPr>
        <w:t xml:space="preserve">and regularly you run the code much longer than a usual </w:t>
      </w:r>
      <w:r w:rsidR="00CA56D9" w:rsidRPr="00EA3339">
        <w:rPr>
          <w:rPrChange w:id="990" w:author="Lutharsanen Kunam" w:date="2019-12-11T15:30:00Z">
            <w:rPr>
              <w:highlight w:val="yellow"/>
            </w:rPr>
          </w:rPrChange>
        </w:rPr>
        <w:t xml:space="preserve">computer </w:t>
      </w:r>
      <w:r w:rsidR="001A0E60" w:rsidRPr="00EA3339">
        <w:rPr>
          <w:rPrChange w:id="991" w:author="Lutharsanen Kunam" w:date="2019-12-11T15:30:00Z">
            <w:rPr>
              <w:highlight w:val="yellow"/>
            </w:rPr>
          </w:rPrChange>
        </w:rPr>
        <w:t>script to get valuable results.</w:t>
      </w:r>
      <w:r w:rsidR="00CA56D9" w:rsidRPr="00EA3339">
        <w:rPr>
          <w:rPrChange w:id="992" w:author="Lutharsanen Kunam" w:date="2019-12-11T15:30:00Z">
            <w:rPr>
              <w:highlight w:val="yellow"/>
            </w:rPr>
          </w:rPrChange>
        </w:rPr>
        <w:t xml:space="preserve"> </w:t>
      </w:r>
      <w:r w:rsidR="004914B2" w:rsidRPr="00EA3339">
        <w:rPr>
          <w:rPrChange w:id="993" w:author="Lutharsanen Kunam" w:date="2019-12-11T15:30:00Z">
            <w:rPr>
              <w:highlight w:val="yellow"/>
            </w:rPr>
          </w:rPrChange>
        </w:rPr>
        <w:t xml:space="preserve">Both methods </w:t>
      </w:r>
      <w:ins w:id="994" w:author="Matteo Braendli" w:date="2019-12-12T11:03:00Z">
        <w:r w:rsidR="00C83DAE">
          <w:t xml:space="preserve">can </w:t>
        </w:r>
      </w:ins>
      <w:r w:rsidR="004914B2" w:rsidRPr="00EA3339">
        <w:rPr>
          <w:rPrChange w:id="995" w:author="Lutharsanen Kunam" w:date="2019-12-11T15:30:00Z">
            <w:rPr>
              <w:highlight w:val="yellow"/>
            </w:rPr>
          </w:rPrChange>
        </w:rPr>
        <w:t>use neural networks</w:t>
      </w:r>
      <w:ins w:id="996" w:author="Matteo Braendli" w:date="2019-12-12T11:03:00Z">
        <w:r w:rsidR="00C83DAE">
          <w:t xml:space="preserve"> approximators or </w:t>
        </w:r>
        <w:r w:rsidR="00C25EDF">
          <w:t>not (then it becomes deep learning)</w:t>
        </w:r>
      </w:ins>
      <w:del w:id="997" w:author="Matteo Braendli" w:date="2019-12-12T11:03:00Z">
        <w:r w:rsidR="004914B2" w:rsidRPr="00EA3339" w:rsidDel="00C25EDF">
          <w:rPr>
            <w:rPrChange w:id="998" w:author="Lutharsanen Kunam" w:date="2019-12-11T15:30:00Z">
              <w:rPr>
                <w:highlight w:val="yellow"/>
              </w:rPr>
            </w:rPrChange>
          </w:rPr>
          <w:delText>, if it is required</w:delText>
        </w:r>
      </w:del>
      <w:r w:rsidR="004914B2" w:rsidRPr="00EA3339">
        <w:rPr>
          <w:rPrChange w:id="999" w:author="Lutharsanen Kunam" w:date="2019-12-11T15:30:00Z">
            <w:rPr>
              <w:highlight w:val="yellow"/>
            </w:rPr>
          </w:rPrChange>
        </w:rPr>
        <w:t>.</w:t>
      </w:r>
    </w:p>
    <w:p w14:paraId="2849DE92" w14:textId="1280D583" w:rsidR="004D1B14" w:rsidRPr="00EA3339" w:rsidRDefault="004914B2" w:rsidP="004914B2">
      <w:pPr>
        <w:spacing w:before="240"/>
        <w:jc w:val="both"/>
        <w:rPr>
          <w:rPrChange w:id="1000" w:author="Lutharsanen Kunam" w:date="2019-12-11T15:30:00Z">
            <w:rPr>
              <w:highlight w:val="yellow"/>
            </w:rPr>
          </w:rPrChange>
        </w:rPr>
      </w:pPr>
      <w:r w:rsidRPr="00EA3339">
        <w:rPr>
          <w:rPrChange w:id="1001" w:author="Lutharsanen Kunam" w:date="2019-12-11T15:30:00Z">
            <w:rPr>
              <w:highlight w:val="yellow"/>
            </w:rPr>
          </w:rPrChange>
        </w:rPr>
        <w:t xml:space="preserve">The difference between supervised learning and reinforcement learning is that supervised learning receives two data sets, which has two types of data. The first type is a x-value and the second type </w:t>
      </w:r>
      <w:proofErr w:type="gramStart"/>
      <w:r w:rsidRPr="00EA3339">
        <w:rPr>
          <w:rPrChange w:id="1002" w:author="Lutharsanen Kunam" w:date="2019-12-11T15:30:00Z">
            <w:rPr>
              <w:highlight w:val="yellow"/>
            </w:rPr>
          </w:rPrChange>
        </w:rPr>
        <w:t>is</w:t>
      </w:r>
      <w:proofErr w:type="gramEnd"/>
      <w:r w:rsidRPr="00EA3339">
        <w:rPr>
          <w:rPrChange w:id="1003" w:author="Lutharsanen Kunam" w:date="2019-12-11T15:30:00Z">
            <w:rPr>
              <w:highlight w:val="yellow"/>
            </w:rPr>
          </w:rPrChange>
        </w:rPr>
        <w:t xml:space="preserve"> a y-value. Each x-value is </w:t>
      </w:r>
      <w:ins w:id="1004" w:author="Matteo Braendli" w:date="2019-12-12T11:05:00Z">
        <w:r w:rsidR="00893792">
          <w:t xml:space="preserve">clearly </w:t>
        </w:r>
      </w:ins>
      <w:r w:rsidRPr="00EA3339">
        <w:rPr>
          <w:rPrChange w:id="1005" w:author="Lutharsanen Kunam" w:date="2019-12-11T15:30:00Z">
            <w:rPr>
              <w:highlight w:val="yellow"/>
            </w:rPr>
          </w:rPrChange>
        </w:rPr>
        <w:t xml:space="preserve">connected </w:t>
      </w:r>
      <w:del w:id="1006" w:author="Matteo Braendli" w:date="2019-12-12T11:05:00Z">
        <w:r w:rsidRPr="00EA3339" w:rsidDel="00893792">
          <w:rPr>
            <w:rPrChange w:id="1007" w:author="Lutharsanen Kunam" w:date="2019-12-11T15:30:00Z">
              <w:rPr>
                <w:highlight w:val="yellow"/>
              </w:rPr>
            </w:rPrChange>
          </w:rPr>
          <w:delText xml:space="preserve">with a </w:delText>
        </w:r>
      </w:del>
      <w:ins w:id="1008" w:author="Matteo Braendli" w:date="2019-12-12T11:05:00Z">
        <w:r w:rsidR="00893792">
          <w:t>to a</w:t>
        </w:r>
      </w:ins>
      <w:ins w:id="1009" w:author="Matteo Braendli" w:date="2019-12-12T11:04:00Z">
        <w:r w:rsidR="00C218CF">
          <w:t xml:space="preserve"> </w:t>
        </w:r>
      </w:ins>
      <w:r w:rsidRPr="00EA3339">
        <w:rPr>
          <w:rPrChange w:id="1010" w:author="Lutharsanen Kunam" w:date="2019-12-11T15:30:00Z">
            <w:rPr>
              <w:highlight w:val="yellow"/>
            </w:rPr>
          </w:rPrChange>
        </w:rPr>
        <w:t>y-value</w:t>
      </w:r>
      <w:ins w:id="1011" w:author="Matteo Braendli" w:date="2019-12-12T11:05:00Z">
        <w:r w:rsidR="00C218CF">
          <w:t xml:space="preserve"> (or maybe a </w:t>
        </w:r>
        <w:r w:rsidR="00893792">
          <w:t>y-value-</w:t>
        </w:r>
        <w:r w:rsidR="00C218CF">
          <w:t>tuple)</w:t>
        </w:r>
      </w:ins>
      <w:r w:rsidRPr="00EA3339">
        <w:rPr>
          <w:rPrChange w:id="1012" w:author="Lutharsanen Kunam" w:date="2019-12-11T15:30:00Z">
            <w:rPr>
              <w:highlight w:val="yellow"/>
            </w:rPr>
          </w:rPrChange>
        </w:rPr>
        <w:t xml:space="preserve">. Then there are two types of sets: a training set and a test set. </w:t>
      </w:r>
      <w:r w:rsidR="00197B4A" w:rsidRPr="00EA3339">
        <w:rPr>
          <w:rPrChange w:id="1013" w:author="Lutharsanen Kunam" w:date="2019-12-11T15:30:00Z">
            <w:rPr>
              <w:highlight w:val="yellow"/>
            </w:rPr>
          </w:rPrChange>
        </w:rPr>
        <w:t>T</w:t>
      </w:r>
      <w:r w:rsidRPr="00EA3339">
        <w:rPr>
          <w:rPrChange w:id="1014" w:author="Lutharsanen Kunam" w:date="2019-12-11T15:30:00Z">
            <w:rPr>
              <w:highlight w:val="yellow"/>
            </w:rPr>
          </w:rPrChange>
        </w:rPr>
        <w:t xml:space="preserve">he </w:t>
      </w:r>
      <w:r w:rsidR="00197B4A" w:rsidRPr="00EA3339">
        <w:rPr>
          <w:rPrChange w:id="1015" w:author="Lutharsanen Kunam" w:date="2019-12-11T15:30:00Z">
            <w:rPr>
              <w:highlight w:val="yellow"/>
            </w:rPr>
          </w:rPrChange>
        </w:rPr>
        <w:t xml:space="preserve">data from the </w:t>
      </w:r>
      <w:r w:rsidRPr="00EA3339">
        <w:rPr>
          <w:rPrChange w:id="1016" w:author="Lutharsanen Kunam" w:date="2019-12-11T15:30:00Z">
            <w:rPr>
              <w:highlight w:val="yellow"/>
            </w:rPr>
          </w:rPrChange>
        </w:rPr>
        <w:t xml:space="preserve">training set </w:t>
      </w:r>
      <w:r w:rsidR="00197B4A" w:rsidRPr="00EA3339">
        <w:rPr>
          <w:rPrChange w:id="1017" w:author="Lutharsanen Kunam" w:date="2019-12-11T15:30:00Z">
            <w:rPr>
              <w:highlight w:val="yellow"/>
            </w:rPr>
          </w:rPrChange>
        </w:rPr>
        <w:t xml:space="preserve">you use to train the model. By giving the model a big set of training data, it can easily figure out the relationship between x and y. Then you use the test data to test your model, if it learned appropriately. You always predict a y-value using a x-value from the test set. Then you compare the predicted y with the real y </w:t>
      </w:r>
      <w:r w:rsidR="004D1B14" w:rsidRPr="00EA3339">
        <w:rPr>
          <w:rPrChange w:id="1018" w:author="Lutharsanen Kunam" w:date="2019-12-11T15:30:00Z">
            <w:rPr>
              <w:highlight w:val="yellow"/>
            </w:rPr>
          </w:rPrChange>
        </w:rPr>
        <w:t>from your test set and calculate an accuracy. The accuracy should rate your model and describe how precise it recognizes the pattern resp. relationship between x and y.</w:t>
      </w:r>
    </w:p>
    <w:p w14:paraId="2B368CAA" w14:textId="70C60E82" w:rsidR="004914B2" w:rsidRPr="00EA3339" w:rsidRDefault="004D1B14" w:rsidP="004914B2">
      <w:pPr>
        <w:spacing w:before="240"/>
        <w:jc w:val="both"/>
        <w:rPr>
          <w:rPrChange w:id="1019" w:author="Lutharsanen Kunam" w:date="2019-12-11T15:30:00Z">
            <w:rPr>
              <w:highlight w:val="yellow"/>
            </w:rPr>
          </w:rPrChange>
        </w:rPr>
      </w:pPr>
      <w:r w:rsidRPr="00EA3339">
        <w:rPr>
          <w:rPrChange w:id="1020" w:author="Lutharsanen Kunam" w:date="2019-12-11T15:30:00Z">
            <w:rPr>
              <w:highlight w:val="yellow"/>
            </w:rPr>
          </w:rPrChange>
        </w:rPr>
        <w:t>Reinforcement learning on the other side doesn’t need data set. There</w:t>
      </w:r>
      <w:r w:rsidR="007D207E" w:rsidRPr="00EA3339">
        <w:rPr>
          <w:rPrChange w:id="1021" w:author="Lutharsanen Kunam" w:date="2019-12-11T15:30:00Z">
            <w:rPr>
              <w:highlight w:val="yellow"/>
            </w:rPr>
          </w:rPrChange>
        </w:rPr>
        <w:t>,</w:t>
      </w:r>
      <w:r w:rsidRPr="00EA3339">
        <w:rPr>
          <w:rPrChange w:id="1022" w:author="Lutharsanen Kunam" w:date="2019-12-11T15:30:00Z">
            <w:rPr>
              <w:highlight w:val="yellow"/>
            </w:rPr>
          </w:rPrChange>
        </w:rPr>
        <w:t xml:space="preserve"> you have agents, environments</w:t>
      </w:r>
      <w:r w:rsidR="007D207E" w:rsidRPr="00EA3339">
        <w:rPr>
          <w:rPrChange w:id="1023" w:author="Lutharsanen Kunam" w:date="2019-12-11T15:30:00Z">
            <w:rPr>
              <w:highlight w:val="yellow"/>
            </w:rPr>
          </w:rPrChange>
        </w:rPr>
        <w:t>, actions, reward</w:t>
      </w:r>
      <w:r w:rsidRPr="00EA3339">
        <w:rPr>
          <w:rPrChange w:id="1024" w:author="Lutharsanen Kunam" w:date="2019-12-11T15:30:00Z">
            <w:rPr>
              <w:highlight w:val="yellow"/>
            </w:rPr>
          </w:rPrChange>
        </w:rPr>
        <w:t xml:space="preserve"> and states. </w:t>
      </w:r>
      <w:r w:rsidR="007D207E" w:rsidRPr="00EA3339">
        <w:rPr>
          <w:rPrChange w:id="1025" w:author="Lutharsanen Kunam" w:date="2019-12-11T15:30:00Z">
            <w:rPr>
              <w:highlight w:val="yellow"/>
            </w:rPr>
          </w:rPrChange>
        </w:rPr>
        <w:t>The agent, which is usually a model</w:t>
      </w:r>
      <w:ins w:id="1026" w:author="Matteo Braendli" w:date="2019-12-12T11:06:00Z">
        <w:r w:rsidR="009F3FA7">
          <w:t>,</w:t>
        </w:r>
      </w:ins>
      <w:del w:id="1027" w:author="Matteo Braendli" w:date="2019-12-12T11:06:00Z">
        <w:r w:rsidR="007D207E" w:rsidRPr="00EA3339" w:rsidDel="009F3FA7">
          <w:rPr>
            <w:rPrChange w:id="1028" w:author="Lutharsanen Kunam" w:date="2019-12-11T15:30:00Z">
              <w:rPr>
                <w:highlight w:val="yellow"/>
              </w:rPr>
            </w:rPrChange>
          </w:rPr>
          <w:delText xml:space="preserve"> as well</w:delText>
        </w:r>
      </w:del>
      <w:r w:rsidR="007D207E" w:rsidRPr="00EA3339">
        <w:rPr>
          <w:rPrChange w:id="1029" w:author="Lutharsanen Kunam" w:date="2019-12-11T15:30:00Z">
            <w:rPr>
              <w:highlight w:val="yellow"/>
            </w:rPr>
          </w:rPrChange>
        </w:rPr>
        <w:t xml:space="preserve"> tries to explore his environment by trial and error. </w:t>
      </w:r>
      <w:r w:rsidR="00E91F70" w:rsidRPr="00EA3339">
        <w:rPr>
          <w:rPrChange w:id="1030" w:author="Lutharsanen Kunam" w:date="2019-12-11T15:30:00Z">
            <w:rPr>
              <w:highlight w:val="yellow"/>
            </w:rPr>
          </w:rPrChange>
        </w:rPr>
        <w:t xml:space="preserve">An environment is usually a game, but it can be also something else. </w:t>
      </w:r>
      <w:r w:rsidR="007D207E" w:rsidRPr="00EA3339">
        <w:rPr>
          <w:rPrChange w:id="1031" w:author="Lutharsanen Kunam" w:date="2019-12-11T15:30:00Z">
            <w:rPr>
              <w:highlight w:val="yellow"/>
            </w:rPr>
          </w:rPrChange>
        </w:rPr>
        <w:t>Then he memorizes his states and the actions, which he chose. For each action he received e certain reward. Depending</w:t>
      </w:r>
      <w:ins w:id="1032" w:author="Matteo Braendli" w:date="2019-12-12T11:07:00Z">
        <w:r w:rsidR="007C7D27">
          <w:t xml:space="preserve"> on</w:t>
        </w:r>
      </w:ins>
      <w:r w:rsidR="007D207E" w:rsidRPr="00EA3339">
        <w:rPr>
          <w:rPrChange w:id="1033" w:author="Lutharsanen Kunam" w:date="2019-12-11T15:30:00Z">
            <w:rPr>
              <w:highlight w:val="yellow"/>
            </w:rPr>
          </w:rPrChange>
        </w:rPr>
        <w:t xml:space="preserve"> the environment, the reward could even be negative</w:t>
      </w:r>
      <w:ins w:id="1034" w:author="Matteo Braendli" w:date="2019-12-12T11:07:00Z">
        <w:r w:rsidR="00BD59B9">
          <w:t xml:space="preserve">, but the agent always maximizes reward (alternatively it may </w:t>
        </w:r>
        <w:r w:rsidR="00094246">
          <w:t xml:space="preserve">minimize costs </w:t>
        </w:r>
      </w:ins>
      <w:ins w:id="1035" w:author="Matteo Braendli" w:date="2019-12-12T11:08:00Z">
        <w:r w:rsidR="00F705D5">
          <w:t>to reach certain reward levels</w:t>
        </w:r>
        <w:r w:rsidR="00212F7D">
          <w:t xml:space="preserve">. The dynamics, nevertheless, remain </w:t>
        </w:r>
        <w:r w:rsidR="00034EBA">
          <w:t>very similar</w:t>
        </w:r>
        <w:r w:rsidR="00212F7D">
          <w:t>)</w:t>
        </w:r>
      </w:ins>
      <w:r w:rsidR="007D207E" w:rsidRPr="00EA3339">
        <w:rPr>
          <w:rPrChange w:id="1036" w:author="Lutharsanen Kunam" w:date="2019-12-11T15:30:00Z">
            <w:rPr>
              <w:highlight w:val="yellow"/>
            </w:rPr>
          </w:rPrChange>
        </w:rPr>
        <w:t xml:space="preserve">. </w:t>
      </w:r>
    </w:p>
    <w:p w14:paraId="7CC6AD41" w14:textId="01D881B3" w:rsidR="00E91F70" w:rsidRDefault="00E91F70" w:rsidP="004914B2">
      <w:pPr>
        <w:spacing w:before="240"/>
        <w:jc w:val="both"/>
      </w:pPr>
      <w:r w:rsidRPr="00EA3339">
        <w:rPr>
          <w:rPrChange w:id="1037" w:author="Lutharsanen Kunam" w:date="2019-12-11T15:30:00Z">
            <w:rPr>
              <w:highlight w:val="yellow"/>
            </w:rPr>
          </w:rPrChange>
        </w:rPr>
        <w:t>So, the main difference is for sure, that the learning in the supervised learning is limited</w:t>
      </w:r>
      <w:ins w:id="1038" w:author="Matteo Braendli" w:date="2019-12-12T11:08:00Z">
        <w:r w:rsidR="00034EBA">
          <w:t xml:space="preserve"> to the i</w:t>
        </w:r>
      </w:ins>
      <w:ins w:id="1039" w:author="Matteo Braendli" w:date="2019-12-12T11:09:00Z">
        <w:r w:rsidR="00034EBA">
          <w:t>nput provided</w:t>
        </w:r>
        <w:r w:rsidR="005F5A85">
          <w:t xml:space="preserve"> by the data sets</w:t>
        </w:r>
      </w:ins>
      <w:r w:rsidRPr="00EA3339">
        <w:rPr>
          <w:rPrChange w:id="1040" w:author="Lutharsanen Kunam" w:date="2019-12-11T15:30:00Z">
            <w:rPr>
              <w:highlight w:val="yellow"/>
            </w:rPr>
          </w:rPrChange>
        </w:rPr>
        <w:t xml:space="preserve">. The model can only learn as good as his training data are. </w:t>
      </w:r>
      <w:r w:rsidR="007546AF" w:rsidRPr="00EA3339">
        <w:rPr>
          <w:rPrChange w:id="1041" w:author="Lutharsanen Kunam" w:date="2019-12-11T15:30:00Z">
            <w:rPr>
              <w:highlight w:val="yellow"/>
            </w:rPr>
          </w:rPrChange>
        </w:rPr>
        <w:t>In reinforcement learning a model can adapt to changes in the environment</w:t>
      </w:r>
      <w:ins w:id="1042" w:author="Matteo Braendli" w:date="2019-12-12T11:09:00Z">
        <w:r w:rsidR="0094010D">
          <w:t xml:space="preserve"> and continue </w:t>
        </w:r>
        <w:r w:rsidR="00AC07D7">
          <w:t xml:space="preserve">to improve performance by interaction with the environment, without the </w:t>
        </w:r>
      </w:ins>
      <w:ins w:id="1043" w:author="Matteo Braendli" w:date="2019-12-12T11:10:00Z">
        <w:r w:rsidR="00AC07D7">
          <w:t>need of external inputs like training sets.</w:t>
        </w:r>
      </w:ins>
      <w:bookmarkStart w:id="1044" w:name="_GoBack"/>
      <w:bookmarkEnd w:id="1044"/>
      <w:del w:id="1045" w:author="Matteo Braendli" w:date="2019-12-12T11:09:00Z">
        <w:r w:rsidR="007546AF" w:rsidRPr="00EA3339" w:rsidDel="0094010D">
          <w:rPr>
            <w:rPrChange w:id="1046" w:author="Lutharsanen Kunam" w:date="2019-12-11T15:30:00Z">
              <w:rPr>
                <w:highlight w:val="yellow"/>
              </w:rPr>
            </w:rPrChange>
          </w:rPr>
          <w:delText xml:space="preserve">, </w:delText>
        </w:r>
        <w:r w:rsidR="007546AF" w:rsidRPr="00EA3339" w:rsidDel="005F5A85">
          <w:rPr>
            <w:rPrChange w:id="1047" w:author="Lutharsanen Kunam" w:date="2019-12-11T15:30:00Z">
              <w:rPr>
                <w:highlight w:val="yellow"/>
              </w:rPr>
            </w:rPrChange>
          </w:rPr>
          <w:delText>if the model is optimized.</w:delText>
        </w:r>
      </w:del>
    </w:p>
    <w:p w14:paraId="70DFEFAC" w14:textId="5D74FA60" w:rsidR="001F52CC" w:rsidRDefault="001F52CC" w:rsidP="00266CED">
      <w:pPr>
        <w:jc w:val="both"/>
      </w:pPr>
      <w:r>
        <w:br w:type="page"/>
      </w:r>
    </w:p>
    <w:p w14:paraId="2E34B0AA" w14:textId="3ED63A05" w:rsidR="00670790" w:rsidRDefault="001F368F" w:rsidP="005A276F">
      <w:pPr>
        <w:pStyle w:val="berschrift1"/>
      </w:pPr>
      <w:bookmarkStart w:id="1048" w:name="_Toc26039703"/>
      <w:bookmarkStart w:id="1049" w:name="_Toc26966772"/>
      <w:bookmarkStart w:id="1050" w:name="_Toc26990718"/>
      <w:r w:rsidRPr="005A276F">
        <w:lastRenderedPageBreak/>
        <w:t>6</w:t>
      </w:r>
      <w:r w:rsidR="003874F4" w:rsidRPr="005A276F">
        <w:t xml:space="preserve">. </w:t>
      </w:r>
      <w:r w:rsidR="00DF542C" w:rsidRPr="005A276F">
        <w:t>Bibliography</w:t>
      </w:r>
      <w:bookmarkEnd w:id="1048"/>
      <w:bookmarkEnd w:id="1049"/>
      <w:bookmarkEnd w:id="1050"/>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OpenAI Gym in Python. </w:t>
      </w:r>
      <w:r w:rsidRPr="00A016B6">
        <w:t>Accessed on November 22, 2019, from https://www.analyticsvidhya.com/blog/2019/04/introduction-deep-</w:t>
      </w:r>
      <w:r w:rsidR="0022724F">
        <w:t>Q-Learning</w:t>
      </w:r>
      <w:r w:rsidRPr="00A016B6">
        <w:t xml:space="preserve">-python/. </w:t>
      </w:r>
    </w:p>
    <w:p w14:paraId="664E5941" w14:textId="77777777" w:rsidR="00FA36F8" w:rsidRPr="00A016B6" w:rsidRDefault="00FA36F8"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r w:rsidRPr="00791834">
        <w:t>Kaundinya</w:t>
      </w:r>
      <w:r>
        <w:t xml:space="preserve">, V., </w:t>
      </w:r>
      <w:r w:rsidRPr="00791834">
        <w:t>Jain</w:t>
      </w:r>
      <w:r>
        <w:t xml:space="preserve">, S., </w:t>
      </w:r>
      <w:r w:rsidRPr="00791834">
        <w:t>Saligram</w:t>
      </w:r>
      <w:r>
        <w:t xml:space="preserve">, S., </w:t>
      </w:r>
      <w:r w:rsidRPr="00791834">
        <w:t>Vanamala</w:t>
      </w:r>
      <w:r>
        <w:t>, C.K, Avinash, B. (</w:t>
      </w:r>
      <w:r w:rsidRPr="00791834">
        <w:t>2018</w:t>
      </w:r>
      <w:r>
        <w:t xml:space="preserve">) </w:t>
      </w:r>
      <w:r w:rsidRPr="006279A7">
        <w:t>Game Playing Agent for 2048 using Deep Reinforcement Learning</w:t>
      </w:r>
      <w:r>
        <w:rPr>
          <w:i/>
          <w:iCs/>
        </w:rPr>
        <w:t>,</w:t>
      </w:r>
      <w:r w:rsidRPr="006279A7">
        <w:rPr>
          <w:i/>
          <w:iCs/>
        </w:rPr>
        <w:t xml:space="preserve"> NCICCNDA</w:t>
      </w:r>
      <w:r>
        <w:t>, 363-370. doi</w:t>
      </w:r>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Deep Q Learning is Simple with Keras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Reinforcement Learning in the OpenAI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77777777" w:rsidR="00CB69E5" w:rsidRPr="00A016B6" w:rsidRDefault="00CB69E5" w:rsidP="00103EBF">
      <w:pPr>
        <w:spacing w:line="276" w:lineRule="auto"/>
      </w:pPr>
    </w:p>
    <w:p w14:paraId="48D8017C" w14:textId="77777777" w:rsidR="00E95307" w:rsidRPr="00A016B6" w:rsidRDefault="00E95307" w:rsidP="00103EBF">
      <w:pPr>
        <w:spacing w:line="276" w:lineRule="auto"/>
      </w:pPr>
      <w:r w:rsidRPr="00A016B6">
        <w:t xml:space="preserve">Sentdex (2019) </w:t>
      </w:r>
      <w:r w:rsidRPr="00A016B6">
        <w:rPr>
          <w:i/>
          <w:iCs/>
        </w:rPr>
        <w:t>Q Learning Intro/Table - Reinforcement Learning p.1.</w:t>
      </w:r>
      <w:r w:rsidRPr="00A016B6">
        <w:t xml:space="preserve"> Accessed on November 22, 2019, https://www.youtube.com/watch?v=yMk_XtIEzH8&amp;list=PLQVvvaa0QuDezJFIOU5wDdfy4e9vdnx-7.</w:t>
      </w:r>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proofErr w:type="gramStart"/>
      <w:r w:rsidRPr="00144A48">
        <w:t>Szepesv</w:t>
      </w:r>
      <w:r>
        <w:t>á</w:t>
      </w:r>
      <w:r w:rsidRPr="00144A48">
        <w:t>ri</w:t>
      </w:r>
      <w:r>
        <w:t>,C.</w:t>
      </w:r>
      <w:proofErr w:type="gramEnd"/>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49"/>
      <w:footerReference w:type="first" r:id="rId50"/>
      <w:pgSz w:w="11900" w:h="16840"/>
      <w:pgMar w:top="1417" w:right="1417" w:bottom="1134"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5" w:author="Matteo Braendli" w:date="2019-12-11T14:34:00Z" w:initials="MB">
    <w:p w14:paraId="707714CB" w14:textId="4E31F084" w:rsidR="00046C04" w:rsidRPr="00530073" w:rsidRDefault="00D07BC1">
      <w:pPr>
        <w:pStyle w:val="Kommentartext"/>
        <w:rPr>
          <w:lang w:val="de-CH"/>
        </w:rPr>
      </w:pPr>
      <w:r>
        <w:rPr>
          <w:rStyle w:val="Kommentarzeichen"/>
        </w:rPr>
        <w:annotationRef/>
      </w:r>
      <w:r w:rsidRPr="00530073">
        <w:rPr>
          <w:lang w:val="de-CH"/>
        </w:rPr>
        <w:t>Which problem?</w:t>
      </w:r>
    </w:p>
  </w:comment>
  <w:comment w:id="249" w:author="Matteo Braendli" w:date="2019-12-11T14:30:00Z" w:initials="MB">
    <w:p w14:paraId="0ED7A6E2" w14:textId="02F2316C" w:rsidR="00746CB8" w:rsidRPr="00746CB8" w:rsidRDefault="00746CB8">
      <w:pPr>
        <w:pStyle w:val="Kommentartext"/>
        <w:rPr>
          <w:lang w:val="de-CH"/>
        </w:rPr>
      </w:pPr>
      <w:r>
        <w:rPr>
          <w:rStyle w:val="Kommentarzeichen"/>
        </w:rPr>
        <w:annotationRef/>
      </w:r>
      <w:r w:rsidRPr="00746CB8">
        <w:rPr>
          <w:lang w:val="de-CH"/>
        </w:rPr>
        <w:t>Hammer ja nöd würkli und h</w:t>
      </w:r>
      <w:r>
        <w:rPr>
          <w:lang w:val="de-CH"/>
        </w:rPr>
        <w:t xml:space="preserve">uere vill plots denn. </w:t>
      </w:r>
      <w:r w:rsidR="0090340F">
        <w:rPr>
          <w:lang w:val="de-CH"/>
        </w:rPr>
        <w:t>Drum hani une de absatz «comparison group gmacht</w:t>
      </w:r>
      <w:r w:rsidR="00C17EFD">
        <w:rPr>
          <w:lang w:val="de-CH"/>
        </w:rPr>
        <w:t>.</w:t>
      </w:r>
    </w:p>
  </w:comment>
  <w:comment w:id="455" w:author="Matteo Braendli" w:date="2019-12-12T09:43:00Z" w:initials="MB">
    <w:p w14:paraId="5BC57B9D" w14:textId="4E857F11" w:rsidR="005E166E" w:rsidRPr="00D17180" w:rsidRDefault="005E166E">
      <w:pPr>
        <w:pStyle w:val="Kommentartext"/>
        <w:rPr>
          <w:lang w:val="en-US"/>
        </w:rPr>
      </w:pPr>
      <w:r>
        <w:rPr>
          <w:rStyle w:val="Kommentarzeichen"/>
        </w:rPr>
        <w:annotationRef/>
      </w:r>
      <w:r w:rsidRPr="00D17180">
        <w:rPr>
          <w:lang w:val="en-US"/>
        </w:rPr>
        <w:t>Preliminary results from test r</w:t>
      </w:r>
      <w:r>
        <w:rPr>
          <w:lang w:val="en-US"/>
        </w:rPr>
        <w:t>un. To be updated</w:t>
      </w:r>
    </w:p>
  </w:comment>
  <w:comment w:id="680" w:author="Matteo Braendli" w:date="2019-12-12T09:43:00Z" w:initials="MB">
    <w:p w14:paraId="2E70C104" w14:textId="61AD5DDA" w:rsidR="00DC0CD4" w:rsidRPr="00DC0CD4" w:rsidRDefault="00DC0CD4">
      <w:pPr>
        <w:pStyle w:val="Kommentartext"/>
        <w:rPr>
          <w:lang w:val="en-US"/>
        </w:rPr>
      </w:pPr>
      <w:r>
        <w:rPr>
          <w:rStyle w:val="Kommentarzeichen"/>
        </w:rPr>
        <w:annotationRef/>
      </w:r>
      <w:r w:rsidRPr="00D17180">
        <w:rPr>
          <w:lang w:val="en-US"/>
        </w:rPr>
        <w:t>Preliminary results from test r</w:t>
      </w:r>
      <w:r>
        <w:rPr>
          <w:lang w:val="en-US"/>
        </w:rPr>
        <w:t>un</w:t>
      </w:r>
      <w:r>
        <w:rPr>
          <w:lang w:val="en-US"/>
        </w:rPr>
        <w:t xml:space="preserve"> Q</w:t>
      </w:r>
      <w:r>
        <w:rPr>
          <w:lang w:val="en-US"/>
        </w:rPr>
        <w:t xml:space="preserve">. </w:t>
      </w:r>
      <w:r w:rsidRPr="00DC0CD4">
        <w:rPr>
          <w:lang w:val="en-US"/>
        </w:rPr>
        <w:t>To be updated</w:t>
      </w:r>
    </w:p>
  </w:comment>
  <w:comment w:id="740" w:author="Matteo Braendli" w:date="2019-12-11T20:42:00Z" w:initials="MB">
    <w:p w14:paraId="26C0F24F" w14:textId="20826CD2" w:rsidR="00536ED0" w:rsidRPr="00536ED0" w:rsidRDefault="00536ED0">
      <w:pPr>
        <w:pStyle w:val="Kommentartext"/>
        <w:rPr>
          <w:lang w:val="de-CH"/>
        </w:rPr>
      </w:pPr>
      <w:r>
        <w:rPr>
          <w:rStyle w:val="Kommentarzeichen"/>
        </w:rPr>
        <w:annotationRef/>
      </w:r>
      <w:r w:rsidRPr="00536ED0">
        <w:rPr>
          <w:lang w:val="de-CH"/>
        </w:rPr>
        <w:t>Vielleicht eigenes Kapitel? Sinngemässer das n</w:t>
      </w:r>
      <w:r>
        <w:rPr>
          <w:lang w:val="de-CH"/>
        </w:rPr>
        <w:t xml:space="preserve">ichts im Kapitel «SARSA» zu suchen per se… </w:t>
      </w:r>
    </w:p>
  </w:comment>
  <w:comment w:id="803" w:author="Matteo Braendli" w:date="2019-12-11T21:43:00Z" w:initials="MB">
    <w:p w14:paraId="3AB2DB62" w14:textId="77777777" w:rsidR="00622A92" w:rsidRDefault="00622A92">
      <w:pPr>
        <w:pStyle w:val="Kommentartext"/>
        <w:rPr>
          <w:lang w:val="de-CH"/>
        </w:rPr>
      </w:pPr>
      <w:r>
        <w:rPr>
          <w:rStyle w:val="Kommentarzeichen"/>
        </w:rPr>
        <w:annotationRef/>
      </w:r>
      <w:r w:rsidRPr="00622A92">
        <w:rPr>
          <w:lang w:val="de-CH"/>
        </w:rPr>
        <w:t>Die Grafik isch mit epsilon a</w:t>
      </w:r>
      <w:r>
        <w:rPr>
          <w:lang w:val="de-CH"/>
        </w:rPr>
        <w:t>gschribe?</w:t>
      </w:r>
    </w:p>
    <w:p w14:paraId="0D0863B7" w14:textId="3AFA9855" w:rsidR="006B4243" w:rsidRPr="00622A92" w:rsidRDefault="006B4243">
      <w:pPr>
        <w:pStyle w:val="Kommentartext"/>
        <w:rPr>
          <w:lang w:val="de-CH"/>
        </w:rPr>
      </w:pPr>
    </w:p>
  </w:comment>
  <w:comment w:id="861" w:author="Matteo Braendli" w:date="2019-12-11T21:55:00Z" w:initials="MB">
    <w:p w14:paraId="3DB40C98" w14:textId="33FF638B" w:rsidR="003E07D3" w:rsidRDefault="003E07D3">
      <w:pPr>
        <w:pStyle w:val="Kommentartext"/>
      </w:pPr>
      <w:r>
        <w:rPr>
          <w:rStyle w:val="Kommentarzeichen"/>
        </w:rPr>
        <w:annotationRef/>
      </w:r>
      <w:r>
        <w:t>Hm….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7714CB" w15:done="0"/>
  <w15:commentEx w15:paraId="0ED7A6E2" w15:done="0"/>
  <w15:commentEx w15:paraId="5BC57B9D" w15:done="0"/>
  <w15:commentEx w15:paraId="2E70C104" w15:done="0"/>
  <w15:commentEx w15:paraId="26C0F24F" w15:done="0"/>
  <w15:commentEx w15:paraId="0D0863B7" w15:done="0"/>
  <w15:commentEx w15:paraId="3DB40C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7714CB" w16cid:durableId="219B7CE3"/>
  <w16cid:commentId w16cid:paraId="0ED7A6E2" w16cid:durableId="219B7C15"/>
  <w16cid:commentId w16cid:paraId="5BC57B9D" w16cid:durableId="219C8A2B"/>
  <w16cid:commentId w16cid:paraId="26C0F24F" w16cid:durableId="219BD31C"/>
  <w16cid:commentId w16cid:paraId="0D0863B7" w16cid:durableId="219BE17F"/>
  <w16cid:commentId w16cid:paraId="3DB40C98" w16cid:durableId="219BE4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88470" w14:textId="77777777" w:rsidR="00984156" w:rsidRDefault="00984156" w:rsidP="008758CC">
      <w:r>
        <w:separator/>
      </w:r>
    </w:p>
  </w:endnote>
  <w:endnote w:type="continuationSeparator" w:id="0">
    <w:p w14:paraId="1658E5E0" w14:textId="77777777" w:rsidR="00984156" w:rsidRDefault="00984156"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EndPr>
      <w:rPr>
        <w:rStyle w:val="Seitenzahl"/>
      </w:rPr>
    </w:sdtEndPr>
    <w:sdtContent>
      <w:p w14:paraId="61B2D72E" w14:textId="77777777" w:rsidR="00CA56D9" w:rsidRDefault="00CA56D9" w:rsidP="001F52C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CA56D9" w:rsidRDefault="00CA56D9"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B814C" w14:textId="77777777" w:rsidR="00CA56D9" w:rsidRDefault="00CA56D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AA2B" w14:textId="77777777" w:rsidR="00CA56D9" w:rsidRDefault="00CA56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EndPr/>
    <w:sdtContent>
      <w:p w14:paraId="695C6279" w14:textId="77777777"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CA56D9" w:rsidRPr="00AD4B67" w:rsidRDefault="00CA56D9" w:rsidP="00AF533F">
    <w:pPr>
      <w:pStyle w:val="Fuzeile"/>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EndPr/>
    <w:sdtContent>
      <w:p w14:paraId="139C79BD" w14:textId="43B0B304"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CA56D9" w:rsidRDefault="00CA56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5DF40" w14:textId="77777777" w:rsidR="00984156" w:rsidRDefault="00984156" w:rsidP="008758CC">
      <w:r>
        <w:separator/>
      </w:r>
    </w:p>
  </w:footnote>
  <w:footnote w:type="continuationSeparator" w:id="0">
    <w:p w14:paraId="11A55EAA" w14:textId="77777777" w:rsidR="00984156" w:rsidRDefault="00984156" w:rsidP="008758CC">
      <w:r>
        <w:continuationSeparator/>
      </w:r>
    </w:p>
  </w:footnote>
  <w:footnote w:id="1">
    <w:p w14:paraId="75DA786E" w14:textId="592F68B2" w:rsidR="009206A9" w:rsidRPr="00A52502" w:rsidRDefault="009206A9">
      <w:pPr>
        <w:pStyle w:val="Funotentext"/>
        <w:rPr>
          <w:lang w:val="de-CH"/>
        </w:rPr>
      </w:pPr>
      <w:r>
        <w:rPr>
          <w:rStyle w:val="Funotenzeichen"/>
        </w:rPr>
        <w:footnoteRef/>
      </w:r>
      <w:r>
        <w:t xml:space="preserve"> </w:t>
      </w:r>
      <w:del w:id="418" w:author="Matteo Braendli" w:date="2019-12-11T15:07:00Z">
        <w:r w:rsidDel="00A92DBE">
          <w:delText>episodes (</w:delText>
        </w:r>
      </w:del>
      <w:ins w:id="419" w:author="Matteo Braendli" w:date="2019-12-11T15:08:00Z">
        <w:r w:rsidR="00811235">
          <w:t>W</w:t>
        </w:r>
      </w:ins>
      <w:del w:id="420" w:author="Matteo Braendli" w:date="2019-12-11T15:08:00Z">
        <w:r w:rsidDel="00811235">
          <w:delText>w</w:delText>
        </w:r>
      </w:del>
      <w:r>
        <w:t xml:space="preserve">e initially forgot to specify those measures in the code and thus extrapolated the average of the test performance as intercept + 50*slope of each statistic in the performance test. Rounding errors </w:t>
      </w:r>
      <w:del w:id="421" w:author="Matteo Braendli" w:date="2019-12-11T15:08:00Z">
        <w:r w:rsidDel="006B25E0">
          <w:delText xml:space="preserve">will </w:delText>
        </w:r>
      </w:del>
      <w:ins w:id="422" w:author="Matteo Braendli" w:date="2019-12-11T15:09:00Z">
        <w:r w:rsidR="00A52502">
          <w:t>may have</w:t>
        </w:r>
      </w:ins>
      <w:ins w:id="423" w:author="Matteo Braendli" w:date="2019-12-11T15:08:00Z">
        <w:r w:rsidR="006B25E0">
          <w:t xml:space="preserve"> </w:t>
        </w:r>
      </w:ins>
      <w:r>
        <w:t>occur</w:t>
      </w:r>
      <w:ins w:id="424" w:author="Matteo Braendli" w:date="2019-12-11T15:09:00Z">
        <w:r w:rsidR="00A52502">
          <w:t>ed</w:t>
        </w:r>
      </w:ins>
      <w:del w:id="425" w:author="Matteo Braendli" w:date="2019-12-11T15:09:00Z">
        <w:r w:rsidDel="00A52502">
          <w:delText xml:space="preserve"> but are omitted from consideration</w:delText>
        </w:r>
      </w:del>
      <w:del w:id="426" w:author="Matteo Braendli" w:date="2019-12-11T15:08:00Z">
        <w:r w:rsidDel="00D91370">
          <w:delText>)</w:delText>
        </w:r>
      </w:del>
    </w:p>
  </w:footnote>
  <w:footnote w:id="2">
    <w:p w14:paraId="3E6ECFF5" w14:textId="096AD4CC" w:rsidR="0085447E" w:rsidRPr="00E47361" w:rsidRDefault="0085447E">
      <w:pPr>
        <w:pStyle w:val="Funotentext"/>
      </w:pPr>
      <w:ins w:id="650" w:author="Matteo Braendli" w:date="2019-12-12T09:34:00Z">
        <w:r>
          <w:rPr>
            <w:rStyle w:val="Funotenzeichen"/>
          </w:rPr>
          <w:footnoteRef/>
        </w:r>
        <w:r>
          <w:t xml:space="preserve"> </w:t>
        </w:r>
        <w:r>
          <w:t xml:space="preserve">We initially forgot to specify those measures in the code and thus extrapolated the average of the test performance as intercept + 50*slope of each statistic in the performance test. Rounding errors may have </w:t>
        </w:r>
      </w:ins>
      <w:ins w:id="651" w:author="Matteo Braendli" w:date="2019-12-12T09:48:00Z">
        <w:r w:rsidR="00E47361">
          <w:t>occurred</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34B93" w14:textId="77777777" w:rsidR="00CA56D9" w:rsidRDefault="00CA56D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CA56D9" w:rsidRPr="00C31DE2" w:rsidRDefault="00CA56D9" w:rsidP="00F9738C">
    <w:pPr>
      <w:pStyle w:val="Kopfzeile"/>
      <w:jc w:val="right"/>
      <w:rPr>
        <w:lang w:val="de-CH"/>
      </w:rPr>
    </w:pPr>
    <w:r w:rsidRPr="00C31DE2">
      <w:rPr>
        <w:lang w:val="de-CH"/>
      </w:rPr>
      <w:t>Lutharsanen Kunam</w:t>
    </w:r>
  </w:p>
  <w:p w14:paraId="4EF94565" w14:textId="77777777" w:rsidR="00CA56D9" w:rsidRPr="00C31DE2" w:rsidRDefault="00CA56D9" w:rsidP="00F9738C">
    <w:pPr>
      <w:pStyle w:val="Kopfzeile"/>
      <w:jc w:val="right"/>
      <w:rPr>
        <w:lang w:val="de-CH"/>
      </w:rPr>
    </w:pPr>
    <w:r w:rsidRPr="00C31DE2">
      <w:rPr>
        <w:lang w:val="de-CH"/>
      </w:rPr>
      <w:t>Matteo Brändli</w:t>
    </w:r>
  </w:p>
  <w:p w14:paraId="4BE80B6F" w14:textId="77777777" w:rsidR="00CA56D9" w:rsidRPr="00C31DE2" w:rsidRDefault="00CA56D9" w:rsidP="00F9738C">
    <w:pPr>
      <w:pStyle w:val="Kopfzeile"/>
      <w:jc w:val="right"/>
      <w:rPr>
        <w:lang w:val="de-CH"/>
      </w:rPr>
    </w:pPr>
    <w:r w:rsidRPr="00C31DE2">
      <w:rPr>
        <w:lang w:val="de-CH"/>
      </w:rPr>
      <w:t>Shabarna Chandrabala</w:t>
    </w:r>
  </w:p>
  <w:p w14:paraId="7E45CEBA" w14:textId="77777777" w:rsidR="00CA56D9" w:rsidRPr="00C31DE2" w:rsidRDefault="00CA56D9" w:rsidP="00A20C31">
    <w:pPr>
      <w:pStyle w:val="Kopfzeile"/>
      <w:rPr>
        <w:lang w:val="de-CH"/>
      </w:rPr>
    </w:pPr>
  </w:p>
  <w:p w14:paraId="5718AC1B" w14:textId="77777777" w:rsidR="00CA56D9" w:rsidRPr="00C31DE2" w:rsidRDefault="00CA56D9" w:rsidP="00A20C31">
    <w:pPr>
      <w:pStyle w:val="Kopfzeile"/>
      <w:jc w:val="right"/>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CA56D9" w:rsidRPr="00C31DE2" w:rsidRDefault="00CA56D9" w:rsidP="00FE0C9A">
    <w:pPr>
      <w:pStyle w:val="Kopfzeile"/>
      <w:jc w:val="right"/>
      <w:rPr>
        <w:lang w:val="de-CH"/>
      </w:rPr>
    </w:pPr>
    <w:r w:rsidRPr="00C31DE2">
      <w:rPr>
        <w:lang w:val="de-CH"/>
      </w:rPr>
      <w:t>Lutharsanen Kunam</w:t>
    </w:r>
  </w:p>
  <w:p w14:paraId="10191F28" w14:textId="558C063A" w:rsidR="00CA56D9" w:rsidRPr="00C31DE2" w:rsidRDefault="00CA56D9" w:rsidP="00FE0C9A">
    <w:pPr>
      <w:pStyle w:val="Kopfzeile"/>
      <w:jc w:val="right"/>
      <w:rPr>
        <w:lang w:val="de-CH"/>
      </w:rPr>
    </w:pPr>
    <w:r w:rsidRPr="00C31DE2">
      <w:rPr>
        <w:lang w:val="de-CH"/>
      </w:rPr>
      <w:t>Matteo Brändli</w:t>
    </w:r>
  </w:p>
  <w:p w14:paraId="77D7B11D" w14:textId="61324820" w:rsidR="00CA56D9" w:rsidRPr="00C31DE2" w:rsidRDefault="00CA56D9" w:rsidP="00FE0C9A">
    <w:pPr>
      <w:pStyle w:val="Kopfzeile"/>
      <w:jc w:val="right"/>
      <w:rPr>
        <w:lang w:val="de-CH"/>
      </w:rPr>
    </w:pPr>
    <w:r w:rsidRPr="00C31DE2">
      <w:rPr>
        <w:lang w:val="de-CH"/>
      </w:rPr>
      <w:t>Shabarna Chandrabala</w:t>
    </w:r>
  </w:p>
  <w:p w14:paraId="26BAA539" w14:textId="77777777" w:rsidR="00CA56D9" w:rsidRPr="00C31DE2" w:rsidRDefault="00CA56D9">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eo Braendli">
    <w15:presenceInfo w15:providerId="Windows Live" w15:userId="caa01c13dfb6bdb4"/>
  </w15:person>
  <w15:person w15:author="Lutharsanen Kunam">
    <w15:presenceInfo w15:providerId="Windows Live" w15:userId="089cb2e3dd5ae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06EDD"/>
    <w:rsid w:val="00011AE9"/>
    <w:rsid w:val="00021437"/>
    <w:rsid w:val="00021527"/>
    <w:rsid w:val="000223C7"/>
    <w:rsid w:val="00023F7D"/>
    <w:rsid w:val="00025562"/>
    <w:rsid w:val="00026CEA"/>
    <w:rsid w:val="000334FB"/>
    <w:rsid w:val="000340D8"/>
    <w:rsid w:val="00034EBA"/>
    <w:rsid w:val="0003736D"/>
    <w:rsid w:val="00040947"/>
    <w:rsid w:val="00041D2A"/>
    <w:rsid w:val="00042A8F"/>
    <w:rsid w:val="00046C04"/>
    <w:rsid w:val="00053D53"/>
    <w:rsid w:val="00055A94"/>
    <w:rsid w:val="00056A8B"/>
    <w:rsid w:val="00056C9C"/>
    <w:rsid w:val="00057ADF"/>
    <w:rsid w:val="000643D6"/>
    <w:rsid w:val="0006588D"/>
    <w:rsid w:val="00066AC5"/>
    <w:rsid w:val="00070DEB"/>
    <w:rsid w:val="00071251"/>
    <w:rsid w:val="0007635E"/>
    <w:rsid w:val="00082710"/>
    <w:rsid w:val="0008302C"/>
    <w:rsid w:val="000848BC"/>
    <w:rsid w:val="000859BA"/>
    <w:rsid w:val="0009091F"/>
    <w:rsid w:val="00091380"/>
    <w:rsid w:val="000930DA"/>
    <w:rsid w:val="00094246"/>
    <w:rsid w:val="00094603"/>
    <w:rsid w:val="00094FCD"/>
    <w:rsid w:val="000A043B"/>
    <w:rsid w:val="000A1E52"/>
    <w:rsid w:val="000A310E"/>
    <w:rsid w:val="000A3BE6"/>
    <w:rsid w:val="000A481F"/>
    <w:rsid w:val="000A4B0B"/>
    <w:rsid w:val="000A4C70"/>
    <w:rsid w:val="000A517A"/>
    <w:rsid w:val="000A74FA"/>
    <w:rsid w:val="000B43B4"/>
    <w:rsid w:val="000B49FF"/>
    <w:rsid w:val="000B5890"/>
    <w:rsid w:val="000B70F6"/>
    <w:rsid w:val="000B7E16"/>
    <w:rsid w:val="000C0E3A"/>
    <w:rsid w:val="000C20F3"/>
    <w:rsid w:val="000C2658"/>
    <w:rsid w:val="000C484F"/>
    <w:rsid w:val="000C4953"/>
    <w:rsid w:val="000C6FC9"/>
    <w:rsid w:val="000D72F4"/>
    <w:rsid w:val="000E1035"/>
    <w:rsid w:val="000E4738"/>
    <w:rsid w:val="000E5039"/>
    <w:rsid w:val="000E660C"/>
    <w:rsid w:val="000E6E6A"/>
    <w:rsid w:val="000E71D1"/>
    <w:rsid w:val="000E725F"/>
    <w:rsid w:val="000E7723"/>
    <w:rsid w:val="000F22DC"/>
    <w:rsid w:val="000F2AAF"/>
    <w:rsid w:val="000F4643"/>
    <w:rsid w:val="000F5FB3"/>
    <w:rsid w:val="00100F71"/>
    <w:rsid w:val="0010154D"/>
    <w:rsid w:val="00102B6D"/>
    <w:rsid w:val="00103E97"/>
    <w:rsid w:val="00103EBF"/>
    <w:rsid w:val="0010536F"/>
    <w:rsid w:val="00110888"/>
    <w:rsid w:val="001111FA"/>
    <w:rsid w:val="001158AC"/>
    <w:rsid w:val="00121E26"/>
    <w:rsid w:val="00124C61"/>
    <w:rsid w:val="00126DAE"/>
    <w:rsid w:val="00130446"/>
    <w:rsid w:val="001307DC"/>
    <w:rsid w:val="00130808"/>
    <w:rsid w:val="00131763"/>
    <w:rsid w:val="00133438"/>
    <w:rsid w:val="00141276"/>
    <w:rsid w:val="00141934"/>
    <w:rsid w:val="001429AB"/>
    <w:rsid w:val="00144A48"/>
    <w:rsid w:val="001476DF"/>
    <w:rsid w:val="00151EDA"/>
    <w:rsid w:val="00157399"/>
    <w:rsid w:val="001632BC"/>
    <w:rsid w:val="00163C04"/>
    <w:rsid w:val="0016646E"/>
    <w:rsid w:val="0016652C"/>
    <w:rsid w:val="00166603"/>
    <w:rsid w:val="00166FA5"/>
    <w:rsid w:val="00167971"/>
    <w:rsid w:val="00170960"/>
    <w:rsid w:val="001711DF"/>
    <w:rsid w:val="00184352"/>
    <w:rsid w:val="00184736"/>
    <w:rsid w:val="0018505D"/>
    <w:rsid w:val="0018642D"/>
    <w:rsid w:val="001872A5"/>
    <w:rsid w:val="00187CAA"/>
    <w:rsid w:val="00190D0A"/>
    <w:rsid w:val="001922B2"/>
    <w:rsid w:val="00197B4A"/>
    <w:rsid w:val="00197C08"/>
    <w:rsid w:val="00197DEB"/>
    <w:rsid w:val="001A0E60"/>
    <w:rsid w:val="001A33C8"/>
    <w:rsid w:val="001A347B"/>
    <w:rsid w:val="001A372A"/>
    <w:rsid w:val="001A51E7"/>
    <w:rsid w:val="001A58FE"/>
    <w:rsid w:val="001A77FC"/>
    <w:rsid w:val="001B2B8D"/>
    <w:rsid w:val="001C2466"/>
    <w:rsid w:val="001C31A3"/>
    <w:rsid w:val="001D3F41"/>
    <w:rsid w:val="001D5306"/>
    <w:rsid w:val="001D5B97"/>
    <w:rsid w:val="001D64D5"/>
    <w:rsid w:val="001E00B6"/>
    <w:rsid w:val="001E6680"/>
    <w:rsid w:val="001F0118"/>
    <w:rsid w:val="001F1F19"/>
    <w:rsid w:val="001F368F"/>
    <w:rsid w:val="001F3D47"/>
    <w:rsid w:val="001F3EDF"/>
    <w:rsid w:val="001F4253"/>
    <w:rsid w:val="001F42D7"/>
    <w:rsid w:val="001F4420"/>
    <w:rsid w:val="001F52CC"/>
    <w:rsid w:val="002002E9"/>
    <w:rsid w:val="00200B85"/>
    <w:rsid w:val="00202506"/>
    <w:rsid w:val="00203AC4"/>
    <w:rsid w:val="002064BF"/>
    <w:rsid w:val="002110A0"/>
    <w:rsid w:val="00212F7D"/>
    <w:rsid w:val="002159F8"/>
    <w:rsid w:val="00217150"/>
    <w:rsid w:val="00217577"/>
    <w:rsid w:val="0022070F"/>
    <w:rsid w:val="002242D6"/>
    <w:rsid w:val="00224ECA"/>
    <w:rsid w:val="0022724F"/>
    <w:rsid w:val="002273B9"/>
    <w:rsid w:val="0023459E"/>
    <w:rsid w:val="002354FE"/>
    <w:rsid w:val="00246F86"/>
    <w:rsid w:val="00253B57"/>
    <w:rsid w:val="002568F2"/>
    <w:rsid w:val="00260234"/>
    <w:rsid w:val="0026298C"/>
    <w:rsid w:val="00263ADE"/>
    <w:rsid w:val="00266CED"/>
    <w:rsid w:val="00267CDC"/>
    <w:rsid w:val="00267EFD"/>
    <w:rsid w:val="00267F31"/>
    <w:rsid w:val="00271AC8"/>
    <w:rsid w:val="0027267E"/>
    <w:rsid w:val="00273241"/>
    <w:rsid w:val="0028090A"/>
    <w:rsid w:val="00282DA7"/>
    <w:rsid w:val="0028303F"/>
    <w:rsid w:val="00283B8D"/>
    <w:rsid w:val="00287664"/>
    <w:rsid w:val="0029434F"/>
    <w:rsid w:val="002946B7"/>
    <w:rsid w:val="00295DC6"/>
    <w:rsid w:val="002A0696"/>
    <w:rsid w:val="002A11C5"/>
    <w:rsid w:val="002A423C"/>
    <w:rsid w:val="002A432A"/>
    <w:rsid w:val="002A4939"/>
    <w:rsid w:val="002A5D36"/>
    <w:rsid w:val="002A7640"/>
    <w:rsid w:val="002B02DE"/>
    <w:rsid w:val="002B039F"/>
    <w:rsid w:val="002B13CE"/>
    <w:rsid w:val="002B23D0"/>
    <w:rsid w:val="002B34CC"/>
    <w:rsid w:val="002B4014"/>
    <w:rsid w:val="002B474E"/>
    <w:rsid w:val="002B4D8A"/>
    <w:rsid w:val="002B56F7"/>
    <w:rsid w:val="002C04F1"/>
    <w:rsid w:val="002C2AC6"/>
    <w:rsid w:val="002C39C5"/>
    <w:rsid w:val="002C3DB6"/>
    <w:rsid w:val="002C5909"/>
    <w:rsid w:val="002C6041"/>
    <w:rsid w:val="002D148F"/>
    <w:rsid w:val="002D2A09"/>
    <w:rsid w:val="002D40F0"/>
    <w:rsid w:val="002D5026"/>
    <w:rsid w:val="002D5D5B"/>
    <w:rsid w:val="002E0869"/>
    <w:rsid w:val="002E36A2"/>
    <w:rsid w:val="002E56BB"/>
    <w:rsid w:val="002E6FAC"/>
    <w:rsid w:val="002F3708"/>
    <w:rsid w:val="002F54AC"/>
    <w:rsid w:val="002F6EE7"/>
    <w:rsid w:val="00300F06"/>
    <w:rsid w:val="00304C2F"/>
    <w:rsid w:val="00305543"/>
    <w:rsid w:val="00307056"/>
    <w:rsid w:val="0031204B"/>
    <w:rsid w:val="0031386F"/>
    <w:rsid w:val="003149DB"/>
    <w:rsid w:val="00315217"/>
    <w:rsid w:val="003214F5"/>
    <w:rsid w:val="00321AB8"/>
    <w:rsid w:val="00322D92"/>
    <w:rsid w:val="00331530"/>
    <w:rsid w:val="003329A5"/>
    <w:rsid w:val="00333BFB"/>
    <w:rsid w:val="00335E31"/>
    <w:rsid w:val="00337D42"/>
    <w:rsid w:val="00340E05"/>
    <w:rsid w:val="00343628"/>
    <w:rsid w:val="00344F12"/>
    <w:rsid w:val="003508F1"/>
    <w:rsid w:val="00350E1A"/>
    <w:rsid w:val="0035103E"/>
    <w:rsid w:val="00357683"/>
    <w:rsid w:val="003607E4"/>
    <w:rsid w:val="00361D1B"/>
    <w:rsid w:val="00362097"/>
    <w:rsid w:val="00363CA5"/>
    <w:rsid w:val="00366DFA"/>
    <w:rsid w:val="00367A01"/>
    <w:rsid w:val="003761A4"/>
    <w:rsid w:val="00377897"/>
    <w:rsid w:val="00382CF5"/>
    <w:rsid w:val="00383CA5"/>
    <w:rsid w:val="0038454A"/>
    <w:rsid w:val="0038524A"/>
    <w:rsid w:val="00385558"/>
    <w:rsid w:val="003874F4"/>
    <w:rsid w:val="003878EA"/>
    <w:rsid w:val="00387DFE"/>
    <w:rsid w:val="00387F0F"/>
    <w:rsid w:val="003914D1"/>
    <w:rsid w:val="00392631"/>
    <w:rsid w:val="003932F9"/>
    <w:rsid w:val="00394870"/>
    <w:rsid w:val="00395AEC"/>
    <w:rsid w:val="00395F9C"/>
    <w:rsid w:val="003A4ACD"/>
    <w:rsid w:val="003A6531"/>
    <w:rsid w:val="003A6B5A"/>
    <w:rsid w:val="003B1258"/>
    <w:rsid w:val="003B12B6"/>
    <w:rsid w:val="003B5876"/>
    <w:rsid w:val="003C2669"/>
    <w:rsid w:val="003C467A"/>
    <w:rsid w:val="003C677A"/>
    <w:rsid w:val="003C7BE9"/>
    <w:rsid w:val="003D0C43"/>
    <w:rsid w:val="003D0D5C"/>
    <w:rsid w:val="003D247F"/>
    <w:rsid w:val="003D2DD2"/>
    <w:rsid w:val="003D6468"/>
    <w:rsid w:val="003E07D3"/>
    <w:rsid w:val="003E1CAC"/>
    <w:rsid w:val="003E2E91"/>
    <w:rsid w:val="003E335C"/>
    <w:rsid w:val="003E3513"/>
    <w:rsid w:val="003E6C3E"/>
    <w:rsid w:val="003E6F16"/>
    <w:rsid w:val="003F2DDB"/>
    <w:rsid w:val="003F450F"/>
    <w:rsid w:val="00401D36"/>
    <w:rsid w:val="00403172"/>
    <w:rsid w:val="00404BC4"/>
    <w:rsid w:val="00405382"/>
    <w:rsid w:val="0041111C"/>
    <w:rsid w:val="00411264"/>
    <w:rsid w:val="00411A07"/>
    <w:rsid w:val="00412049"/>
    <w:rsid w:val="00415853"/>
    <w:rsid w:val="004172B5"/>
    <w:rsid w:val="004202C5"/>
    <w:rsid w:val="004206DB"/>
    <w:rsid w:val="0042394E"/>
    <w:rsid w:val="00425798"/>
    <w:rsid w:val="00432355"/>
    <w:rsid w:val="00437BD1"/>
    <w:rsid w:val="00440E46"/>
    <w:rsid w:val="00441A89"/>
    <w:rsid w:val="00445E2F"/>
    <w:rsid w:val="00447F9D"/>
    <w:rsid w:val="0045076B"/>
    <w:rsid w:val="00453981"/>
    <w:rsid w:val="004543F9"/>
    <w:rsid w:val="00455F05"/>
    <w:rsid w:val="00456BD7"/>
    <w:rsid w:val="0045724F"/>
    <w:rsid w:val="00457712"/>
    <w:rsid w:val="004625FF"/>
    <w:rsid w:val="00463D22"/>
    <w:rsid w:val="004667C5"/>
    <w:rsid w:val="004678DF"/>
    <w:rsid w:val="00470431"/>
    <w:rsid w:val="00471B9F"/>
    <w:rsid w:val="00471ED9"/>
    <w:rsid w:val="00472697"/>
    <w:rsid w:val="00473156"/>
    <w:rsid w:val="0047354D"/>
    <w:rsid w:val="00477DAF"/>
    <w:rsid w:val="0048239B"/>
    <w:rsid w:val="0048338D"/>
    <w:rsid w:val="00483EB0"/>
    <w:rsid w:val="004852CA"/>
    <w:rsid w:val="00490CFE"/>
    <w:rsid w:val="004914B2"/>
    <w:rsid w:val="00493A91"/>
    <w:rsid w:val="00494782"/>
    <w:rsid w:val="00495085"/>
    <w:rsid w:val="00497110"/>
    <w:rsid w:val="004973E0"/>
    <w:rsid w:val="004A3576"/>
    <w:rsid w:val="004A3F0B"/>
    <w:rsid w:val="004A6C49"/>
    <w:rsid w:val="004A7389"/>
    <w:rsid w:val="004B2074"/>
    <w:rsid w:val="004B20FE"/>
    <w:rsid w:val="004B2F38"/>
    <w:rsid w:val="004B348A"/>
    <w:rsid w:val="004B3FE1"/>
    <w:rsid w:val="004B4404"/>
    <w:rsid w:val="004C0615"/>
    <w:rsid w:val="004C076D"/>
    <w:rsid w:val="004C20F6"/>
    <w:rsid w:val="004C72A5"/>
    <w:rsid w:val="004D0016"/>
    <w:rsid w:val="004D0156"/>
    <w:rsid w:val="004D1B14"/>
    <w:rsid w:val="004D4130"/>
    <w:rsid w:val="004D7013"/>
    <w:rsid w:val="004D704A"/>
    <w:rsid w:val="004E005E"/>
    <w:rsid w:val="004E332A"/>
    <w:rsid w:val="004E40BD"/>
    <w:rsid w:val="004E5B44"/>
    <w:rsid w:val="004F09D4"/>
    <w:rsid w:val="004F7306"/>
    <w:rsid w:val="004F7DAD"/>
    <w:rsid w:val="00500582"/>
    <w:rsid w:val="005011FB"/>
    <w:rsid w:val="00502A29"/>
    <w:rsid w:val="00502AAB"/>
    <w:rsid w:val="005054AA"/>
    <w:rsid w:val="0051049F"/>
    <w:rsid w:val="005107B0"/>
    <w:rsid w:val="005147BF"/>
    <w:rsid w:val="00514D75"/>
    <w:rsid w:val="00516C8F"/>
    <w:rsid w:val="00517C41"/>
    <w:rsid w:val="005231C7"/>
    <w:rsid w:val="005237FA"/>
    <w:rsid w:val="005258EC"/>
    <w:rsid w:val="00525D98"/>
    <w:rsid w:val="00530073"/>
    <w:rsid w:val="005324A8"/>
    <w:rsid w:val="005342E0"/>
    <w:rsid w:val="00535796"/>
    <w:rsid w:val="00536DEC"/>
    <w:rsid w:val="00536ED0"/>
    <w:rsid w:val="00537B3A"/>
    <w:rsid w:val="00542A86"/>
    <w:rsid w:val="00543D2D"/>
    <w:rsid w:val="00547FE1"/>
    <w:rsid w:val="00552C69"/>
    <w:rsid w:val="005533A6"/>
    <w:rsid w:val="0055455B"/>
    <w:rsid w:val="0055735B"/>
    <w:rsid w:val="00560495"/>
    <w:rsid w:val="0056450A"/>
    <w:rsid w:val="00565E99"/>
    <w:rsid w:val="00571398"/>
    <w:rsid w:val="00571613"/>
    <w:rsid w:val="00571922"/>
    <w:rsid w:val="00571EDD"/>
    <w:rsid w:val="00572CD5"/>
    <w:rsid w:val="0057670A"/>
    <w:rsid w:val="005770D3"/>
    <w:rsid w:val="00581C2D"/>
    <w:rsid w:val="00590D86"/>
    <w:rsid w:val="00592B1B"/>
    <w:rsid w:val="005A1469"/>
    <w:rsid w:val="005A22BB"/>
    <w:rsid w:val="005A276F"/>
    <w:rsid w:val="005A29FB"/>
    <w:rsid w:val="005A2E56"/>
    <w:rsid w:val="005A49B9"/>
    <w:rsid w:val="005A79A1"/>
    <w:rsid w:val="005B0F37"/>
    <w:rsid w:val="005B2D18"/>
    <w:rsid w:val="005B418A"/>
    <w:rsid w:val="005C02D9"/>
    <w:rsid w:val="005C4892"/>
    <w:rsid w:val="005C53E3"/>
    <w:rsid w:val="005C7DB9"/>
    <w:rsid w:val="005D3CDA"/>
    <w:rsid w:val="005E12A4"/>
    <w:rsid w:val="005E1414"/>
    <w:rsid w:val="005E166E"/>
    <w:rsid w:val="005E1812"/>
    <w:rsid w:val="005E1813"/>
    <w:rsid w:val="005E525A"/>
    <w:rsid w:val="005E586D"/>
    <w:rsid w:val="005E7C7D"/>
    <w:rsid w:val="005F05B0"/>
    <w:rsid w:val="005F58CF"/>
    <w:rsid w:val="005F5A85"/>
    <w:rsid w:val="005F77B7"/>
    <w:rsid w:val="00600FA6"/>
    <w:rsid w:val="00601705"/>
    <w:rsid w:val="0061056A"/>
    <w:rsid w:val="00610AEA"/>
    <w:rsid w:val="00612BE6"/>
    <w:rsid w:val="006172B7"/>
    <w:rsid w:val="006214FD"/>
    <w:rsid w:val="0062261F"/>
    <w:rsid w:val="006228B9"/>
    <w:rsid w:val="00622A92"/>
    <w:rsid w:val="00623152"/>
    <w:rsid w:val="00624777"/>
    <w:rsid w:val="00625F55"/>
    <w:rsid w:val="00627733"/>
    <w:rsid w:val="006279A7"/>
    <w:rsid w:val="00633A6F"/>
    <w:rsid w:val="00633ECA"/>
    <w:rsid w:val="00635C76"/>
    <w:rsid w:val="006374CD"/>
    <w:rsid w:val="0064377A"/>
    <w:rsid w:val="00643A72"/>
    <w:rsid w:val="00645503"/>
    <w:rsid w:val="006456E1"/>
    <w:rsid w:val="00650563"/>
    <w:rsid w:val="0065157B"/>
    <w:rsid w:val="00653E78"/>
    <w:rsid w:val="00655053"/>
    <w:rsid w:val="00655991"/>
    <w:rsid w:val="00657306"/>
    <w:rsid w:val="00660509"/>
    <w:rsid w:val="00661BC5"/>
    <w:rsid w:val="00662E97"/>
    <w:rsid w:val="006634D2"/>
    <w:rsid w:val="0066613E"/>
    <w:rsid w:val="00666405"/>
    <w:rsid w:val="00670790"/>
    <w:rsid w:val="006729DD"/>
    <w:rsid w:val="00674507"/>
    <w:rsid w:val="00675730"/>
    <w:rsid w:val="00675E9B"/>
    <w:rsid w:val="006837D8"/>
    <w:rsid w:val="0068493D"/>
    <w:rsid w:val="00691412"/>
    <w:rsid w:val="00692744"/>
    <w:rsid w:val="0069278D"/>
    <w:rsid w:val="00696411"/>
    <w:rsid w:val="00696F36"/>
    <w:rsid w:val="00697D01"/>
    <w:rsid w:val="006A3147"/>
    <w:rsid w:val="006A60B0"/>
    <w:rsid w:val="006B25E0"/>
    <w:rsid w:val="006B4243"/>
    <w:rsid w:val="006B538C"/>
    <w:rsid w:val="006B5A35"/>
    <w:rsid w:val="006C08A8"/>
    <w:rsid w:val="006C115D"/>
    <w:rsid w:val="006C195A"/>
    <w:rsid w:val="006C3508"/>
    <w:rsid w:val="006C721F"/>
    <w:rsid w:val="006D0919"/>
    <w:rsid w:val="006D1A70"/>
    <w:rsid w:val="006D1CD3"/>
    <w:rsid w:val="006D4FF8"/>
    <w:rsid w:val="006E0D9D"/>
    <w:rsid w:val="006E12E6"/>
    <w:rsid w:val="006E20C6"/>
    <w:rsid w:val="006E7E46"/>
    <w:rsid w:val="006F11DB"/>
    <w:rsid w:val="006F1A46"/>
    <w:rsid w:val="006F41E4"/>
    <w:rsid w:val="00702016"/>
    <w:rsid w:val="007045C4"/>
    <w:rsid w:val="00704C6D"/>
    <w:rsid w:val="00711FF7"/>
    <w:rsid w:val="00714DC9"/>
    <w:rsid w:val="00715932"/>
    <w:rsid w:val="00716180"/>
    <w:rsid w:val="00721E97"/>
    <w:rsid w:val="0072731C"/>
    <w:rsid w:val="007304D8"/>
    <w:rsid w:val="00734B25"/>
    <w:rsid w:val="0073552D"/>
    <w:rsid w:val="00737C2B"/>
    <w:rsid w:val="007454F7"/>
    <w:rsid w:val="00746767"/>
    <w:rsid w:val="00746CB8"/>
    <w:rsid w:val="007546AF"/>
    <w:rsid w:val="00755416"/>
    <w:rsid w:val="00766578"/>
    <w:rsid w:val="00766BE1"/>
    <w:rsid w:val="00766F5E"/>
    <w:rsid w:val="0077398E"/>
    <w:rsid w:val="007748FC"/>
    <w:rsid w:val="007758F3"/>
    <w:rsid w:val="0078196A"/>
    <w:rsid w:val="00781FD8"/>
    <w:rsid w:val="00781FDE"/>
    <w:rsid w:val="00782EC5"/>
    <w:rsid w:val="007908EF"/>
    <w:rsid w:val="00791834"/>
    <w:rsid w:val="0079521F"/>
    <w:rsid w:val="007A66AD"/>
    <w:rsid w:val="007A69F5"/>
    <w:rsid w:val="007A6BE6"/>
    <w:rsid w:val="007B11B3"/>
    <w:rsid w:val="007B3944"/>
    <w:rsid w:val="007B4510"/>
    <w:rsid w:val="007B4FEB"/>
    <w:rsid w:val="007B72A3"/>
    <w:rsid w:val="007B72B4"/>
    <w:rsid w:val="007C434B"/>
    <w:rsid w:val="007C5287"/>
    <w:rsid w:val="007C6DAA"/>
    <w:rsid w:val="007C7726"/>
    <w:rsid w:val="007C7D27"/>
    <w:rsid w:val="007D132D"/>
    <w:rsid w:val="007D207E"/>
    <w:rsid w:val="007D3942"/>
    <w:rsid w:val="007D4112"/>
    <w:rsid w:val="007D5620"/>
    <w:rsid w:val="007D5C33"/>
    <w:rsid w:val="007D5C96"/>
    <w:rsid w:val="007D64A2"/>
    <w:rsid w:val="007E07C3"/>
    <w:rsid w:val="007E15AF"/>
    <w:rsid w:val="007E2594"/>
    <w:rsid w:val="007E2960"/>
    <w:rsid w:val="007E3C97"/>
    <w:rsid w:val="007F1FA9"/>
    <w:rsid w:val="007F5B2B"/>
    <w:rsid w:val="00800975"/>
    <w:rsid w:val="00801BE6"/>
    <w:rsid w:val="00802BA0"/>
    <w:rsid w:val="00811235"/>
    <w:rsid w:val="0081355F"/>
    <w:rsid w:val="00817959"/>
    <w:rsid w:val="00820D38"/>
    <w:rsid w:val="008217D6"/>
    <w:rsid w:val="008224A1"/>
    <w:rsid w:val="00823082"/>
    <w:rsid w:val="00823D57"/>
    <w:rsid w:val="00824DEB"/>
    <w:rsid w:val="00825B2D"/>
    <w:rsid w:val="00826449"/>
    <w:rsid w:val="00826F62"/>
    <w:rsid w:val="00830B5D"/>
    <w:rsid w:val="00832AB1"/>
    <w:rsid w:val="008334F1"/>
    <w:rsid w:val="00835782"/>
    <w:rsid w:val="00840CF3"/>
    <w:rsid w:val="0084252A"/>
    <w:rsid w:val="00846CDC"/>
    <w:rsid w:val="008504E0"/>
    <w:rsid w:val="00850FE5"/>
    <w:rsid w:val="00851780"/>
    <w:rsid w:val="00852038"/>
    <w:rsid w:val="0085447E"/>
    <w:rsid w:val="0085645A"/>
    <w:rsid w:val="00857302"/>
    <w:rsid w:val="008606CA"/>
    <w:rsid w:val="00862D68"/>
    <w:rsid w:val="00866110"/>
    <w:rsid w:val="00871FE0"/>
    <w:rsid w:val="008758CC"/>
    <w:rsid w:val="00877473"/>
    <w:rsid w:val="00880E4F"/>
    <w:rsid w:val="00885047"/>
    <w:rsid w:val="00885AE9"/>
    <w:rsid w:val="008860B2"/>
    <w:rsid w:val="0088679E"/>
    <w:rsid w:val="00890141"/>
    <w:rsid w:val="008914D5"/>
    <w:rsid w:val="00893792"/>
    <w:rsid w:val="00893A8E"/>
    <w:rsid w:val="00894188"/>
    <w:rsid w:val="0089582B"/>
    <w:rsid w:val="0089699C"/>
    <w:rsid w:val="008A02F2"/>
    <w:rsid w:val="008A110A"/>
    <w:rsid w:val="008A356D"/>
    <w:rsid w:val="008A6244"/>
    <w:rsid w:val="008A6BC5"/>
    <w:rsid w:val="008A797C"/>
    <w:rsid w:val="008B03C6"/>
    <w:rsid w:val="008B0B5B"/>
    <w:rsid w:val="008B2962"/>
    <w:rsid w:val="008B2A79"/>
    <w:rsid w:val="008B53C8"/>
    <w:rsid w:val="008B6269"/>
    <w:rsid w:val="008C0A62"/>
    <w:rsid w:val="008C2D0F"/>
    <w:rsid w:val="008C4942"/>
    <w:rsid w:val="008C71BF"/>
    <w:rsid w:val="008D5634"/>
    <w:rsid w:val="008D63BD"/>
    <w:rsid w:val="008D7E77"/>
    <w:rsid w:val="008E6B89"/>
    <w:rsid w:val="008E76C5"/>
    <w:rsid w:val="008F08B9"/>
    <w:rsid w:val="008F13D9"/>
    <w:rsid w:val="008F4D2A"/>
    <w:rsid w:val="009007AC"/>
    <w:rsid w:val="00902E35"/>
    <w:rsid w:val="0090340F"/>
    <w:rsid w:val="0090441F"/>
    <w:rsid w:val="0090453F"/>
    <w:rsid w:val="00906BE6"/>
    <w:rsid w:val="009118A4"/>
    <w:rsid w:val="00912DA4"/>
    <w:rsid w:val="00913493"/>
    <w:rsid w:val="009206A9"/>
    <w:rsid w:val="00920C66"/>
    <w:rsid w:val="0092218C"/>
    <w:rsid w:val="00923612"/>
    <w:rsid w:val="00923F04"/>
    <w:rsid w:val="00925F68"/>
    <w:rsid w:val="009267B7"/>
    <w:rsid w:val="009272CE"/>
    <w:rsid w:val="00927B8C"/>
    <w:rsid w:val="00927E57"/>
    <w:rsid w:val="009303E6"/>
    <w:rsid w:val="0093151C"/>
    <w:rsid w:val="00931C0B"/>
    <w:rsid w:val="0093393C"/>
    <w:rsid w:val="00934C1C"/>
    <w:rsid w:val="00935282"/>
    <w:rsid w:val="0094010D"/>
    <w:rsid w:val="00940D29"/>
    <w:rsid w:val="00941F99"/>
    <w:rsid w:val="009443EB"/>
    <w:rsid w:val="00947EE9"/>
    <w:rsid w:val="00961032"/>
    <w:rsid w:val="00963DBF"/>
    <w:rsid w:val="00966983"/>
    <w:rsid w:val="00971183"/>
    <w:rsid w:val="0097158A"/>
    <w:rsid w:val="0097180D"/>
    <w:rsid w:val="0097347C"/>
    <w:rsid w:val="00973738"/>
    <w:rsid w:val="0097424E"/>
    <w:rsid w:val="00977980"/>
    <w:rsid w:val="009800BE"/>
    <w:rsid w:val="00982563"/>
    <w:rsid w:val="00982ED7"/>
    <w:rsid w:val="00984024"/>
    <w:rsid w:val="00984156"/>
    <w:rsid w:val="0098579F"/>
    <w:rsid w:val="00987701"/>
    <w:rsid w:val="009878F2"/>
    <w:rsid w:val="00987D33"/>
    <w:rsid w:val="0099105F"/>
    <w:rsid w:val="00993E50"/>
    <w:rsid w:val="00994000"/>
    <w:rsid w:val="00996936"/>
    <w:rsid w:val="009A0B55"/>
    <w:rsid w:val="009A18B5"/>
    <w:rsid w:val="009A19E9"/>
    <w:rsid w:val="009A251A"/>
    <w:rsid w:val="009A533A"/>
    <w:rsid w:val="009A6716"/>
    <w:rsid w:val="009A7D22"/>
    <w:rsid w:val="009A7F59"/>
    <w:rsid w:val="009B43F9"/>
    <w:rsid w:val="009B6445"/>
    <w:rsid w:val="009C0E76"/>
    <w:rsid w:val="009C188B"/>
    <w:rsid w:val="009C6637"/>
    <w:rsid w:val="009D310C"/>
    <w:rsid w:val="009D3EC4"/>
    <w:rsid w:val="009D6014"/>
    <w:rsid w:val="009E2875"/>
    <w:rsid w:val="009E654F"/>
    <w:rsid w:val="009E6EE5"/>
    <w:rsid w:val="009E7DF3"/>
    <w:rsid w:val="009E7F3D"/>
    <w:rsid w:val="009F159D"/>
    <w:rsid w:val="009F29B7"/>
    <w:rsid w:val="009F3076"/>
    <w:rsid w:val="009F3FA7"/>
    <w:rsid w:val="009F7DDA"/>
    <w:rsid w:val="00A015D2"/>
    <w:rsid w:val="00A016B6"/>
    <w:rsid w:val="00A03CDA"/>
    <w:rsid w:val="00A0442B"/>
    <w:rsid w:val="00A050AF"/>
    <w:rsid w:val="00A06E85"/>
    <w:rsid w:val="00A06FE3"/>
    <w:rsid w:val="00A06FF8"/>
    <w:rsid w:val="00A10302"/>
    <w:rsid w:val="00A150B1"/>
    <w:rsid w:val="00A16030"/>
    <w:rsid w:val="00A20C31"/>
    <w:rsid w:val="00A24441"/>
    <w:rsid w:val="00A260BB"/>
    <w:rsid w:val="00A3316A"/>
    <w:rsid w:val="00A44742"/>
    <w:rsid w:val="00A44979"/>
    <w:rsid w:val="00A44981"/>
    <w:rsid w:val="00A47ED1"/>
    <w:rsid w:val="00A5158B"/>
    <w:rsid w:val="00A52502"/>
    <w:rsid w:val="00A527D7"/>
    <w:rsid w:val="00A5534F"/>
    <w:rsid w:val="00A56409"/>
    <w:rsid w:val="00A57198"/>
    <w:rsid w:val="00A577C3"/>
    <w:rsid w:val="00A57939"/>
    <w:rsid w:val="00A57EEE"/>
    <w:rsid w:val="00A64037"/>
    <w:rsid w:val="00A640FD"/>
    <w:rsid w:val="00A70F14"/>
    <w:rsid w:val="00A71431"/>
    <w:rsid w:val="00A73D3E"/>
    <w:rsid w:val="00A73F15"/>
    <w:rsid w:val="00A7472F"/>
    <w:rsid w:val="00A74E29"/>
    <w:rsid w:val="00A80008"/>
    <w:rsid w:val="00A829B1"/>
    <w:rsid w:val="00A83EF9"/>
    <w:rsid w:val="00A856D4"/>
    <w:rsid w:val="00A906D2"/>
    <w:rsid w:val="00A909FC"/>
    <w:rsid w:val="00A911BC"/>
    <w:rsid w:val="00A91B97"/>
    <w:rsid w:val="00A92DBE"/>
    <w:rsid w:val="00A93F61"/>
    <w:rsid w:val="00A962FB"/>
    <w:rsid w:val="00A96401"/>
    <w:rsid w:val="00A96927"/>
    <w:rsid w:val="00A975CE"/>
    <w:rsid w:val="00AA1C13"/>
    <w:rsid w:val="00AA35B6"/>
    <w:rsid w:val="00AB0694"/>
    <w:rsid w:val="00AC07D7"/>
    <w:rsid w:val="00AC1243"/>
    <w:rsid w:val="00AC31D0"/>
    <w:rsid w:val="00AC411C"/>
    <w:rsid w:val="00AC5321"/>
    <w:rsid w:val="00AC543C"/>
    <w:rsid w:val="00AD0BB7"/>
    <w:rsid w:val="00AD1A62"/>
    <w:rsid w:val="00AD2A0D"/>
    <w:rsid w:val="00AD3CBC"/>
    <w:rsid w:val="00AD4B67"/>
    <w:rsid w:val="00AD5983"/>
    <w:rsid w:val="00AD5EF7"/>
    <w:rsid w:val="00AD761E"/>
    <w:rsid w:val="00AE08F9"/>
    <w:rsid w:val="00AE2ECA"/>
    <w:rsid w:val="00AF01AB"/>
    <w:rsid w:val="00AF5207"/>
    <w:rsid w:val="00AF533F"/>
    <w:rsid w:val="00AF6307"/>
    <w:rsid w:val="00AF700A"/>
    <w:rsid w:val="00B0047B"/>
    <w:rsid w:val="00B01FA5"/>
    <w:rsid w:val="00B02483"/>
    <w:rsid w:val="00B0309B"/>
    <w:rsid w:val="00B03425"/>
    <w:rsid w:val="00B036AF"/>
    <w:rsid w:val="00B058AA"/>
    <w:rsid w:val="00B06EEA"/>
    <w:rsid w:val="00B07280"/>
    <w:rsid w:val="00B076E0"/>
    <w:rsid w:val="00B124CA"/>
    <w:rsid w:val="00B12860"/>
    <w:rsid w:val="00B132CF"/>
    <w:rsid w:val="00B15E88"/>
    <w:rsid w:val="00B20F7A"/>
    <w:rsid w:val="00B22073"/>
    <w:rsid w:val="00B23A47"/>
    <w:rsid w:val="00B2748B"/>
    <w:rsid w:val="00B2783D"/>
    <w:rsid w:val="00B338BD"/>
    <w:rsid w:val="00B353BE"/>
    <w:rsid w:val="00B377BB"/>
    <w:rsid w:val="00B378FF"/>
    <w:rsid w:val="00B42134"/>
    <w:rsid w:val="00B4269C"/>
    <w:rsid w:val="00B46970"/>
    <w:rsid w:val="00B51166"/>
    <w:rsid w:val="00B53AB5"/>
    <w:rsid w:val="00B56EEB"/>
    <w:rsid w:val="00B573B1"/>
    <w:rsid w:val="00B57D7F"/>
    <w:rsid w:val="00B61F72"/>
    <w:rsid w:val="00B62F6D"/>
    <w:rsid w:val="00B6525F"/>
    <w:rsid w:val="00B65CE0"/>
    <w:rsid w:val="00B65DD0"/>
    <w:rsid w:val="00B702B5"/>
    <w:rsid w:val="00B707A8"/>
    <w:rsid w:val="00B710CA"/>
    <w:rsid w:val="00B710CC"/>
    <w:rsid w:val="00B72300"/>
    <w:rsid w:val="00B726D3"/>
    <w:rsid w:val="00B73455"/>
    <w:rsid w:val="00B7453D"/>
    <w:rsid w:val="00B75DE5"/>
    <w:rsid w:val="00B760C3"/>
    <w:rsid w:val="00B81459"/>
    <w:rsid w:val="00B82B7B"/>
    <w:rsid w:val="00B83011"/>
    <w:rsid w:val="00B83A79"/>
    <w:rsid w:val="00B84200"/>
    <w:rsid w:val="00B84216"/>
    <w:rsid w:val="00B860E0"/>
    <w:rsid w:val="00B87DE4"/>
    <w:rsid w:val="00B916DE"/>
    <w:rsid w:val="00B92E41"/>
    <w:rsid w:val="00B93527"/>
    <w:rsid w:val="00B94B21"/>
    <w:rsid w:val="00BA0650"/>
    <w:rsid w:val="00BA07AC"/>
    <w:rsid w:val="00BA3D1F"/>
    <w:rsid w:val="00BA44B9"/>
    <w:rsid w:val="00BA45BE"/>
    <w:rsid w:val="00BA4A3D"/>
    <w:rsid w:val="00BA6D0C"/>
    <w:rsid w:val="00BA7CB3"/>
    <w:rsid w:val="00BB024C"/>
    <w:rsid w:val="00BB0ED8"/>
    <w:rsid w:val="00BB20EF"/>
    <w:rsid w:val="00BC230B"/>
    <w:rsid w:val="00BC29B0"/>
    <w:rsid w:val="00BC49F1"/>
    <w:rsid w:val="00BC6D58"/>
    <w:rsid w:val="00BD459D"/>
    <w:rsid w:val="00BD59B9"/>
    <w:rsid w:val="00BD5EF5"/>
    <w:rsid w:val="00BE07A1"/>
    <w:rsid w:val="00BE12C0"/>
    <w:rsid w:val="00BE4858"/>
    <w:rsid w:val="00BF1B22"/>
    <w:rsid w:val="00BF1D05"/>
    <w:rsid w:val="00BF2FD0"/>
    <w:rsid w:val="00BF4D59"/>
    <w:rsid w:val="00BF61C0"/>
    <w:rsid w:val="00C02FB9"/>
    <w:rsid w:val="00C04412"/>
    <w:rsid w:val="00C058BF"/>
    <w:rsid w:val="00C06307"/>
    <w:rsid w:val="00C10BCF"/>
    <w:rsid w:val="00C13264"/>
    <w:rsid w:val="00C14090"/>
    <w:rsid w:val="00C1555B"/>
    <w:rsid w:val="00C161CE"/>
    <w:rsid w:val="00C17EFD"/>
    <w:rsid w:val="00C2011B"/>
    <w:rsid w:val="00C2102D"/>
    <w:rsid w:val="00C218CF"/>
    <w:rsid w:val="00C238E2"/>
    <w:rsid w:val="00C25EDF"/>
    <w:rsid w:val="00C27FD3"/>
    <w:rsid w:val="00C31BE2"/>
    <w:rsid w:val="00C31DE2"/>
    <w:rsid w:val="00C3306C"/>
    <w:rsid w:val="00C331CC"/>
    <w:rsid w:val="00C34B9C"/>
    <w:rsid w:val="00C36444"/>
    <w:rsid w:val="00C43A19"/>
    <w:rsid w:val="00C478E9"/>
    <w:rsid w:val="00C527BF"/>
    <w:rsid w:val="00C55BAF"/>
    <w:rsid w:val="00C55DCA"/>
    <w:rsid w:val="00C5752C"/>
    <w:rsid w:val="00C622A0"/>
    <w:rsid w:val="00C623FE"/>
    <w:rsid w:val="00C627FD"/>
    <w:rsid w:val="00C635A5"/>
    <w:rsid w:val="00C64B38"/>
    <w:rsid w:val="00C67056"/>
    <w:rsid w:val="00C708F3"/>
    <w:rsid w:val="00C72082"/>
    <w:rsid w:val="00C72D9A"/>
    <w:rsid w:val="00C7451B"/>
    <w:rsid w:val="00C75AA8"/>
    <w:rsid w:val="00C76D19"/>
    <w:rsid w:val="00C7712C"/>
    <w:rsid w:val="00C77565"/>
    <w:rsid w:val="00C81ADA"/>
    <w:rsid w:val="00C83478"/>
    <w:rsid w:val="00C83DAE"/>
    <w:rsid w:val="00C84C27"/>
    <w:rsid w:val="00C84ED7"/>
    <w:rsid w:val="00C91EA7"/>
    <w:rsid w:val="00C940CA"/>
    <w:rsid w:val="00C94335"/>
    <w:rsid w:val="00C97C9B"/>
    <w:rsid w:val="00CA12C0"/>
    <w:rsid w:val="00CA1891"/>
    <w:rsid w:val="00CA2758"/>
    <w:rsid w:val="00CA2CEF"/>
    <w:rsid w:val="00CA3924"/>
    <w:rsid w:val="00CA4005"/>
    <w:rsid w:val="00CA5247"/>
    <w:rsid w:val="00CA56D9"/>
    <w:rsid w:val="00CA7BA5"/>
    <w:rsid w:val="00CB0848"/>
    <w:rsid w:val="00CB3E66"/>
    <w:rsid w:val="00CB400A"/>
    <w:rsid w:val="00CB51A3"/>
    <w:rsid w:val="00CB596B"/>
    <w:rsid w:val="00CB69E5"/>
    <w:rsid w:val="00CC54A3"/>
    <w:rsid w:val="00CD4246"/>
    <w:rsid w:val="00CD59D0"/>
    <w:rsid w:val="00CD59F3"/>
    <w:rsid w:val="00CE0559"/>
    <w:rsid w:val="00CE0E33"/>
    <w:rsid w:val="00CE36FC"/>
    <w:rsid w:val="00CE71C4"/>
    <w:rsid w:val="00CF41E4"/>
    <w:rsid w:val="00CF4423"/>
    <w:rsid w:val="00CF490F"/>
    <w:rsid w:val="00CF6F20"/>
    <w:rsid w:val="00D024ED"/>
    <w:rsid w:val="00D04752"/>
    <w:rsid w:val="00D054AB"/>
    <w:rsid w:val="00D07997"/>
    <w:rsid w:val="00D07BC1"/>
    <w:rsid w:val="00D10468"/>
    <w:rsid w:val="00D106DF"/>
    <w:rsid w:val="00D113D1"/>
    <w:rsid w:val="00D114DB"/>
    <w:rsid w:val="00D13047"/>
    <w:rsid w:val="00D17180"/>
    <w:rsid w:val="00D17E14"/>
    <w:rsid w:val="00D22FCB"/>
    <w:rsid w:val="00D237E8"/>
    <w:rsid w:val="00D23EE5"/>
    <w:rsid w:val="00D2704A"/>
    <w:rsid w:val="00D27C2F"/>
    <w:rsid w:val="00D3054B"/>
    <w:rsid w:val="00D30DEB"/>
    <w:rsid w:val="00D31C98"/>
    <w:rsid w:val="00D342FE"/>
    <w:rsid w:val="00D35A1C"/>
    <w:rsid w:val="00D40950"/>
    <w:rsid w:val="00D40D53"/>
    <w:rsid w:val="00D45039"/>
    <w:rsid w:val="00D4760F"/>
    <w:rsid w:val="00D51D01"/>
    <w:rsid w:val="00D52F37"/>
    <w:rsid w:val="00D5327F"/>
    <w:rsid w:val="00D55178"/>
    <w:rsid w:val="00D55F01"/>
    <w:rsid w:val="00D60EF4"/>
    <w:rsid w:val="00D64362"/>
    <w:rsid w:val="00D67172"/>
    <w:rsid w:val="00D67D14"/>
    <w:rsid w:val="00D7081B"/>
    <w:rsid w:val="00D71C39"/>
    <w:rsid w:val="00D75ED1"/>
    <w:rsid w:val="00D80B1B"/>
    <w:rsid w:val="00D83129"/>
    <w:rsid w:val="00D83990"/>
    <w:rsid w:val="00D83B77"/>
    <w:rsid w:val="00D9016F"/>
    <w:rsid w:val="00D90FFE"/>
    <w:rsid w:val="00D91370"/>
    <w:rsid w:val="00DA0726"/>
    <w:rsid w:val="00DA210E"/>
    <w:rsid w:val="00DA2E09"/>
    <w:rsid w:val="00DA3033"/>
    <w:rsid w:val="00DA587F"/>
    <w:rsid w:val="00DA7E2F"/>
    <w:rsid w:val="00DB2A66"/>
    <w:rsid w:val="00DB2C38"/>
    <w:rsid w:val="00DB2DE3"/>
    <w:rsid w:val="00DB3B48"/>
    <w:rsid w:val="00DB40C1"/>
    <w:rsid w:val="00DB4B9D"/>
    <w:rsid w:val="00DC0350"/>
    <w:rsid w:val="00DC0BBB"/>
    <w:rsid w:val="00DC0CD4"/>
    <w:rsid w:val="00DC4635"/>
    <w:rsid w:val="00DC71D6"/>
    <w:rsid w:val="00DD1CEA"/>
    <w:rsid w:val="00DD3716"/>
    <w:rsid w:val="00DD3E0F"/>
    <w:rsid w:val="00DD4ABF"/>
    <w:rsid w:val="00DD5C6F"/>
    <w:rsid w:val="00DD6CBA"/>
    <w:rsid w:val="00DE2542"/>
    <w:rsid w:val="00DE67B0"/>
    <w:rsid w:val="00DF1BF4"/>
    <w:rsid w:val="00DF1EDE"/>
    <w:rsid w:val="00DF1F12"/>
    <w:rsid w:val="00DF542C"/>
    <w:rsid w:val="00DF621D"/>
    <w:rsid w:val="00DF698F"/>
    <w:rsid w:val="00E0041D"/>
    <w:rsid w:val="00E00887"/>
    <w:rsid w:val="00E00D6C"/>
    <w:rsid w:val="00E01DF7"/>
    <w:rsid w:val="00E028F5"/>
    <w:rsid w:val="00E035F4"/>
    <w:rsid w:val="00E04866"/>
    <w:rsid w:val="00E1052D"/>
    <w:rsid w:val="00E11F30"/>
    <w:rsid w:val="00E1259F"/>
    <w:rsid w:val="00E15022"/>
    <w:rsid w:val="00E16069"/>
    <w:rsid w:val="00E17286"/>
    <w:rsid w:val="00E173CC"/>
    <w:rsid w:val="00E226B7"/>
    <w:rsid w:val="00E22CA1"/>
    <w:rsid w:val="00E25C04"/>
    <w:rsid w:val="00E278FF"/>
    <w:rsid w:val="00E363C4"/>
    <w:rsid w:val="00E40D51"/>
    <w:rsid w:val="00E40F88"/>
    <w:rsid w:val="00E41B8C"/>
    <w:rsid w:val="00E427A4"/>
    <w:rsid w:val="00E4359E"/>
    <w:rsid w:val="00E46ED1"/>
    <w:rsid w:val="00E47361"/>
    <w:rsid w:val="00E50BDD"/>
    <w:rsid w:val="00E512D9"/>
    <w:rsid w:val="00E52108"/>
    <w:rsid w:val="00E527CE"/>
    <w:rsid w:val="00E52DCE"/>
    <w:rsid w:val="00E56782"/>
    <w:rsid w:val="00E6045F"/>
    <w:rsid w:val="00E61532"/>
    <w:rsid w:val="00E618B7"/>
    <w:rsid w:val="00E62A6F"/>
    <w:rsid w:val="00E62E2D"/>
    <w:rsid w:val="00E64412"/>
    <w:rsid w:val="00E6508C"/>
    <w:rsid w:val="00E6698A"/>
    <w:rsid w:val="00E67259"/>
    <w:rsid w:val="00E70004"/>
    <w:rsid w:val="00E72B12"/>
    <w:rsid w:val="00E72E75"/>
    <w:rsid w:val="00E73B96"/>
    <w:rsid w:val="00E74B63"/>
    <w:rsid w:val="00E75783"/>
    <w:rsid w:val="00E75C70"/>
    <w:rsid w:val="00E82657"/>
    <w:rsid w:val="00E836D7"/>
    <w:rsid w:val="00E83EA5"/>
    <w:rsid w:val="00E83FA1"/>
    <w:rsid w:val="00E85FFB"/>
    <w:rsid w:val="00E86445"/>
    <w:rsid w:val="00E87F37"/>
    <w:rsid w:val="00E90233"/>
    <w:rsid w:val="00E91CEA"/>
    <w:rsid w:val="00E91F70"/>
    <w:rsid w:val="00E95307"/>
    <w:rsid w:val="00EA0D92"/>
    <w:rsid w:val="00EA3339"/>
    <w:rsid w:val="00EA35F2"/>
    <w:rsid w:val="00EA4E7C"/>
    <w:rsid w:val="00EA67A6"/>
    <w:rsid w:val="00EB02C1"/>
    <w:rsid w:val="00EB05E3"/>
    <w:rsid w:val="00EB2988"/>
    <w:rsid w:val="00EB5258"/>
    <w:rsid w:val="00EB674F"/>
    <w:rsid w:val="00EC0233"/>
    <w:rsid w:val="00EC191E"/>
    <w:rsid w:val="00EC1C61"/>
    <w:rsid w:val="00EC1F56"/>
    <w:rsid w:val="00EC2738"/>
    <w:rsid w:val="00EC45B5"/>
    <w:rsid w:val="00EC6347"/>
    <w:rsid w:val="00EC7E64"/>
    <w:rsid w:val="00ED20B8"/>
    <w:rsid w:val="00ED22C6"/>
    <w:rsid w:val="00ED24BC"/>
    <w:rsid w:val="00ED261A"/>
    <w:rsid w:val="00ED263F"/>
    <w:rsid w:val="00ED29D6"/>
    <w:rsid w:val="00ED69C6"/>
    <w:rsid w:val="00EE1ACE"/>
    <w:rsid w:val="00EE2BD8"/>
    <w:rsid w:val="00EE5B75"/>
    <w:rsid w:val="00EE6D25"/>
    <w:rsid w:val="00EE74E5"/>
    <w:rsid w:val="00EF023B"/>
    <w:rsid w:val="00EF10AB"/>
    <w:rsid w:val="00EF2164"/>
    <w:rsid w:val="00EF2C6E"/>
    <w:rsid w:val="00EF6431"/>
    <w:rsid w:val="00EF6E56"/>
    <w:rsid w:val="00EF7172"/>
    <w:rsid w:val="00F0471A"/>
    <w:rsid w:val="00F07706"/>
    <w:rsid w:val="00F07AC3"/>
    <w:rsid w:val="00F103CD"/>
    <w:rsid w:val="00F13CCE"/>
    <w:rsid w:val="00F2092D"/>
    <w:rsid w:val="00F235E7"/>
    <w:rsid w:val="00F238DC"/>
    <w:rsid w:val="00F239AA"/>
    <w:rsid w:val="00F23F33"/>
    <w:rsid w:val="00F24376"/>
    <w:rsid w:val="00F25730"/>
    <w:rsid w:val="00F2673A"/>
    <w:rsid w:val="00F27F7D"/>
    <w:rsid w:val="00F30505"/>
    <w:rsid w:val="00F30925"/>
    <w:rsid w:val="00F312BF"/>
    <w:rsid w:val="00F3252E"/>
    <w:rsid w:val="00F32B2D"/>
    <w:rsid w:val="00F3775C"/>
    <w:rsid w:val="00F437FC"/>
    <w:rsid w:val="00F45424"/>
    <w:rsid w:val="00F52089"/>
    <w:rsid w:val="00F553DB"/>
    <w:rsid w:val="00F56B8B"/>
    <w:rsid w:val="00F56D22"/>
    <w:rsid w:val="00F63642"/>
    <w:rsid w:val="00F64293"/>
    <w:rsid w:val="00F7053A"/>
    <w:rsid w:val="00F705D5"/>
    <w:rsid w:val="00F718A7"/>
    <w:rsid w:val="00F736BB"/>
    <w:rsid w:val="00F828D9"/>
    <w:rsid w:val="00F83ED3"/>
    <w:rsid w:val="00F8508F"/>
    <w:rsid w:val="00F86F29"/>
    <w:rsid w:val="00F87A2A"/>
    <w:rsid w:val="00F9021B"/>
    <w:rsid w:val="00F91E0F"/>
    <w:rsid w:val="00F959BA"/>
    <w:rsid w:val="00F96003"/>
    <w:rsid w:val="00F96085"/>
    <w:rsid w:val="00F9738C"/>
    <w:rsid w:val="00F97C8E"/>
    <w:rsid w:val="00FA0A10"/>
    <w:rsid w:val="00FA18E6"/>
    <w:rsid w:val="00FA2BEB"/>
    <w:rsid w:val="00FA36F8"/>
    <w:rsid w:val="00FA5FCC"/>
    <w:rsid w:val="00FB00E9"/>
    <w:rsid w:val="00FB3D3B"/>
    <w:rsid w:val="00FB44BA"/>
    <w:rsid w:val="00FB4811"/>
    <w:rsid w:val="00FC1A9E"/>
    <w:rsid w:val="00FC3268"/>
    <w:rsid w:val="00FC6942"/>
    <w:rsid w:val="00FD013C"/>
    <w:rsid w:val="00FD0D05"/>
    <w:rsid w:val="00FD4468"/>
    <w:rsid w:val="00FD4A7A"/>
    <w:rsid w:val="00FD5457"/>
    <w:rsid w:val="00FD690E"/>
    <w:rsid w:val="00FE07AF"/>
    <w:rsid w:val="00FE0C9A"/>
    <w:rsid w:val="00FE28FF"/>
    <w:rsid w:val="00FE3825"/>
    <w:rsid w:val="00FE7FFE"/>
    <w:rsid w:val="00FF0A0D"/>
    <w:rsid w:val="00FF161F"/>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 w:type="paragraph" w:styleId="Funotentext">
    <w:name w:val="footnote text"/>
    <w:basedOn w:val="Standard"/>
    <w:link w:val="FunotentextZchn"/>
    <w:uiPriority w:val="99"/>
    <w:semiHidden/>
    <w:unhideWhenUsed/>
    <w:rsid w:val="009206A9"/>
    <w:rPr>
      <w:sz w:val="20"/>
      <w:szCs w:val="20"/>
    </w:rPr>
  </w:style>
  <w:style w:type="character" w:customStyle="1" w:styleId="FunotentextZchn">
    <w:name w:val="Fußnotentext Zchn"/>
    <w:basedOn w:val="Absatz-Standardschriftart"/>
    <w:link w:val="Funotentext"/>
    <w:uiPriority w:val="99"/>
    <w:semiHidden/>
    <w:rsid w:val="009206A9"/>
    <w:rPr>
      <w:rFonts w:ascii="Times New Roman" w:hAnsi="Times New Roman" w:cs="Times New Roman"/>
      <w:sz w:val="20"/>
      <w:szCs w:val="20"/>
      <w:lang w:val="en-GB"/>
    </w:rPr>
  </w:style>
  <w:style w:type="character" w:styleId="Funotenzeichen">
    <w:name w:val="footnote reference"/>
    <w:basedOn w:val="Absatz-Standardschriftart"/>
    <w:uiPriority w:val="99"/>
    <w:semiHidden/>
    <w:unhideWhenUsed/>
    <w:rsid w:val="009206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jpe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jpeg"/><Relationship Id="rId50"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image" Target="media/image13.png"/><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jpe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jpeg"/><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4.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jpeg"/><Relationship Id="rId49"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700BE-B784-496E-A65F-09A484CFF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5996</Words>
  <Characters>37775</Characters>
  <Application>Microsoft Office Word</Application>
  <DocSecurity>0</DocSecurity>
  <Lines>314</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Matteo Braendli</cp:lastModifiedBy>
  <cp:revision>391</cp:revision>
  <dcterms:created xsi:type="dcterms:W3CDTF">2019-12-11T13:09:00Z</dcterms:created>
  <dcterms:modified xsi:type="dcterms:W3CDTF">2019-12-12T10:10:00Z</dcterms:modified>
</cp:coreProperties>
</file>